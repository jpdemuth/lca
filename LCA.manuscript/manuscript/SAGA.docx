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FB2A9" w14:textId="68BA7898" w:rsidR="00D41F16" w:rsidRPr="00C641A3" w:rsidRDefault="00C641A3" w:rsidP="00D41F16">
      <w:pPr>
        <w:spacing w:line="480" w:lineRule="auto"/>
        <w:rPr>
          <w:rFonts w:asciiTheme="majorHAnsi" w:hAnsiTheme="majorHAnsi"/>
          <w:color w:val="000000" w:themeColor="text1"/>
        </w:rPr>
      </w:pPr>
      <w:r w:rsidRPr="00C641A3">
        <w:rPr>
          <w:rFonts w:asciiTheme="majorHAnsi" w:hAnsiTheme="majorHAnsi"/>
          <w:b/>
          <w:color w:val="000000" w:themeColor="text1"/>
        </w:rPr>
        <w:t>Authors:</w:t>
      </w:r>
      <w:r>
        <w:rPr>
          <w:rFonts w:asciiTheme="majorHAnsi" w:hAnsiTheme="majorHAnsi"/>
          <w:color w:val="000000" w:themeColor="text1"/>
        </w:rPr>
        <w:t xml:space="preserve"> </w:t>
      </w:r>
      <w:r w:rsidR="00D41F16" w:rsidRPr="00C641A3">
        <w:rPr>
          <w:rFonts w:asciiTheme="majorHAnsi" w:hAnsiTheme="majorHAnsi"/>
          <w:color w:val="000000" w:themeColor="text1"/>
        </w:rPr>
        <w:t>Heath Blackmon</w:t>
      </w:r>
      <w:r w:rsidR="00D41F16" w:rsidRPr="00C641A3">
        <w:rPr>
          <w:rFonts w:asciiTheme="majorHAnsi" w:hAnsiTheme="majorHAnsi"/>
          <w:color w:val="000000" w:themeColor="text1"/>
          <w:vertAlign w:val="superscript"/>
        </w:rPr>
        <w:t xml:space="preserve">1,2 </w:t>
      </w:r>
      <w:r w:rsidR="00D41F16" w:rsidRPr="00C641A3">
        <w:rPr>
          <w:rFonts w:asciiTheme="majorHAnsi" w:hAnsiTheme="majorHAnsi"/>
          <w:color w:val="000000" w:themeColor="text1"/>
        </w:rPr>
        <w:t>and Jeffery P. Demuth</w:t>
      </w:r>
      <w:r w:rsidR="00D41F16" w:rsidRPr="00C641A3">
        <w:rPr>
          <w:rFonts w:asciiTheme="majorHAnsi" w:hAnsiTheme="majorHAnsi"/>
          <w:color w:val="000000" w:themeColor="text1"/>
          <w:vertAlign w:val="superscript"/>
        </w:rPr>
        <w:t>1</w:t>
      </w:r>
      <w:r w:rsidR="000B2CB6">
        <w:rPr>
          <w:rFonts w:asciiTheme="majorHAnsi" w:hAnsiTheme="majorHAnsi"/>
          <w:color w:val="000000" w:themeColor="text1"/>
          <w:vertAlign w:val="superscript"/>
        </w:rPr>
        <w:t>,3</w:t>
      </w:r>
    </w:p>
    <w:p w14:paraId="05EBB561" w14:textId="3E5C9FB9" w:rsidR="00D41F16" w:rsidRPr="00C641A3" w:rsidRDefault="00D41F16" w:rsidP="008205FB">
      <w:pPr>
        <w:spacing w:line="480" w:lineRule="auto"/>
        <w:rPr>
          <w:rFonts w:asciiTheme="majorHAnsi" w:hAnsiTheme="majorHAnsi" w:cs="Arial"/>
        </w:rPr>
      </w:pPr>
      <w:r w:rsidRPr="00C641A3">
        <w:rPr>
          <w:rFonts w:asciiTheme="majorHAnsi" w:hAnsiTheme="majorHAnsi" w:cs="Arial"/>
          <w:vertAlign w:val="superscript"/>
        </w:rPr>
        <w:t>1</w:t>
      </w:r>
      <w:r w:rsidRPr="00C641A3">
        <w:rPr>
          <w:rFonts w:asciiTheme="majorHAnsi" w:hAnsiTheme="majorHAnsi" w:cs="Arial"/>
        </w:rPr>
        <w:t xml:space="preserve">Department of Biology, </w:t>
      </w:r>
      <w:r w:rsidR="00C641A3" w:rsidRPr="00C641A3">
        <w:rPr>
          <w:rFonts w:asciiTheme="majorHAnsi" w:hAnsiTheme="majorHAnsi" w:cs="Arial"/>
        </w:rPr>
        <w:t>University</w:t>
      </w:r>
      <w:r w:rsidRPr="00C641A3">
        <w:rPr>
          <w:rFonts w:asciiTheme="majorHAnsi" w:hAnsiTheme="majorHAnsi" w:cs="Arial"/>
        </w:rPr>
        <w:t xml:space="preserve"> of Texas at Arlington</w:t>
      </w:r>
    </w:p>
    <w:p w14:paraId="057F885F" w14:textId="4AA78572" w:rsidR="00D41F16" w:rsidRDefault="000B2CB6" w:rsidP="008205FB">
      <w:pPr>
        <w:spacing w:line="480" w:lineRule="auto"/>
        <w:rPr>
          <w:rFonts w:asciiTheme="majorHAnsi" w:hAnsiTheme="majorHAnsi" w:cs="Arial"/>
        </w:rPr>
      </w:pPr>
      <w:r w:rsidRPr="000B2CB6">
        <w:rPr>
          <w:rFonts w:asciiTheme="majorHAnsi" w:hAnsiTheme="majorHAnsi" w:cs="Arial"/>
          <w:vertAlign w:val="superscript"/>
        </w:rPr>
        <w:t>2</w:t>
      </w:r>
      <w:r w:rsidRPr="000B2CB6">
        <w:rPr>
          <w:rFonts w:asciiTheme="majorHAnsi" w:hAnsiTheme="majorHAnsi" w:cs="Arial"/>
        </w:rPr>
        <w:t>hblackmon@uta.edu</w:t>
      </w:r>
    </w:p>
    <w:p w14:paraId="43F0807F" w14:textId="0CF3FDF3" w:rsidR="000B2CB6" w:rsidRPr="00C641A3" w:rsidRDefault="000B2CB6" w:rsidP="008205FB">
      <w:pPr>
        <w:spacing w:line="480" w:lineRule="auto"/>
        <w:rPr>
          <w:rFonts w:asciiTheme="majorHAnsi" w:hAnsiTheme="majorHAnsi" w:cs="Arial"/>
        </w:rPr>
      </w:pPr>
      <w:r w:rsidRPr="000B2CB6">
        <w:rPr>
          <w:rFonts w:asciiTheme="majorHAnsi" w:hAnsiTheme="majorHAnsi" w:cs="Arial"/>
          <w:vertAlign w:val="superscript"/>
        </w:rPr>
        <w:t>3</w:t>
      </w:r>
      <w:r>
        <w:rPr>
          <w:rFonts w:asciiTheme="majorHAnsi" w:hAnsiTheme="majorHAnsi" w:cs="Arial"/>
        </w:rPr>
        <w:t>jpdemuth@uta.edu</w:t>
      </w:r>
    </w:p>
    <w:p w14:paraId="1724365A" w14:textId="3B689F6C" w:rsidR="0005751C" w:rsidRDefault="00C641A3" w:rsidP="008205FB">
      <w:pPr>
        <w:spacing w:line="480" w:lineRule="auto"/>
        <w:rPr>
          <w:rFonts w:asciiTheme="majorHAnsi" w:hAnsiTheme="majorHAnsi"/>
          <w:color w:val="000000" w:themeColor="text1"/>
        </w:rPr>
      </w:pPr>
      <w:r w:rsidRPr="00C641A3">
        <w:rPr>
          <w:rFonts w:asciiTheme="majorHAnsi" w:hAnsiTheme="majorHAnsi" w:cs="Arial"/>
          <w:b/>
        </w:rPr>
        <w:t>Title:</w:t>
      </w:r>
      <w:r w:rsidRPr="00C641A3">
        <w:rPr>
          <w:rFonts w:asciiTheme="majorHAnsi" w:hAnsiTheme="majorHAnsi" w:cs="Arial"/>
        </w:rPr>
        <w:t xml:space="preserve"> </w:t>
      </w:r>
      <w:r w:rsidR="0005751C">
        <w:rPr>
          <w:rFonts w:asciiTheme="majorHAnsi" w:hAnsiTheme="majorHAnsi"/>
          <w:color w:val="000000" w:themeColor="text1"/>
        </w:rPr>
        <w:t>A</w:t>
      </w:r>
      <w:r w:rsidRPr="00C641A3">
        <w:rPr>
          <w:rFonts w:asciiTheme="majorHAnsi" w:hAnsiTheme="majorHAnsi"/>
          <w:color w:val="000000" w:themeColor="text1"/>
        </w:rPr>
        <w:t>n information</w:t>
      </w:r>
      <w:r w:rsidR="0005751C">
        <w:rPr>
          <w:rFonts w:asciiTheme="majorHAnsi" w:hAnsiTheme="majorHAnsi"/>
          <w:color w:val="000000" w:themeColor="text1"/>
        </w:rPr>
        <w:t>-</w:t>
      </w:r>
      <w:r w:rsidRPr="00C641A3">
        <w:rPr>
          <w:rFonts w:asciiTheme="majorHAnsi" w:hAnsiTheme="majorHAnsi"/>
          <w:color w:val="000000" w:themeColor="text1"/>
        </w:rPr>
        <w:t>theoretic approach to</w:t>
      </w:r>
      <w:r w:rsidR="0005751C">
        <w:rPr>
          <w:rFonts w:asciiTheme="majorHAnsi" w:hAnsiTheme="majorHAnsi"/>
          <w:color w:val="000000" w:themeColor="text1"/>
        </w:rPr>
        <w:t xml:space="preserve"> estimating genetic architectures: moving beyond the joint-scaling test for line cross analysis</w:t>
      </w:r>
    </w:p>
    <w:p w14:paraId="03A683EC" w14:textId="54898510" w:rsidR="00C641A3" w:rsidRPr="00C641A3" w:rsidRDefault="00C641A3" w:rsidP="008205FB">
      <w:pPr>
        <w:spacing w:line="480" w:lineRule="auto"/>
        <w:rPr>
          <w:rFonts w:asciiTheme="majorHAnsi" w:hAnsiTheme="majorHAnsi" w:cs="Arial"/>
        </w:rPr>
      </w:pPr>
      <w:r w:rsidRPr="00C641A3">
        <w:rPr>
          <w:rFonts w:asciiTheme="majorHAnsi" w:hAnsiTheme="majorHAnsi" w:cs="Arial"/>
          <w:b/>
        </w:rPr>
        <w:t>Running Title:</w:t>
      </w:r>
      <w:r w:rsidRPr="00C641A3">
        <w:rPr>
          <w:rFonts w:asciiTheme="majorHAnsi" w:hAnsiTheme="majorHAnsi" w:cs="Arial"/>
        </w:rPr>
        <w:t xml:space="preserve"> </w:t>
      </w:r>
      <w:r w:rsidRPr="00C641A3">
        <w:rPr>
          <w:rFonts w:asciiTheme="majorHAnsi" w:hAnsiTheme="majorHAnsi"/>
          <w:color w:val="000000" w:themeColor="text1"/>
        </w:rPr>
        <w:t>I-T approach to line cross analysis</w:t>
      </w:r>
    </w:p>
    <w:p w14:paraId="512C8638" w14:textId="6C4E14B9" w:rsidR="00C641A3" w:rsidRPr="00C641A3" w:rsidRDefault="00D41F16" w:rsidP="008205FB">
      <w:pPr>
        <w:spacing w:line="480" w:lineRule="auto"/>
        <w:rPr>
          <w:rFonts w:asciiTheme="majorHAnsi" w:hAnsiTheme="majorHAnsi" w:cs="Arial"/>
        </w:rPr>
      </w:pPr>
      <w:r w:rsidRPr="00C641A3">
        <w:rPr>
          <w:rFonts w:asciiTheme="majorHAnsi" w:hAnsiTheme="majorHAnsi" w:cs="Arial"/>
          <w:b/>
        </w:rPr>
        <w:t>key words</w:t>
      </w:r>
      <w:r w:rsidR="00C641A3" w:rsidRPr="00C641A3">
        <w:rPr>
          <w:rFonts w:asciiTheme="majorHAnsi" w:hAnsiTheme="majorHAnsi" w:cs="Arial"/>
          <w:b/>
        </w:rPr>
        <w:t>:</w:t>
      </w:r>
      <w:r w:rsidR="00C641A3" w:rsidRPr="00C641A3">
        <w:rPr>
          <w:rFonts w:asciiTheme="majorHAnsi" w:hAnsiTheme="majorHAnsi" w:cs="Arial"/>
        </w:rPr>
        <w:t xml:space="preserve"> line cross analysis, joint-scaling test, composite genetic effects, genetic architecture</w:t>
      </w:r>
    </w:p>
    <w:p w14:paraId="78649E15" w14:textId="49CA3D5E" w:rsidR="00C641A3" w:rsidRPr="00C641A3" w:rsidRDefault="00C641A3" w:rsidP="008205FB">
      <w:pPr>
        <w:spacing w:line="480" w:lineRule="auto"/>
        <w:rPr>
          <w:rFonts w:asciiTheme="majorHAnsi" w:hAnsiTheme="majorHAnsi" w:cs="Arial"/>
        </w:rPr>
      </w:pPr>
      <w:r w:rsidRPr="00C641A3">
        <w:rPr>
          <w:rFonts w:asciiTheme="majorHAnsi" w:hAnsiTheme="majorHAnsi" w:cs="Arial"/>
          <w:b/>
        </w:rPr>
        <w:t>words:</w:t>
      </w:r>
      <w:r w:rsidRPr="00C641A3">
        <w:rPr>
          <w:rFonts w:asciiTheme="majorHAnsi" w:hAnsiTheme="majorHAnsi" w:cs="Arial"/>
        </w:rPr>
        <w:t xml:space="preserve"> </w:t>
      </w:r>
      <w:r w:rsidR="00F06E34">
        <w:rPr>
          <w:rFonts w:asciiTheme="majorHAnsi" w:hAnsiTheme="majorHAnsi" w:cs="Arial"/>
        </w:rPr>
        <w:t>5422</w:t>
      </w:r>
    </w:p>
    <w:p w14:paraId="53476D9C" w14:textId="5FFA137D" w:rsidR="00C641A3" w:rsidRPr="00C641A3" w:rsidRDefault="00D41F16" w:rsidP="008205FB">
      <w:pPr>
        <w:spacing w:line="480" w:lineRule="auto"/>
        <w:rPr>
          <w:rFonts w:asciiTheme="majorHAnsi" w:hAnsiTheme="majorHAnsi" w:cs="Arial"/>
        </w:rPr>
      </w:pPr>
      <w:r w:rsidRPr="00C641A3">
        <w:rPr>
          <w:rFonts w:asciiTheme="majorHAnsi" w:hAnsiTheme="majorHAnsi" w:cs="Arial"/>
          <w:b/>
        </w:rPr>
        <w:t>table</w:t>
      </w:r>
      <w:r w:rsidR="00C641A3" w:rsidRPr="00C641A3">
        <w:rPr>
          <w:rFonts w:asciiTheme="majorHAnsi" w:hAnsiTheme="majorHAnsi" w:cs="Arial"/>
          <w:b/>
        </w:rPr>
        <w:t>s:</w:t>
      </w:r>
      <w:r w:rsidR="00C641A3" w:rsidRPr="00C641A3">
        <w:rPr>
          <w:rFonts w:asciiTheme="majorHAnsi" w:hAnsiTheme="majorHAnsi" w:cs="Arial"/>
        </w:rPr>
        <w:t xml:space="preserve"> 2</w:t>
      </w:r>
    </w:p>
    <w:p w14:paraId="0B6A0009" w14:textId="7CE8D420" w:rsidR="00C641A3" w:rsidRPr="00C641A3" w:rsidRDefault="00C641A3" w:rsidP="008205FB">
      <w:pPr>
        <w:spacing w:line="480" w:lineRule="auto"/>
        <w:rPr>
          <w:rFonts w:asciiTheme="majorHAnsi" w:hAnsiTheme="majorHAnsi" w:cs="Arial"/>
        </w:rPr>
      </w:pPr>
      <w:r w:rsidRPr="00C641A3">
        <w:rPr>
          <w:rFonts w:asciiTheme="majorHAnsi" w:hAnsiTheme="majorHAnsi" w:cs="Arial"/>
          <w:b/>
        </w:rPr>
        <w:t>f</w:t>
      </w:r>
      <w:r w:rsidR="00D41F16" w:rsidRPr="00C641A3">
        <w:rPr>
          <w:rFonts w:asciiTheme="majorHAnsi" w:hAnsiTheme="majorHAnsi" w:cs="Arial"/>
          <w:b/>
        </w:rPr>
        <w:t>igure</w:t>
      </w:r>
      <w:r w:rsidRPr="00C641A3">
        <w:rPr>
          <w:rFonts w:asciiTheme="majorHAnsi" w:hAnsiTheme="majorHAnsi" w:cs="Arial"/>
          <w:b/>
        </w:rPr>
        <w:t>s:</w:t>
      </w:r>
      <w:r w:rsidRPr="00C641A3">
        <w:rPr>
          <w:rFonts w:asciiTheme="majorHAnsi" w:hAnsiTheme="majorHAnsi" w:cs="Arial"/>
        </w:rPr>
        <w:t xml:space="preserve"> 5</w:t>
      </w:r>
    </w:p>
    <w:p w14:paraId="78E46C1D" w14:textId="77777777" w:rsidR="007F1299" w:rsidRDefault="00C641A3" w:rsidP="008205FB">
      <w:pPr>
        <w:spacing w:line="480" w:lineRule="auto"/>
        <w:rPr>
          <w:rFonts w:asciiTheme="majorHAnsi" w:hAnsiTheme="majorHAnsi"/>
          <w:color w:val="000000" w:themeColor="text1"/>
        </w:rPr>
      </w:pPr>
      <w:r w:rsidRPr="00C641A3">
        <w:rPr>
          <w:rFonts w:asciiTheme="majorHAnsi" w:hAnsiTheme="majorHAnsi"/>
          <w:b/>
          <w:color w:val="000000" w:themeColor="text1"/>
        </w:rPr>
        <w:t>archiving:</w:t>
      </w:r>
      <w:r w:rsidRPr="00C641A3">
        <w:rPr>
          <w:rFonts w:asciiTheme="majorHAnsi" w:hAnsiTheme="majorHAnsi"/>
          <w:color w:val="000000" w:themeColor="text1"/>
        </w:rPr>
        <w:t xml:space="preserve"> R package will be archived on the CRAN repository</w:t>
      </w:r>
    </w:p>
    <w:p w14:paraId="62D13F2A" w14:textId="77777777" w:rsidR="007F1299" w:rsidRDefault="007F1299" w:rsidP="008205FB">
      <w:pPr>
        <w:spacing w:line="480" w:lineRule="auto"/>
        <w:rPr>
          <w:rFonts w:asciiTheme="majorHAnsi" w:hAnsiTheme="majorHAnsi"/>
          <w:color w:val="000000" w:themeColor="text1"/>
        </w:rPr>
      </w:pPr>
    </w:p>
    <w:p w14:paraId="08968498" w14:textId="5F9BA766" w:rsidR="00FA457E" w:rsidRPr="00FA457E" w:rsidRDefault="00D41F16" w:rsidP="008205FB">
      <w:pPr>
        <w:spacing w:line="480" w:lineRule="auto"/>
        <w:rPr>
          <w:rFonts w:asciiTheme="majorHAnsi" w:hAnsiTheme="majorHAnsi"/>
          <w:color w:val="000000" w:themeColor="text1"/>
        </w:rPr>
      </w:pPr>
      <w:r w:rsidRPr="00C641A3">
        <w:rPr>
          <w:rFonts w:asciiTheme="majorHAnsi" w:hAnsiTheme="majorHAnsi"/>
          <w:color w:val="000000" w:themeColor="text1"/>
        </w:rPr>
        <w:br w:type="page"/>
      </w:r>
    </w:p>
    <w:p w14:paraId="70C87CDB" w14:textId="2415E5FB" w:rsidR="0012607C" w:rsidRPr="00C3031E" w:rsidRDefault="0012607C" w:rsidP="008205FB">
      <w:pPr>
        <w:spacing w:line="480" w:lineRule="auto"/>
        <w:rPr>
          <w:rFonts w:asciiTheme="majorHAnsi" w:hAnsiTheme="majorHAnsi"/>
          <w:b/>
          <w:color w:val="000000" w:themeColor="text1"/>
        </w:rPr>
      </w:pPr>
      <w:r w:rsidRPr="00C3031E">
        <w:rPr>
          <w:rFonts w:asciiTheme="majorHAnsi" w:hAnsiTheme="majorHAnsi"/>
          <w:b/>
          <w:color w:val="000000" w:themeColor="text1"/>
        </w:rPr>
        <w:lastRenderedPageBreak/>
        <w:t>Title</w:t>
      </w:r>
    </w:p>
    <w:p w14:paraId="133F19F1" w14:textId="38272FAC" w:rsidR="0012607C" w:rsidRPr="00C3031E" w:rsidRDefault="002A38A8" w:rsidP="008205FB">
      <w:pPr>
        <w:spacing w:line="480" w:lineRule="auto"/>
        <w:rPr>
          <w:rFonts w:asciiTheme="majorHAnsi" w:hAnsiTheme="majorHAnsi"/>
          <w:color w:val="000000" w:themeColor="text1"/>
        </w:rPr>
      </w:pPr>
      <w:r>
        <w:rPr>
          <w:rFonts w:asciiTheme="majorHAnsi" w:hAnsiTheme="majorHAnsi"/>
          <w:color w:val="000000" w:themeColor="text1"/>
        </w:rPr>
        <w:t>A</w:t>
      </w:r>
      <w:r w:rsidRPr="00C3031E">
        <w:rPr>
          <w:rFonts w:asciiTheme="majorHAnsi" w:hAnsiTheme="majorHAnsi"/>
          <w:color w:val="000000" w:themeColor="text1"/>
        </w:rPr>
        <w:t>n information</w:t>
      </w:r>
      <w:r>
        <w:rPr>
          <w:rFonts w:asciiTheme="majorHAnsi" w:hAnsiTheme="majorHAnsi"/>
          <w:color w:val="000000" w:themeColor="text1"/>
        </w:rPr>
        <w:t>-</w:t>
      </w:r>
      <w:r w:rsidRPr="00C3031E">
        <w:rPr>
          <w:rFonts w:asciiTheme="majorHAnsi" w:hAnsiTheme="majorHAnsi"/>
          <w:color w:val="000000" w:themeColor="text1"/>
        </w:rPr>
        <w:t xml:space="preserve">theoretic approach to </w:t>
      </w:r>
      <w:r>
        <w:rPr>
          <w:rFonts w:asciiTheme="majorHAnsi" w:hAnsiTheme="majorHAnsi"/>
          <w:color w:val="000000" w:themeColor="text1"/>
        </w:rPr>
        <w:t>estimating genetic architectures:</w:t>
      </w:r>
      <w:r w:rsidRPr="00C3031E">
        <w:rPr>
          <w:rFonts w:asciiTheme="majorHAnsi" w:hAnsiTheme="majorHAnsi"/>
          <w:color w:val="000000" w:themeColor="text1"/>
        </w:rPr>
        <w:t xml:space="preserve"> </w:t>
      </w:r>
      <w:r>
        <w:rPr>
          <w:rFonts w:asciiTheme="majorHAnsi" w:hAnsiTheme="majorHAnsi"/>
          <w:color w:val="000000" w:themeColor="text1"/>
        </w:rPr>
        <w:t>m</w:t>
      </w:r>
      <w:r w:rsidRPr="00C3031E">
        <w:rPr>
          <w:rFonts w:asciiTheme="majorHAnsi" w:hAnsiTheme="majorHAnsi"/>
          <w:color w:val="000000" w:themeColor="text1"/>
        </w:rPr>
        <w:t xml:space="preserve">oving </w:t>
      </w:r>
      <w:r w:rsidR="00352947" w:rsidRPr="00C3031E">
        <w:rPr>
          <w:rFonts w:asciiTheme="majorHAnsi" w:hAnsiTheme="majorHAnsi"/>
          <w:color w:val="000000" w:themeColor="text1"/>
        </w:rPr>
        <w:t xml:space="preserve">beyond </w:t>
      </w:r>
      <w:r w:rsidR="006B0772" w:rsidRPr="00C3031E">
        <w:rPr>
          <w:rFonts w:asciiTheme="majorHAnsi" w:hAnsiTheme="majorHAnsi"/>
          <w:color w:val="000000" w:themeColor="text1"/>
        </w:rPr>
        <w:t xml:space="preserve">the </w:t>
      </w:r>
      <w:r w:rsidR="00352947" w:rsidRPr="00C3031E">
        <w:rPr>
          <w:rFonts w:asciiTheme="majorHAnsi" w:hAnsiTheme="majorHAnsi"/>
          <w:color w:val="000000" w:themeColor="text1"/>
        </w:rPr>
        <w:t>joint-scaling</w:t>
      </w:r>
      <w:r w:rsidR="006B0772" w:rsidRPr="00C3031E">
        <w:rPr>
          <w:rFonts w:asciiTheme="majorHAnsi" w:hAnsiTheme="majorHAnsi"/>
          <w:color w:val="000000" w:themeColor="text1"/>
        </w:rPr>
        <w:t xml:space="preserve"> test</w:t>
      </w:r>
      <w:r w:rsidRPr="002A38A8">
        <w:rPr>
          <w:rFonts w:asciiTheme="majorHAnsi" w:hAnsiTheme="majorHAnsi"/>
          <w:color w:val="000000" w:themeColor="text1"/>
        </w:rPr>
        <w:t xml:space="preserve"> </w:t>
      </w:r>
      <w:r>
        <w:rPr>
          <w:rFonts w:asciiTheme="majorHAnsi" w:hAnsiTheme="majorHAnsi"/>
          <w:color w:val="000000" w:themeColor="text1"/>
        </w:rPr>
        <w:t xml:space="preserve">for </w:t>
      </w:r>
      <w:r w:rsidRPr="00C3031E">
        <w:rPr>
          <w:rFonts w:asciiTheme="majorHAnsi" w:hAnsiTheme="majorHAnsi"/>
          <w:color w:val="000000" w:themeColor="text1"/>
        </w:rPr>
        <w:t>line cross analysis</w:t>
      </w:r>
    </w:p>
    <w:p w14:paraId="506B51B2" w14:textId="77777777" w:rsidR="0012607C" w:rsidRPr="00C3031E" w:rsidRDefault="0012607C" w:rsidP="008205FB">
      <w:pPr>
        <w:spacing w:line="480" w:lineRule="auto"/>
        <w:rPr>
          <w:rFonts w:asciiTheme="majorHAnsi" w:hAnsiTheme="majorHAnsi"/>
          <w:color w:val="000000" w:themeColor="text1"/>
        </w:rPr>
      </w:pPr>
    </w:p>
    <w:p w14:paraId="057D97DF" w14:textId="77777777" w:rsidR="00C641A3" w:rsidRPr="00C3031E" w:rsidRDefault="00C641A3" w:rsidP="00C641A3">
      <w:pPr>
        <w:spacing w:line="480" w:lineRule="auto"/>
        <w:rPr>
          <w:rFonts w:asciiTheme="majorHAnsi" w:hAnsiTheme="majorHAnsi"/>
          <w:color w:val="000000" w:themeColor="text1"/>
        </w:rPr>
      </w:pPr>
      <w:r w:rsidRPr="00C3031E">
        <w:rPr>
          <w:rFonts w:asciiTheme="majorHAnsi" w:hAnsiTheme="majorHAnsi"/>
          <w:color w:val="000000" w:themeColor="text1"/>
        </w:rPr>
        <w:t>Heath Blackmon</w:t>
      </w:r>
      <w:r w:rsidRPr="00C3031E">
        <w:rPr>
          <w:rFonts w:asciiTheme="majorHAnsi" w:hAnsiTheme="majorHAnsi"/>
          <w:color w:val="000000" w:themeColor="text1"/>
          <w:vertAlign w:val="superscript"/>
        </w:rPr>
        <w:t xml:space="preserve">1,2 </w:t>
      </w:r>
      <w:r w:rsidRPr="00C3031E">
        <w:rPr>
          <w:rFonts w:asciiTheme="majorHAnsi" w:hAnsiTheme="majorHAnsi"/>
          <w:color w:val="000000" w:themeColor="text1"/>
        </w:rPr>
        <w:t>and Jeffery P. Demuth</w:t>
      </w:r>
      <w:r w:rsidRPr="00C3031E">
        <w:rPr>
          <w:rFonts w:asciiTheme="majorHAnsi" w:hAnsiTheme="majorHAnsi"/>
          <w:color w:val="000000" w:themeColor="text1"/>
          <w:vertAlign w:val="superscript"/>
        </w:rPr>
        <w:t>1</w:t>
      </w:r>
    </w:p>
    <w:p w14:paraId="3E380B19" w14:textId="2365C5A4" w:rsidR="00C641A3" w:rsidRPr="00C3031E" w:rsidRDefault="00C641A3" w:rsidP="00C641A3">
      <w:pPr>
        <w:spacing w:line="480" w:lineRule="auto"/>
        <w:rPr>
          <w:rFonts w:asciiTheme="majorHAnsi" w:hAnsiTheme="majorHAnsi" w:cs="Arial"/>
        </w:rPr>
      </w:pPr>
      <w:r w:rsidRPr="00C3031E">
        <w:rPr>
          <w:rFonts w:asciiTheme="majorHAnsi" w:hAnsiTheme="majorHAnsi" w:cs="Arial"/>
          <w:vertAlign w:val="superscript"/>
        </w:rPr>
        <w:t>1</w:t>
      </w:r>
      <w:r w:rsidRPr="00C3031E">
        <w:rPr>
          <w:rFonts w:asciiTheme="majorHAnsi" w:hAnsiTheme="majorHAnsi" w:cs="Arial"/>
        </w:rPr>
        <w:t>Department of Biology, University of Texas at Arlington</w:t>
      </w:r>
    </w:p>
    <w:p w14:paraId="070E83B2" w14:textId="77777777" w:rsidR="00C641A3" w:rsidRPr="00C3031E" w:rsidRDefault="00C641A3" w:rsidP="00C641A3">
      <w:pPr>
        <w:spacing w:line="480" w:lineRule="auto"/>
        <w:rPr>
          <w:rFonts w:asciiTheme="majorHAnsi" w:hAnsiTheme="majorHAnsi" w:cs="Arial"/>
        </w:rPr>
      </w:pPr>
      <w:r w:rsidRPr="00C3031E">
        <w:rPr>
          <w:rFonts w:asciiTheme="majorHAnsi" w:hAnsiTheme="majorHAnsi" w:cs="Arial"/>
          <w:vertAlign w:val="superscript"/>
        </w:rPr>
        <w:t>2</w:t>
      </w:r>
      <w:r w:rsidRPr="00C3031E">
        <w:rPr>
          <w:rFonts w:asciiTheme="majorHAnsi" w:hAnsiTheme="majorHAnsi" w:cs="Arial"/>
        </w:rPr>
        <w:t>hblackmon@uta.edu</w:t>
      </w:r>
    </w:p>
    <w:p w14:paraId="1CBD01A1" w14:textId="77777777" w:rsidR="0012607C" w:rsidRPr="00C2153A" w:rsidRDefault="0012607C" w:rsidP="008205FB">
      <w:pPr>
        <w:spacing w:line="480" w:lineRule="auto"/>
        <w:rPr>
          <w:rFonts w:asciiTheme="majorHAnsi" w:hAnsiTheme="majorHAnsi"/>
          <w:color w:val="000000" w:themeColor="text1"/>
        </w:rPr>
      </w:pPr>
    </w:p>
    <w:p w14:paraId="478BAAF7" w14:textId="7FF6AFB4" w:rsidR="0012607C" w:rsidRPr="00C2153A" w:rsidRDefault="0012607C" w:rsidP="008205FB">
      <w:pPr>
        <w:spacing w:line="480" w:lineRule="auto"/>
        <w:rPr>
          <w:rFonts w:asciiTheme="majorHAnsi" w:hAnsiTheme="majorHAnsi"/>
          <w:b/>
          <w:color w:val="000000" w:themeColor="text1"/>
        </w:rPr>
      </w:pPr>
      <w:r w:rsidRPr="00C2153A">
        <w:rPr>
          <w:rFonts w:asciiTheme="majorHAnsi" w:hAnsiTheme="majorHAnsi"/>
          <w:b/>
          <w:color w:val="000000" w:themeColor="text1"/>
        </w:rPr>
        <w:t>Abstract</w:t>
      </w:r>
    </w:p>
    <w:p w14:paraId="0445791A" w14:textId="071EAFC7" w:rsidR="0012607C" w:rsidRPr="00C2153A" w:rsidRDefault="00B17442"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CC0A5B">
        <w:rPr>
          <w:rFonts w:asciiTheme="majorHAnsi" w:hAnsiTheme="majorHAnsi"/>
          <w:color w:val="000000" w:themeColor="text1"/>
        </w:rPr>
        <w:t xml:space="preserve">The genetic architecture of a trait is important because it fundamentally determines the pace and direction of evolution.  Unfortunately, widely implemented </w:t>
      </w:r>
      <w:r w:rsidR="00CC0A5B" w:rsidRPr="00C2153A">
        <w:rPr>
          <w:rFonts w:asciiTheme="majorHAnsi" w:hAnsiTheme="majorHAnsi"/>
          <w:color w:val="000000" w:themeColor="text1"/>
        </w:rPr>
        <w:t>method</w:t>
      </w:r>
      <w:r w:rsidR="00CC0A5B">
        <w:rPr>
          <w:rFonts w:asciiTheme="majorHAnsi" w:hAnsiTheme="majorHAnsi"/>
          <w:color w:val="000000" w:themeColor="text1"/>
        </w:rPr>
        <w:t>s</w:t>
      </w:r>
      <w:r w:rsidR="00CC0A5B" w:rsidRPr="00C2153A">
        <w:rPr>
          <w:rFonts w:asciiTheme="majorHAnsi" w:hAnsiTheme="majorHAnsi"/>
          <w:color w:val="000000" w:themeColor="text1"/>
        </w:rPr>
        <w:t xml:space="preserve"> for </w:t>
      </w:r>
      <w:r w:rsidR="00CC0A5B">
        <w:rPr>
          <w:rFonts w:asciiTheme="majorHAnsi" w:hAnsiTheme="majorHAnsi"/>
          <w:color w:val="000000" w:themeColor="text1"/>
        </w:rPr>
        <w:t xml:space="preserve">estimating genetic architecture in line cross analysis (LCA) experiments may provide a biased view because there has been no way to quantify the </w:t>
      </w:r>
      <w:r w:rsidR="00CC0A5B" w:rsidRPr="00C2153A">
        <w:rPr>
          <w:rFonts w:asciiTheme="majorHAnsi" w:hAnsiTheme="majorHAnsi"/>
          <w:color w:val="000000" w:themeColor="text1"/>
        </w:rPr>
        <w:t xml:space="preserve">uncertainty in </w:t>
      </w:r>
      <w:r w:rsidR="00CC0A5B">
        <w:rPr>
          <w:rFonts w:asciiTheme="majorHAnsi" w:hAnsiTheme="majorHAnsi"/>
          <w:color w:val="000000" w:themeColor="text1"/>
        </w:rPr>
        <w:t xml:space="preserve">selecting the “right” genetic </w:t>
      </w:r>
      <w:r w:rsidR="00CC0A5B" w:rsidRPr="00C2153A">
        <w:rPr>
          <w:rFonts w:asciiTheme="majorHAnsi" w:hAnsiTheme="majorHAnsi"/>
          <w:color w:val="000000" w:themeColor="text1"/>
        </w:rPr>
        <w:t xml:space="preserve">model </w:t>
      </w:r>
      <w:r w:rsidR="00CC0A5B">
        <w:rPr>
          <w:rFonts w:asciiTheme="majorHAnsi" w:hAnsiTheme="majorHAnsi"/>
          <w:color w:val="000000" w:themeColor="text1"/>
        </w:rPr>
        <w:t xml:space="preserve">from an often vast model space.  Genetic parameters estimated from LCA are thus conditional on the chosen model, which is often biased toward simpler architectures, even when there are many models with similar fits.  </w:t>
      </w:r>
      <w:r w:rsidR="00CC0A5B" w:rsidRPr="00C2153A">
        <w:rPr>
          <w:rFonts w:asciiTheme="majorHAnsi" w:hAnsiTheme="majorHAnsi"/>
          <w:color w:val="000000" w:themeColor="text1"/>
        </w:rPr>
        <w:t>We develop and demonstrate a full information-theoretic approach to line cross analysis</w:t>
      </w:r>
      <w:r w:rsidR="00CC0A5B">
        <w:rPr>
          <w:rFonts w:asciiTheme="majorHAnsi" w:hAnsiTheme="majorHAnsi"/>
          <w:color w:val="000000" w:themeColor="text1"/>
        </w:rPr>
        <w:t xml:space="preserve"> implemented in the R package SAGA. The software automatically determines and comprehensively tests the model space defined by a user specified set of genetic crosses.  By quantifying model selection uncertainty and using model weighted averaging, SAGA is able to accurately estimate composite genetic effect contributions to complex genetic architectures even when there is substantial uncertainty in which is the best overall model</w:t>
      </w:r>
      <w:r w:rsidR="00CC0A5B" w:rsidRPr="00C2153A">
        <w:rPr>
          <w:rFonts w:asciiTheme="majorHAnsi" w:hAnsiTheme="majorHAnsi"/>
          <w:color w:val="000000" w:themeColor="text1"/>
        </w:rPr>
        <w:t xml:space="preserve">. </w:t>
      </w:r>
      <w:r w:rsidR="00CC0A5B">
        <w:rPr>
          <w:rFonts w:asciiTheme="majorHAnsi" w:hAnsiTheme="majorHAnsi"/>
          <w:color w:val="000000" w:themeColor="text1"/>
        </w:rPr>
        <w:t>F</w:t>
      </w:r>
      <w:r w:rsidR="00CC0A5B" w:rsidRPr="00C2153A">
        <w:rPr>
          <w:rFonts w:asciiTheme="majorHAnsi" w:hAnsiTheme="majorHAnsi"/>
          <w:color w:val="000000" w:themeColor="text1"/>
        </w:rPr>
        <w:t xml:space="preserve">uture line cross analyses </w:t>
      </w:r>
      <w:r w:rsidR="00CC0A5B">
        <w:rPr>
          <w:rFonts w:asciiTheme="majorHAnsi" w:hAnsiTheme="majorHAnsi"/>
          <w:color w:val="000000" w:themeColor="text1"/>
        </w:rPr>
        <w:t>will benefit from the I-T approach implemented in SAGA because it is able to more accurately define the components of complex genetic architectures than previous approaches</w:t>
      </w:r>
      <w:r w:rsidR="00CC0A5B" w:rsidRPr="00C2153A">
        <w:rPr>
          <w:rFonts w:asciiTheme="majorHAnsi" w:hAnsiTheme="majorHAnsi"/>
          <w:color w:val="000000" w:themeColor="text1"/>
        </w:rPr>
        <w:t>.</w:t>
      </w:r>
    </w:p>
    <w:p w14:paraId="4EE0CA7B" w14:textId="77777777" w:rsidR="00D91C87" w:rsidRPr="00C2153A" w:rsidRDefault="00D91C87" w:rsidP="008205FB">
      <w:pPr>
        <w:spacing w:line="480" w:lineRule="auto"/>
        <w:rPr>
          <w:rFonts w:asciiTheme="majorHAnsi" w:hAnsiTheme="majorHAnsi"/>
          <w:color w:val="000000" w:themeColor="text1"/>
        </w:rPr>
      </w:pPr>
    </w:p>
    <w:p w14:paraId="542A9082" w14:textId="0E1770B3" w:rsidR="0012607C" w:rsidRPr="00C2153A" w:rsidRDefault="0012607C" w:rsidP="008205FB">
      <w:pPr>
        <w:spacing w:line="480" w:lineRule="auto"/>
        <w:rPr>
          <w:rFonts w:asciiTheme="majorHAnsi" w:hAnsiTheme="majorHAnsi"/>
          <w:b/>
          <w:color w:val="000000" w:themeColor="text1"/>
        </w:rPr>
      </w:pPr>
      <w:r w:rsidRPr="00C2153A">
        <w:rPr>
          <w:rFonts w:asciiTheme="majorHAnsi" w:hAnsiTheme="majorHAnsi"/>
          <w:b/>
          <w:color w:val="000000" w:themeColor="text1"/>
        </w:rPr>
        <w:t>Introduction</w:t>
      </w:r>
    </w:p>
    <w:p w14:paraId="77E91866" w14:textId="53FAA799" w:rsidR="004A282C" w:rsidRDefault="0030131C"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067C86" w:rsidRPr="00C2153A">
        <w:rPr>
          <w:rFonts w:asciiTheme="majorHAnsi" w:hAnsiTheme="majorHAnsi"/>
          <w:color w:val="000000" w:themeColor="text1"/>
        </w:rPr>
        <w:t xml:space="preserve">Two of the fundamental questions of evolutionary biology are how species adapt to their environments and how </w:t>
      </w:r>
      <w:r w:rsidR="00067C86">
        <w:rPr>
          <w:rFonts w:asciiTheme="majorHAnsi" w:hAnsiTheme="majorHAnsi"/>
          <w:color w:val="000000" w:themeColor="text1"/>
        </w:rPr>
        <w:t>continuous variation among populations</w:t>
      </w:r>
      <w:r w:rsidR="00067C86" w:rsidRPr="00C2153A">
        <w:rPr>
          <w:rFonts w:asciiTheme="majorHAnsi" w:hAnsiTheme="majorHAnsi"/>
          <w:color w:val="000000" w:themeColor="text1"/>
        </w:rPr>
        <w:t xml:space="preserve"> become</w:t>
      </w:r>
      <w:r w:rsidR="00067C86">
        <w:rPr>
          <w:rFonts w:asciiTheme="majorHAnsi" w:hAnsiTheme="majorHAnsi"/>
          <w:color w:val="000000" w:themeColor="text1"/>
        </w:rPr>
        <w:t>s</w:t>
      </w:r>
      <w:r w:rsidR="00067C86" w:rsidRPr="00C2153A">
        <w:rPr>
          <w:rFonts w:asciiTheme="majorHAnsi" w:hAnsiTheme="majorHAnsi"/>
          <w:color w:val="000000" w:themeColor="text1"/>
        </w:rPr>
        <w:t xml:space="preserve"> </w:t>
      </w:r>
      <w:r w:rsidR="00067C86">
        <w:rPr>
          <w:rFonts w:asciiTheme="majorHAnsi" w:hAnsiTheme="majorHAnsi"/>
          <w:color w:val="000000" w:themeColor="text1"/>
        </w:rPr>
        <w:t>discontinuous variation among species</w:t>
      </w:r>
      <w:r w:rsidR="00067C86" w:rsidRPr="00C2153A">
        <w:rPr>
          <w:rFonts w:asciiTheme="majorHAnsi" w:hAnsiTheme="majorHAnsi"/>
          <w:color w:val="000000" w:themeColor="text1"/>
        </w:rPr>
        <w:t xml:space="preserve">.  </w:t>
      </w:r>
      <w:r w:rsidR="00067C86">
        <w:rPr>
          <w:rFonts w:asciiTheme="majorHAnsi" w:hAnsiTheme="majorHAnsi"/>
          <w:color w:val="000000" w:themeColor="text1"/>
        </w:rPr>
        <w:t xml:space="preserve">The answers to these broad questions and many other, more specific </w:t>
      </w:r>
      <w:r w:rsidR="00DB027B">
        <w:rPr>
          <w:rFonts w:asciiTheme="majorHAnsi" w:hAnsiTheme="majorHAnsi"/>
          <w:color w:val="000000" w:themeColor="text1"/>
        </w:rPr>
        <w:t>ones</w:t>
      </w:r>
      <w:r w:rsidR="00067C86">
        <w:rPr>
          <w:rFonts w:asciiTheme="majorHAnsi" w:hAnsiTheme="majorHAnsi"/>
          <w:color w:val="000000" w:themeColor="text1"/>
        </w:rPr>
        <w:t xml:space="preserve"> rely fundamentally on the genetic architecture of the fo</w:t>
      </w:r>
      <w:r w:rsidR="001E72AA">
        <w:rPr>
          <w:rFonts w:asciiTheme="majorHAnsi" w:hAnsiTheme="majorHAnsi"/>
          <w:color w:val="000000" w:themeColor="text1"/>
        </w:rPr>
        <w:t xml:space="preserve">cal trait </w:t>
      </w:r>
      <w:r w:rsidR="001E72A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&lt;EndNote&gt;&lt;Cite&gt;&lt;Author&gt;Demuth&lt;/Author&gt;&lt;Year&gt;2007&lt;/Year&gt;&lt;RecNum&gt;821&lt;/RecNum&gt;&lt;DisplayText&gt;(Demuth and Wade 2007a)&lt;/DisplayText&gt;&lt;record&gt;&lt;rec-number&gt;821&lt;/rec-number&gt;&lt;foreign-keys&gt;&lt;key app="EN" db-id="epvtarstqevspaeztvg5esrw0a5xeedx0zxx" timestamp="1377968626"&gt;821&lt;/key&gt;&lt;key app="ENWeb" db-id=""&gt;0&lt;/key&gt;&lt;/foreign-keys&gt;&lt;ref-type name="Journal Article"&gt;17&lt;/ref-type&gt;&lt;contributors&gt;&lt;authors&gt;&lt;author&gt;Demuth, J. P.&lt;/author&gt;&lt;author&gt;Wade, M. J.&lt;/author&gt;&lt;/authors&gt;&lt;/contributors&gt;&lt;auth-address&gt;Indiana University, Department of Biology, 1001 East 3rd Street, Bloomington, Indiana 47405, USA. jpdemuth@indiana.edu&lt;/auth-address&gt;&lt;titles&gt;&lt;title&gt;Population differentiation in the beetle Tribolium castaneum. II. Haldane&amp;apos;S rule and incipient speciation&lt;/title&gt;&lt;secondary-title&gt;Evolution&lt;/secondary-title&gt;&lt;alt-title&gt;Evolution; international journal of organic evolution&lt;/alt-title&gt;&lt;/titles&gt;&lt;periodical&gt;&lt;full-title&gt;Evolution&lt;/full-title&gt;&lt;/periodical&gt;&lt;pages&gt;694-9&lt;/pages&gt;&lt;volume&gt;61&lt;/volume&gt;&lt;number&gt;3&lt;/number&gt;&lt;keywords&gt;&lt;keyword&gt;Animals&lt;/keyword&gt;&lt;keyword&gt;Colombia&lt;/keyword&gt;&lt;keyword&gt;Crosses, Genetic&lt;/keyword&gt;&lt;keyword&gt;Ecuador&lt;/keyword&gt;&lt;keyword&gt;Epistasis, Genetic&lt;/keyword&gt;&lt;keyword&gt;Female&lt;/keyword&gt;&lt;keyword&gt;*Genetic Speciation&lt;/keyword&gt;&lt;keyword&gt;Inbreeding&lt;/keyword&gt;&lt;keyword&gt;Male&lt;/keyword&gt;&lt;keyword&gt;Population Dynamics&lt;/keyword&gt;&lt;keyword&gt;Reproduction/physiology&lt;/keyword&gt;&lt;keyword&gt;Sex Characteristics&lt;/keyword&gt;&lt;keyword&gt;Sex Ratio&lt;/keyword&gt;&lt;keyword&gt;Temperature&lt;/keyword&gt;&lt;keyword&gt;Tribolium/genetics/*physiology&lt;/keyword&gt;&lt;/keywords&gt;&lt;dates&gt;&lt;year&gt;2007&lt;/year&gt;&lt;pub-dates&gt;&lt;date&gt;Mar&lt;/date&gt;&lt;/pub-dates&gt;&lt;/dates&gt;&lt;isbn&gt;0014-3820 (Print)&amp;#xD;0014-3820 (Linking)&lt;/isbn&gt;&lt;accession-num&gt;17348932&lt;/accession-num&gt;&lt;urls&gt;&lt;related-urls&gt;&lt;url&gt;http://www.ncbi.nlm.nih.gov/pubmed/17348932&lt;/url&gt;&lt;/related-urls&gt;&lt;/urls&gt;&lt;electronic-resource-num&gt;10.1111/j.1558-5646.2007.00049.x&lt;/electronic-resource-num&gt;&lt;/record&gt;&lt;/Cite&gt;&lt;/EndNote&gt;</w:instrText>
      </w:r>
      <w:r w:rsidR="001E72AA">
        <w:rPr>
          <w:rFonts w:asciiTheme="majorHAnsi" w:hAnsiTheme="majorHAnsi"/>
          <w:color w:val="000000" w:themeColor="text1"/>
        </w:rPr>
        <w:fldChar w:fldCharType="separate"/>
      </w:r>
      <w:r w:rsidR="00A52B0A">
        <w:rPr>
          <w:rFonts w:asciiTheme="majorHAnsi" w:hAnsiTheme="majorHAnsi"/>
          <w:noProof/>
          <w:color w:val="000000" w:themeColor="text1"/>
        </w:rPr>
        <w:t>(Demuth and Wade 2007a)</w:t>
      </w:r>
      <w:r w:rsidR="001E72AA">
        <w:rPr>
          <w:rFonts w:asciiTheme="majorHAnsi" w:hAnsiTheme="majorHAnsi"/>
          <w:color w:val="000000" w:themeColor="text1"/>
        </w:rPr>
        <w:fldChar w:fldCharType="end"/>
      </w:r>
      <w:r w:rsidR="00067C86">
        <w:rPr>
          <w:rFonts w:asciiTheme="majorHAnsi" w:hAnsiTheme="majorHAnsi"/>
          <w:color w:val="000000" w:themeColor="text1"/>
        </w:rPr>
        <w:t xml:space="preserve">.  For instance, it is well known that adaptation proceeds most efficiently when genetic architectures </w:t>
      </w:r>
      <w:r w:rsidR="001E72AA">
        <w:rPr>
          <w:rFonts w:asciiTheme="majorHAnsi" w:hAnsiTheme="majorHAnsi"/>
          <w:color w:val="000000" w:themeColor="text1"/>
        </w:rPr>
        <w:t xml:space="preserve">are simply additive </w:t>
      </w:r>
      <w:r w:rsidR="001E72AA">
        <w:rPr>
          <w:rFonts w:asciiTheme="majorHAnsi" w:hAnsiTheme="majorHAnsi"/>
          <w:color w:val="000000" w:themeColor="text1"/>
        </w:rPr>
        <w:fldChar w:fldCharType="begin">
          <w:fldData xml:space="preserve">PEVuZE5vdGU+PENpdGU+PEF1dGhvcj5GaXNoZXI8L0F1dGhvcj48WWVhcj4xOTQxPC9ZZWFyPjxS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</w:fldData>
        </w:fldChar>
      </w:r>
      <w:r w:rsidR="00A52B0A">
        <w:rPr>
          <w:rFonts w:asciiTheme="majorHAnsi" w:hAnsiTheme="majorHAnsi"/>
          <w:color w:val="000000" w:themeColor="text1"/>
        </w:rPr>
        <w:instrText xml:space="preserve"> ADDIN EN.CITE </w:instrText>
      </w:r>
      <w:r w:rsidR="00A52B0A">
        <w:rPr>
          <w:rFonts w:asciiTheme="majorHAnsi" w:hAnsiTheme="majorHAnsi"/>
          <w:color w:val="000000" w:themeColor="text1"/>
        </w:rPr>
        <w:fldChar w:fldCharType="begin">
          <w:fldData xml:space="preserve">PEVuZE5vdGU+PENpdGU+PEF1dGhvcj5GaXNoZXI8L0F1dGhvcj48WWVhcj4xOTQxPC9ZZWFyPjxS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</w:fldData>
        </w:fldChar>
      </w:r>
      <w:r w:rsidR="00A52B0A">
        <w:rPr>
          <w:rFonts w:asciiTheme="majorHAnsi" w:hAnsiTheme="majorHAnsi"/>
          <w:color w:val="000000" w:themeColor="text1"/>
        </w:rPr>
        <w:instrText xml:space="preserve"> ADDIN EN.CITE.DATA </w:instrText>
      </w:r>
      <w:r w:rsidR="00A52B0A">
        <w:rPr>
          <w:rFonts w:asciiTheme="majorHAnsi" w:hAnsiTheme="majorHAnsi"/>
          <w:color w:val="000000" w:themeColor="text1"/>
        </w:rPr>
      </w:r>
      <w:r w:rsidR="00A52B0A">
        <w:rPr>
          <w:rFonts w:asciiTheme="majorHAnsi" w:hAnsiTheme="majorHAnsi"/>
          <w:color w:val="000000" w:themeColor="text1"/>
        </w:rPr>
        <w:fldChar w:fldCharType="end"/>
      </w:r>
      <w:r w:rsidR="001E72AA">
        <w:rPr>
          <w:rFonts w:asciiTheme="majorHAnsi" w:hAnsiTheme="majorHAnsi"/>
          <w:color w:val="000000" w:themeColor="text1"/>
        </w:rPr>
      </w:r>
      <w:r w:rsidR="001E72AA">
        <w:rPr>
          <w:rFonts w:asciiTheme="majorHAnsi" w:hAnsiTheme="majorHAnsi"/>
          <w:color w:val="000000" w:themeColor="text1"/>
        </w:rPr>
        <w:fldChar w:fldCharType="separate"/>
      </w:r>
      <w:r w:rsidR="00A52B0A">
        <w:rPr>
          <w:rFonts w:asciiTheme="majorHAnsi" w:hAnsiTheme="majorHAnsi"/>
          <w:noProof/>
          <w:color w:val="000000" w:themeColor="text1"/>
        </w:rPr>
        <w:t>(Fisher 1941; Lande and Arnold 1983)</w:t>
      </w:r>
      <w:r w:rsidR="001E72AA">
        <w:rPr>
          <w:rFonts w:asciiTheme="majorHAnsi" w:hAnsiTheme="majorHAnsi"/>
          <w:color w:val="000000" w:themeColor="text1"/>
        </w:rPr>
        <w:fldChar w:fldCharType="end"/>
      </w:r>
      <w:r w:rsidR="00067C86">
        <w:rPr>
          <w:rFonts w:asciiTheme="majorHAnsi" w:hAnsiTheme="majorHAnsi"/>
          <w:color w:val="000000" w:themeColor="text1"/>
        </w:rPr>
        <w:t xml:space="preserve">, but many phenomena (e.g. speciation, the origin of sex, mating systems) are more easily explained by complex architectures that account for gene </w:t>
      </w:r>
      <w:r w:rsidR="00067C86" w:rsidRPr="00AA7778">
        <w:rPr>
          <w:rFonts w:asciiTheme="majorHAnsi" w:hAnsiTheme="majorHAnsi"/>
          <w:color w:val="000000" w:themeColor="text1"/>
        </w:rPr>
        <w:t>interacti</w:t>
      </w:r>
      <w:r w:rsidR="001E72AA" w:rsidRPr="00AA7778">
        <w:rPr>
          <w:rFonts w:asciiTheme="majorHAnsi" w:hAnsiTheme="majorHAnsi"/>
          <w:color w:val="000000" w:themeColor="text1"/>
        </w:rPr>
        <w:t xml:space="preserve">ons </w:t>
      </w:r>
      <w:r w:rsidR="001E72AA" w:rsidRPr="00AA7778">
        <w:rPr>
          <w:rFonts w:asciiTheme="majorHAnsi" w:hAnsiTheme="majorHAnsi"/>
          <w:color w:val="000000" w:themeColor="text1"/>
        </w:rPr>
        <w:fldChar w:fldCharType="begin">
          <w:fldData xml:space="preserve">PEVuZE5vdGU+PENpdGU+PEF1dGhvcj5XYWRlPC9BdXRob3I+PFllYXI+MjAwMDwvWWVhcj48UmVj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</w:fldData>
        </w:fldChar>
      </w:r>
      <w:r w:rsidR="00AA7778" w:rsidRPr="00AA7778">
        <w:rPr>
          <w:rFonts w:asciiTheme="majorHAnsi" w:hAnsiTheme="majorHAnsi"/>
          <w:color w:val="000000" w:themeColor="text1"/>
        </w:rPr>
        <w:instrText xml:space="preserve"> ADDIN EN.CITE </w:instrText>
      </w:r>
      <w:r w:rsidR="00AA7778" w:rsidRPr="00AA7778">
        <w:rPr>
          <w:rFonts w:asciiTheme="majorHAnsi" w:hAnsiTheme="majorHAnsi"/>
          <w:color w:val="000000" w:themeColor="text1"/>
        </w:rPr>
        <w:fldChar w:fldCharType="begin">
          <w:fldData xml:space="preserve">PEVuZE5vdGU+PENpdGU+PEF1dGhvcj5XYWRlPC9BdXRob3I+PFllYXI+MjAwMDwvWWVhcj48UmVj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</w:fldData>
        </w:fldChar>
      </w:r>
      <w:r w:rsidR="00AA7778" w:rsidRPr="00AA7778">
        <w:rPr>
          <w:rFonts w:asciiTheme="majorHAnsi" w:hAnsiTheme="majorHAnsi"/>
          <w:color w:val="000000" w:themeColor="text1"/>
        </w:rPr>
        <w:instrText xml:space="preserve"> ADDIN EN.CITE.DATA </w:instrText>
      </w:r>
      <w:r w:rsidR="00AA7778" w:rsidRPr="00AA7778">
        <w:rPr>
          <w:rFonts w:asciiTheme="majorHAnsi" w:hAnsiTheme="majorHAnsi"/>
          <w:color w:val="000000" w:themeColor="text1"/>
        </w:rPr>
      </w:r>
      <w:r w:rsidR="00AA7778" w:rsidRPr="00AA7778">
        <w:rPr>
          <w:rFonts w:asciiTheme="majorHAnsi" w:hAnsiTheme="majorHAnsi"/>
          <w:color w:val="000000" w:themeColor="text1"/>
        </w:rPr>
        <w:fldChar w:fldCharType="end"/>
      </w:r>
      <w:r w:rsidR="001E72AA" w:rsidRPr="00AA7778">
        <w:rPr>
          <w:rFonts w:asciiTheme="majorHAnsi" w:hAnsiTheme="majorHAnsi"/>
          <w:color w:val="000000" w:themeColor="text1"/>
        </w:rPr>
        <w:fldChar w:fldCharType="separate"/>
      </w:r>
      <w:r w:rsidR="00AA7778" w:rsidRPr="00AA7778">
        <w:rPr>
          <w:rFonts w:asciiTheme="majorHAnsi" w:hAnsiTheme="majorHAnsi"/>
          <w:noProof/>
          <w:color w:val="000000" w:themeColor="text1"/>
        </w:rPr>
        <w:t>(</w:t>
      </w:r>
      <w:r w:rsidR="00AA7778" w:rsidRPr="00AA7778">
        <w:rPr>
          <w:rFonts w:asciiTheme="majorHAnsi" w:hAnsiTheme="majorHAnsi"/>
          <w:color w:val="000000" w:themeColor="text1"/>
        </w:rPr>
        <w:t xml:space="preserve">i.e. epistasis; </w:t>
      </w:r>
      <w:r w:rsidR="00AA7778" w:rsidRPr="00AA7778">
        <w:rPr>
          <w:rFonts w:asciiTheme="majorHAnsi" w:hAnsiTheme="majorHAnsi"/>
          <w:noProof/>
          <w:color w:val="000000" w:themeColor="text1"/>
        </w:rPr>
        <w:t>Wright 1931; Wade 2000, 2002)</w:t>
      </w:r>
      <w:r w:rsidR="001E72AA" w:rsidRPr="00AA7778">
        <w:rPr>
          <w:rFonts w:asciiTheme="majorHAnsi" w:hAnsiTheme="majorHAnsi"/>
          <w:color w:val="000000" w:themeColor="text1"/>
        </w:rPr>
        <w:fldChar w:fldCharType="end"/>
      </w:r>
      <w:r w:rsidR="00067C86" w:rsidRPr="00AA7778">
        <w:rPr>
          <w:rFonts w:asciiTheme="majorHAnsi" w:hAnsiTheme="majorHAnsi"/>
          <w:color w:val="000000" w:themeColor="text1"/>
        </w:rPr>
        <w:t xml:space="preserve">. </w:t>
      </w:r>
      <w:r w:rsidR="00AA0C01" w:rsidRPr="00AA7778">
        <w:rPr>
          <w:rFonts w:asciiTheme="majorHAnsi" w:hAnsiTheme="majorHAnsi"/>
          <w:color w:val="000000" w:themeColor="text1"/>
        </w:rPr>
        <w:t xml:space="preserve"> Evolutionary biologists have disagreed about the prevalence of simple vs. complex architectures in natural syst</w:t>
      </w:r>
      <w:r w:rsidR="00125E16" w:rsidRPr="00AA7778">
        <w:rPr>
          <w:rFonts w:asciiTheme="majorHAnsi" w:hAnsiTheme="majorHAnsi"/>
          <w:color w:val="000000" w:themeColor="text1"/>
        </w:rPr>
        <w:t>ems for decades (</w:t>
      </w:r>
      <w:r w:rsidR="002B0877" w:rsidRPr="00AA7778">
        <w:rPr>
          <w:rFonts w:asciiTheme="majorHAnsi" w:hAnsiTheme="majorHAnsi"/>
          <w:color w:val="000000" w:themeColor="text1"/>
        </w:rPr>
        <w:fldChar w:fldCharType="begin">
          <w:fldData xml:space="preserve">PEVuZE5vdGU+PENpdGU+PEF1dGhvcj5Db3luZTwvQXV0aG9yPjxZZWFyPjE5OTc8L1llYXI+PFJl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</w:fldData>
        </w:fldChar>
      </w:r>
      <w:r w:rsidR="00AA7778" w:rsidRPr="00AA7778">
        <w:rPr>
          <w:rFonts w:asciiTheme="majorHAnsi" w:hAnsiTheme="majorHAnsi"/>
          <w:color w:val="000000" w:themeColor="text1"/>
        </w:rPr>
        <w:instrText xml:space="preserve"> ADDIN EN.CITE </w:instrText>
      </w:r>
      <w:r w:rsidR="00AA7778" w:rsidRPr="00AA7778">
        <w:rPr>
          <w:rFonts w:asciiTheme="majorHAnsi" w:hAnsiTheme="majorHAnsi"/>
          <w:color w:val="000000" w:themeColor="text1"/>
        </w:rPr>
        <w:fldChar w:fldCharType="begin">
          <w:fldData xml:space="preserve">PEVuZE5vdGU+PENpdGU+PEF1dGhvcj5Db3luZTwvQXV0aG9yPjxZZWFyPjE5OTc8L1llYXI+PFJl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</w:fldData>
        </w:fldChar>
      </w:r>
      <w:r w:rsidR="00AA7778" w:rsidRPr="00AA7778">
        <w:rPr>
          <w:rFonts w:asciiTheme="majorHAnsi" w:hAnsiTheme="majorHAnsi"/>
          <w:color w:val="000000" w:themeColor="text1"/>
        </w:rPr>
        <w:instrText xml:space="preserve"> ADDIN EN.CITE.DATA </w:instrText>
      </w:r>
      <w:r w:rsidR="00AA7778" w:rsidRPr="00AA7778">
        <w:rPr>
          <w:rFonts w:asciiTheme="majorHAnsi" w:hAnsiTheme="majorHAnsi"/>
          <w:color w:val="000000" w:themeColor="text1"/>
        </w:rPr>
      </w:r>
      <w:r w:rsidR="00AA7778" w:rsidRPr="00AA7778">
        <w:rPr>
          <w:rFonts w:asciiTheme="majorHAnsi" w:hAnsiTheme="majorHAnsi"/>
          <w:color w:val="000000" w:themeColor="text1"/>
        </w:rPr>
        <w:fldChar w:fldCharType="end"/>
      </w:r>
      <w:r w:rsidR="002B0877" w:rsidRPr="00AA7778">
        <w:rPr>
          <w:rFonts w:asciiTheme="majorHAnsi" w:hAnsiTheme="majorHAnsi"/>
          <w:color w:val="000000" w:themeColor="text1"/>
        </w:rPr>
        <w:fldChar w:fldCharType="separate"/>
      </w:r>
      <w:r w:rsidR="00AA7778" w:rsidRPr="00AA7778">
        <w:rPr>
          <w:rFonts w:asciiTheme="majorHAnsi" w:hAnsiTheme="majorHAnsi"/>
          <w:color w:val="000000" w:themeColor="text1"/>
        </w:rPr>
        <w:t xml:space="preserve">e.g. </w:t>
      </w:r>
      <w:r w:rsidR="00AA7778" w:rsidRPr="00AA7778">
        <w:rPr>
          <w:rFonts w:asciiTheme="majorHAnsi" w:hAnsiTheme="majorHAnsi"/>
          <w:noProof/>
          <w:color w:val="000000" w:themeColor="text1"/>
        </w:rPr>
        <w:t>Wright 1931; Fisher 1958; Coyne et al. 1997; Wade and Goodnight 1998)</w:t>
      </w:r>
      <w:r w:rsidR="002B0877" w:rsidRPr="00AA7778">
        <w:rPr>
          <w:rFonts w:asciiTheme="majorHAnsi" w:hAnsiTheme="majorHAnsi"/>
          <w:color w:val="000000" w:themeColor="text1"/>
        </w:rPr>
        <w:fldChar w:fldCharType="end"/>
      </w:r>
      <w:r w:rsidR="00217257">
        <w:rPr>
          <w:rFonts w:asciiTheme="majorHAnsi" w:hAnsiTheme="majorHAnsi"/>
          <w:color w:val="000000" w:themeColor="text1"/>
        </w:rPr>
        <w:t>, in part because efforts to measure genetic architectures are often laborious and suffer from methodological biases against finding gene int</w:t>
      </w:r>
      <w:r w:rsidR="002B0877">
        <w:rPr>
          <w:rFonts w:asciiTheme="majorHAnsi" w:hAnsiTheme="majorHAnsi"/>
          <w:color w:val="000000" w:themeColor="text1"/>
        </w:rPr>
        <w:t xml:space="preserve">eractions </w:t>
      </w:r>
      <w:r w:rsidR="002B0877">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&lt;EndNote&gt;&lt;Cite&gt;&lt;Author&gt;Demuth&lt;/Author&gt;&lt;Year&gt;2006&lt;/Year&gt;&lt;RecNum&gt;816&lt;/RecNum&gt;&lt;DisplayText&gt;(Demuth and Wade 2006)&lt;/DisplayText&gt;&lt;record&gt;&lt;rec-number&gt;816&lt;/rec-number&gt;&lt;foreign-keys&gt;&lt;key app="EN" db-id="epvtarstqevspaeztvg5esrw0a5xeedx0zxx" timestamp="1377968620"&gt;816&lt;/key&gt;&lt;key app="ENWeb" db-id=""&gt;0&lt;/key&gt;&lt;/foreign-keys&gt;&lt;ref-type name="Journal Article"&gt;17&lt;/ref-type&gt;&lt;contributors&gt;&lt;authors&gt;&lt;author&gt;Demuth, Jeffery P.&lt;/author&gt;&lt;author&gt;Wade, Michael J.&lt;/author&gt;&lt;/authors&gt;&lt;/contributors&gt;&lt;titles&gt;&lt;title&gt;Experimental Methods for Measuring Gene Interactions&lt;/title&gt;&lt;secondary-title&gt;Annual Review of Ecology, Evolution, and Systematics&lt;/secondary-title&gt;&lt;/titles&gt;&lt;periodical&gt;&lt;full-title&gt;Annual Review of Ecology, Evolution, and Systematics&lt;/full-title&gt;&lt;/periodical&gt;&lt;pages&gt;289-316&lt;/pages&gt;&lt;volume&gt;37&lt;/volume&gt;&lt;number&gt;1&lt;/number&gt;&lt;dates&gt;&lt;year&gt;2006&lt;/year&gt;&lt;/dates&gt;&lt;isbn&gt;1543-592X&amp;#xD;1545-2069&lt;/isbn&gt;&lt;urls&gt;&lt;/urls&gt;&lt;electronic-resource-num&gt;10.1146/annurev.ecolsys.37.091305.110124&lt;/electronic-resource-num&gt;&lt;/record&gt;&lt;/Cite&gt;&lt;/EndNote&gt;</w:instrText>
      </w:r>
      <w:r w:rsidR="002B0877">
        <w:rPr>
          <w:rFonts w:asciiTheme="majorHAnsi" w:hAnsiTheme="majorHAnsi"/>
          <w:color w:val="000000" w:themeColor="text1"/>
        </w:rPr>
        <w:fldChar w:fldCharType="separate"/>
      </w:r>
      <w:r w:rsidR="00A52B0A">
        <w:rPr>
          <w:rFonts w:asciiTheme="majorHAnsi" w:hAnsiTheme="majorHAnsi"/>
          <w:noProof/>
          <w:color w:val="000000" w:themeColor="text1"/>
        </w:rPr>
        <w:t>(Demuth and Wade 2006)</w:t>
      </w:r>
      <w:r w:rsidR="002B0877">
        <w:rPr>
          <w:rFonts w:asciiTheme="majorHAnsi" w:hAnsiTheme="majorHAnsi"/>
          <w:color w:val="000000" w:themeColor="text1"/>
        </w:rPr>
        <w:fldChar w:fldCharType="end"/>
      </w:r>
      <w:r w:rsidR="002B0877">
        <w:rPr>
          <w:rFonts w:asciiTheme="majorHAnsi" w:hAnsiTheme="majorHAnsi"/>
          <w:color w:val="000000" w:themeColor="text1"/>
        </w:rPr>
        <w:t>.</w:t>
      </w:r>
    </w:p>
    <w:p w14:paraId="31C62966" w14:textId="2654EB68" w:rsidR="00FB752D" w:rsidRDefault="00067C86" w:rsidP="00FC1A17">
      <w:pPr>
        <w:spacing w:line="480" w:lineRule="auto"/>
        <w:ind w:firstLine="720"/>
        <w:rPr>
          <w:rFonts w:asciiTheme="majorHAnsi" w:hAnsiTheme="majorHAnsi"/>
          <w:color w:val="000000" w:themeColor="text1"/>
        </w:rPr>
      </w:pPr>
      <w:r>
        <w:rPr>
          <w:rFonts w:asciiTheme="majorHAnsi" w:hAnsiTheme="majorHAnsi"/>
          <w:color w:val="000000" w:themeColor="text1"/>
        </w:rPr>
        <w:t>L</w:t>
      </w:r>
      <w:r w:rsidRPr="00C2153A" w:rsidDel="006950A0">
        <w:rPr>
          <w:rFonts w:asciiTheme="majorHAnsi" w:hAnsiTheme="majorHAnsi"/>
          <w:color w:val="000000" w:themeColor="text1"/>
        </w:rPr>
        <w:t>ine cross analysis (LCA</w:t>
      </w:r>
      <w:r>
        <w:rPr>
          <w:rFonts w:asciiTheme="majorHAnsi" w:hAnsiTheme="majorHAnsi"/>
          <w:color w:val="000000" w:themeColor="text1"/>
        </w:rPr>
        <w:t xml:space="preserve">) is a </w:t>
      </w:r>
      <w:r w:rsidRPr="00C2153A" w:rsidDel="006950A0">
        <w:rPr>
          <w:rFonts w:asciiTheme="majorHAnsi" w:hAnsiTheme="majorHAnsi"/>
          <w:color w:val="000000" w:themeColor="text1"/>
        </w:rPr>
        <w:t xml:space="preserve">widely used </w:t>
      </w:r>
      <w:r w:rsidR="004A282C" w:rsidRPr="00C2153A" w:rsidDel="006950A0">
        <w:rPr>
          <w:rFonts w:asciiTheme="majorHAnsi" w:hAnsiTheme="majorHAnsi"/>
          <w:color w:val="000000" w:themeColor="text1"/>
        </w:rPr>
        <w:t>quantitative genetics</w:t>
      </w:r>
      <w:r w:rsidR="004A282C">
        <w:rPr>
          <w:rFonts w:asciiTheme="majorHAnsi" w:hAnsiTheme="majorHAnsi"/>
          <w:color w:val="000000" w:themeColor="text1"/>
        </w:rPr>
        <w:t xml:space="preserve"> method</w:t>
      </w:r>
      <w:r w:rsidRPr="00C2153A" w:rsidDel="006950A0">
        <w:rPr>
          <w:rFonts w:asciiTheme="majorHAnsi" w:hAnsiTheme="majorHAnsi"/>
          <w:color w:val="000000" w:themeColor="text1"/>
        </w:rPr>
        <w:t xml:space="preserve"> </w:t>
      </w:r>
      <w:r>
        <w:rPr>
          <w:rFonts w:asciiTheme="majorHAnsi" w:hAnsiTheme="majorHAnsi"/>
          <w:color w:val="000000" w:themeColor="text1"/>
        </w:rPr>
        <w:t>for estimating genetic architecture by p</w:t>
      </w:r>
      <w:r w:rsidR="0012607C" w:rsidRPr="00C2153A" w:rsidDel="006950A0">
        <w:rPr>
          <w:rFonts w:asciiTheme="majorHAnsi" w:hAnsiTheme="majorHAnsi"/>
          <w:color w:val="000000" w:themeColor="text1"/>
        </w:rPr>
        <w:t xml:space="preserve">artitioning </w:t>
      </w:r>
      <w:r w:rsidR="0030131C" w:rsidRPr="00C2153A">
        <w:rPr>
          <w:rFonts w:asciiTheme="majorHAnsi" w:hAnsiTheme="majorHAnsi"/>
          <w:color w:val="000000" w:themeColor="text1"/>
        </w:rPr>
        <w:t xml:space="preserve">the </w:t>
      </w:r>
      <w:r w:rsidR="004A282C">
        <w:rPr>
          <w:rFonts w:asciiTheme="majorHAnsi" w:hAnsiTheme="majorHAnsi"/>
          <w:color w:val="000000" w:themeColor="text1"/>
        </w:rPr>
        <w:t>mean phenotype</w:t>
      </w:r>
      <w:r w:rsidR="00864FC8">
        <w:rPr>
          <w:rFonts w:asciiTheme="majorHAnsi" w:hAnsiTheme="majorHAnsi"/>
          <w:color w:val="000000" w:themeColor="text1"/>
        </w:rPr>
        <w:t>s</w:t>
      </w:r>
      <w:r w:rsidR="004A282C">
        <w:rPr>
          <w:rFonts w:asciiTheme="majorHAnsi" w:hAnsiTheme="majorHAnsi"/>
          <w:color w:val="000000" w:themeColor="text1"/>
        </w:rPr>
        <w:t xml:space="preserve"> among relatives into </w:t>
      </w:r>
      <w:r w:rsidR="00864FC8">
        <w:rPr>
          <w:rFonts w:asciiTheme="majorHAnsi" w:hAnsiTheme="majorHAnsi"/>
          <w:color w:val="000000" w:themeColor="text1"/>
        </w:rPr>
        <w:t>their</w:t>
      </w:r>
      <w:r w:rsidR="004A282C">
        <w:rPr>
          <w:rFonts w:asciiTheme="majorHAnsi" w:hAnsiTheme="majorHAnsi"/>
          <w:color w:val="000000" w:themeColor="text1"/>
        </w:rPr>
        <w:t xml:space="preserve"> </w:t>
      </w:r>
      <w:r w:rsidR="00AD7B3B" w:rsidRPr="00C2153A">
        <w:rPr>
          <w:rFonts w:asciiTheme="majorHAnsi" w:hAnsiTheme="majorHAnsi"/>
          <w:color w:val="000000" w:themeColor="text1"/>
        </w:rPr>
        <w:t>composite genetic effects</w:t>
      </w:r>
      <w:r w:rsidR="008C6AC0">
        <w:rPr>
          <w:rFonts w:asciiTheme="majorHAnsi" w:hAnsiTheme="majorHAnsi"/>
          <w:color w:val="000000" w:themeColor="text1"/>
        </w:rPr>
        <w:t xml:space="preserve"> (CGEs)</w:t>
      </w:r>
      <w:r w:rsidR="004A282C">
        <w:rPr>
          <w:rFonts w:asciiTheme="majorHAnsi" w:hAnsiTheme="majorHAnsi"/>
          <w:color w:val="000000" w:themeColor="text1"/>
        </w:rPr>
        <w:t>.</w:t>
      </w:r>
      <w:r w:rsidR="0012607C" w:rsidRPr="00C2153A">
        <w:rPr>
          <w:rFonts w:asciiTheme="majorHAnsi" w:hAnsiTheme="majorHAnsi"/>
          <w:color w:val="000000" w:themeColor="text1"/>
        </w:rPr>
        <w:t xml:space="preserve"> </w:t>
      </w:r>
      <w:r w:rsidR="0012607C" w:rsidRPr="00C2153A" w:rsidDel="006950A0">
        <w:rPr>
          <w:rFonts w:asciiTheme="majorHAnsi" w:hAnsiTheme="majorHAnsi"/>
          <w:color w:val="000000" w:themeColor="text1"/>
        </w:rPr>
        <w:t xml:space="preserve"> </w:t>
      </w:r>
      <w:r w:rsidR="00864FC8" w:rsidRPr="00C2153A" w:rsidDel="006950A0">
        <w:rPr>
          <w:rFonts w:asciiTheme="majorHAnsi" w:hAnsiTheme="majorHAnsi"/>
          <w:color w:val="000000" w:themeColor="text1"/>
        </w:rPr>
        <w:t xml:space="preserve">Originally developed in efforts to understand the genetic architecture of traits important to human agriculture </w:t>
      </w:r>
      <w:r w:rsidR="00864FC8" w:rsidRPr="00C2153A" w:rsidDel="006950A0">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&lt;EndNote&gt;&lt;Cite&gt;&lt;Author&gt;Mather&lt;/Author&gt;&lt;Year&gt;1982&lt;/Year&gt;&lt;RecNum&gt;1485&lt;/RecNum&gt;&lt;DisplayText&gt;(Mather and Jinks 1982)&lt;/DisplayText&gt;&lt;record&gt;&lt;rec-number&gt;1485&lt;/rec-number&gt;&lt;foreign-keys&gt;&lt;key app="EN" db-id="epvtarstqevspaeztvg5esrw0a5xeedx0zxx" timestamp="1405371758"&gt;1485&lt;/key&gt;&lt;/foreign-keys&gt;&lt;ref-type name="Book"&gt;6&lt;/ref-type&gt;&lt;contributors&gt;&lt;authors&gt;&lt;author&gt;Mather, K.&lt;/author&gt;&lt;author&gt;Jinks, J.L.&lt;/author&gt;&lt;/authors&gt;&lt;/contributors&gt;&lt;titles&gt;&lt;title&gt;Biometrical genetics: The study of continuous variation&lt;/title&gt;&lt;/titles&gt;&lt;edition&gt;3rd&lt;/edition&gt;&lt;dates&gt;&lt;year&gt;1982&lt;/year&gt;&lt;/dates&gt;&lt;pub-location&gt;London&lt;/pub-location&gt;&lt;publisher&gt;Chapman and Hall&lt;/publisher&gt;&lt;urls&gt;&lt;/urls&gt;&lt;/record&gt;&lt;/Cite&gt;&lt;/EndNote&gt;</w:instrText>
      </w:r>
      <w:r w:rsidR="00864FC8" w:rsidRPr="00C2153A" w:rsidDel="006950A0">
        <w:rPr>
          <w:rFonts w:asciiTheme="majorHAnsi" w:hAnsiTheme="majorHAnsi"/>
          <w:color w:val="000000" w:themeColor="text1"/>
        </w:rPr>
        <w:fldChar w:fldCharType="separate"/>
      </w:r>
      <w:r w:rsidR="00A52B0A">
        <w:rPr>
          <w:rFonts w:asciiTheme="majorHAnsi" w:hAnsiTheme="majorHAnsi"/>
          <w:noProof/>
          <w:color w:val="000000" w:themeColor="text1"/>
        </w:rPr>
        <w:t>(Mather and Jinks 1982)</w:t>
      </w:r>
      <w:r w:rsidR="00864FC8" w:rsidRPr="00C2153A" w:rsidDel="006950A0">
        <w:rPr>
          <w:rFonts w:asciiTheme="majorHAnsi" w:hAnsiTheme="majorHAnsi"/>
          <w:color w:val="000000" w:themeColor="text1"/>
        </w:rPr>
        <w:fldChar w:fldCharType="end"/>
      </w:r>
      <w:r w:rsidR="00864FC8">
        <w:rPr>
          <w:rFonts w:asciiTheme="majorHAnsi" w:hAnsiTheme="majorHAnsi"/>
          <w:color w:val="000000" w:themeColor="text1"/>
        </w:rPr>
        <w:t>,</w:t>
      </w:r>
      <w:r w:rsidR="00864FC8" w:rsidRPr="00C2153A" w:rsidDel="006950A0">
        <w:rPr>
          <w:rFonts w:asciiTheme="majorHAnsi" w:hAnsiTheme="majorHAnsi"/>
          <w:color w:val="000000" w:themeColor="text1"/>
        </w:rPr>
        <w:t xml:space="preserve"> </w:t>
      </w:r>
      <w:r w:rsidR="00864FC8" w:rsidDel="006950A0">
        <w:rPr>
          <w:rFonts w:asciiTheme="majorHAnsi" w:hAnsiTheme="majorHAnsi"/>
          <w:color w:val="000000" w:themeColor="text1"/>
        </w:rPr>
        <w:t>LCA</w:t>
      </w:r>
      <w:r w:rsidR="00864FC8" w:rsidRPr="00C2153A" w:rsidDel="006950A0">
        <w:rPr>
          <w:rFonts w:asciiTheme="majorHAnsi" w:hAnsiTheme="majorHAnsi"/>
          <w:color w:val="000000" w:themeColor="text1"/>
        </w:rPr>
        <w:t xml:space="preserve"> has </w:t>
      </w:r>
      <w:r w:rsidR="00864FC8" w:rsidDel="006950A0">
        <w:rPr>
          <w:rFonts w:asciiTheme="majorHAnsi" w:hAnsiTheme="majorHAnsi"/>
          <w:color w:val="000000" w:themeColor="text1"/>
        </w:rPr>
        <w:t xml:space="preserve">also </w:t>
      </w:r>
      <w:r w:rsidR="00864FC8" w:rsidRPr="00C2153A" w:rsidDel="006950A0">
        <w:rPr>
          <w:rFonts w:asciiTheme="majorHAnsi" w:hAnsiTheme="majorHAnsi"/>
          <w:color w:val="000000" w:themeColor="text1"/>
        </w:rPr>
        <w:t>provided insights in</w:t>
      </w:r>
      <w:r w:rsidR="00864FC8" w:rsidDel="006950A0">
        <w:rPr>
          <w:rFonts w:asciiTheme="majorHAnsi" w:hAnsiTheme="majorHAnsi"/>
          <w:color w:val="000000" w:themeColor="text1"/>
        </w:rPr>
        <w:t>to the genetic basis of</w:t>
      </w:r>
      <w:r w:rsidR="00864FC8" w:rsidRPr="00C2153A" w:rsidDel="006950A0">
        <w:rPr>
          <w:rFonts w:asciiTheme="majorHAnsi" w:hAnsiTheme="majorHAnsi"/>
          <w:color w:val="000000" w:themeColor="text1"/>
        </w:rPr>
        <w:t xml:space="preserve"> </w:t>
      </w:r>
      <w:r w:rsidR="00864FC8" w:rsidDel="006950A0">
        <w:rPr>
          <w:rFonts w:asciiTheme="majorHAnsi" w:hAnsiTheme="majorHAnsi"/>
          <w:color w:val="000000" w:themeColor="text1"/>
        </w:rPr>
        <w:t>adaptation and speciation</w:t>
      </w:r>
      <w:r w:rsidR="00864FC8">
        <w:rPr>
          <w:rFonts w:asciiTheme="majorHAnsi" w:hAnsiTheme="majorHAnsi"/>
          <w:color w:val="000000" w:themeColor="text1"/>
        </w:rPr>
        <w:t xml:space="preserve"> </w:t>
      </w:r>
      <w:r w:rsidR="00864FC8" w:rsidRPr="00FC1A17">
        <w:rPr>
          <w:rFonts w:asciiTheme="majorHAnsi" w:hAnsiTheme="majorHAnsi"/>
          <w:color w:val="000000" w:themeColor="text1"/>
        </w:rPr>
        <w:fldChar w:fldCharType="begin">
          <w:fldData xml:space="preserve">PEVuZE5vdGU+PENpdGU+PEF1dGhvcj5Bcm1icnVzdGVyPC9BdXRob3I+PFllYXI+MTk5NzwvWWVh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</w:fldData>
        </w:fldChar>
      </w:r>
      <w:r w:rsidR="00AA7778">
        <w:rPr>
          <w:rFonts w:asciiTheme="majorHAnsi" w:hAnsiTheme="majorHAnsi"/>
          <w:color w:val="000000" w:themeColor="text1"/>
        </w:rPr>
        <w:instrText xml:space="preserve"> ADDIN EN.CITE </w:instrText>
      </w:r>
      <w:r w:rsidR="00AA7778">
        <w:rPr>
          <w:rFonts w:asciiTheme="majorHAnsi" w:hAnsiTheme="majorHAnsi"/>
          <w:color w:val="000000" w:themeColor="text1"/>
        </w:rPr>
        <w:fldChar w:fldCharType="begin">
          <w:fldData xml:space="preserve">PEVuZE5vdGU+PENpdGU+PEF1dGhvcj5Bcm1icnVzdGVyPC9BdXRob3I+PFllYXI+MTk5NzwvWWVh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</w:fldData>
        </w:fldChar>
      </w:r>
      <w:r w:rsidR="00AA7778">
        <w:rPr>
          <w:rFonts w:asciiTheme="majorHAnsi" w:hAnsiTheme="majorHAnsi"/>
          <w:color w:val="000000" w:themeColor="text1"/>
        </w:rPr>
        <w:instrText xml:space="preserve"> ADDIN EN.CITE.DATA </w:instrText>
      </w:r>
      <w:r w:rsidR="00AA7778">
        <w:rPr>
          <w:rFonts w:asciiTheme="majorHAnsi" w:hAnsiTheme="majorHAnsi"/>
          <w:color w:val="000000" w:themeColor="text1"/>
        </w:rPr>
      </w:r>
      <w:r w:rsidR="00AA7778">
        <w:rPr>
          <w:rFonts w:asciiTheme="majorHAnsi" w:hAnsiTheme="majorHAnsi"/>
          <w:color w:val="000000" w:themeColor="text1"/>
        </w:rPr>
        <w:fldChar w:fldCharType="end"/>
      </w:r>
      <w:r w:rsidR="00864FC8" w:rsidRPr="00FC1A17">
        <w:rPr>
          <w:rFonts w:asciiTheme="majorHAnsi" w:hAnsiTheme="majorHAnsi"/>
          <w:color w:val="000000" w:themeColor="text1"/>
        </w:rPr>
        <w:fldChar w:fldCharType="separate"/>
      </w:r>
      <w:r w:rsidR="00AA7778">
        <w:rPr>
          <w:rFonts w:asciiTheme="majorHAnsi" w:hAnsiTheme="majorHAnsi"/>
          <w:noProof/>
          <w:color w:val="000000" w:themeColor="text1"/>
        </w:rPr>
        <w:t>(Armbruster et al. 1997; Lair et al. 1997; Edmands 1999; Galloway and Fenster 2001; Miller et al. 2003; Demuth and Wade 2005, 2007b, a; Tymchuk et al. 2007; Fuller 2008; Demuth et al. 2014)</w:t>
      </w:r>
      <w:r w:rsidR="00864FC8" w:rsidRPr="00FC1A17">
        <w:rPr>
          <w:rFonts w:asciiTheme="majorHAnsi" w:hAnsiTheme="majorHAnsi"/>
          <w:color w:val="000000" w:themeColor="text1"/>
        </w:rPr>
        <w:fldChar w:fldCharType="end"/>
      </w:r>
      <w:r w:rsidR="00864FC8" w:rsidRPr="00C2153A" w:rsidDel="006950A0">
        <w:rPr>
          <w:rFonts w:asciiTheme="majorHAnsi" w:hAnsiTheme="majorHAnsi"/>
          <w:color w:val="000000" w:themeColor="text1"/>
        </w:rPr>
        <w:t xml:space="preserve">.  </w:t>
      </w:r>
      <w:r w:rsidR="00864FC8" w:rsidRPr="00C2153A">
        <w:rPr>
          <w:rFonts w:asciiTheme="majorHAnsi" w:hAnsiTheme="majorHAnsi"/>
          <w:color w:val="000000" w:themeColor="text1"/>
        </w:rPr>
        <w:t xml:space="preserve"> </w:t>
      </w:r>
      <w:r w:rsidR="00DB027B">
        <w:rPr>
          <w:rFonts w:asciiTheme="majorHAnsi" w:hAnsiTheme="majorHAnsi"/>
          <w:color w:val="000000" w:themeColor="text1"/>
        </w:rPr>
        <w:t>The LCA</w:t>
      </w:r>
      <w:r w:rsidR="00DB027B" w:rsidRPr="00C2153A" w:rsidDel="006950A0">
        <w:rPr>
          <w:rFonts w:asciiTheme="majorHAnsi" w:hAnsiTheme="majorHAnsi"/>
          <w:color w:val="000000" w:themeColor="text1"/>
        </w:rPr>
        <w:t xml:space="preserve"> approach typically uses two parental strains </w:t>
      </w:r>
      <w:r w:rsidR="00FB752D">
        <w:rPr>
          <w:rFonts w:asciiTheme="majorHAnsi" w:hAnsiTheme="majorHAnsi"/>
          <w:color w:val="000000" w:themeColor="text1"/>
        </w:rPr>
        <w:t>that</w:t>
      </w:r>
      <w:r w:rsidR="00DB027B" w:rsidRPr="00C2153A" w:rsidDel="006950A0">
        <w:rPr>
          <w:rFonts w:asciiTheme="majorHAnsi" w:hAnsiTheme="majorHAnsi"/>
          <w:color w:val="000000" w:themeColor="text1"/>
        </w:rPr>
        <w:t xml:space="preserve"> have diverged in a phenotype of interest.   These parents are crossed</w:t>
      </w:r>
      <w:r w:rsidR="00DB027B" w:rsidDel="006950A0">
        <w:rPr>
          <w:rFonts w:asciiTheme="majorHAnsi" w:hAnsiTheme="majorHAnsi"/>
          <w:color w:val="000000" w:themeColor="text1"/>
        </w:rPr>
        <w:t>,</w:t>
      </w:r>
      <w:r w:rsidR="00DB027B" w:rsidRPr="00C2153A" w:rsidDel="006950A0">
        <w:rPr>
          <w:rFonts w:asciiTheme="majorHAnsi" w:hAnsiTheme="majorHAnsi"/>
          <w:color w:val="000000" w:themeColor="text1"/>
        </w:rPr>
        <w:t xml:space="preserve"> producing an F1</w:t>
      </w:r>
      <w:r w:rsidR="00DB027B" w:rsidDel="006950A0">
        <w:rPr>
          <w:rFonts w:asciiTheme="majorHAnsi" w:hAnsiTheme="majorHAnsi"/>
          <w:color w:val="000000" w:themeColor="text1"/>
        </w:rPr>
        <w:t>,</w:t>
      </w:r>
      <w:r w:rsidR="00DB027B" w:rsidRPr="00C2153A" w:rsidDel="006950A0">
        <w:rPr>
          <w:rFonts w:asciiTheme="majorHAnsi" w:hAnsiTheme="majorHAnsi"/>
          <w:color w:val="000000" w:themeColor="text1"/>
        </w:rPr>
        <w:t xml:space="preserve"> and subsequent crosses</w:t>
      </w:r>
      <w:r w:rsidR="00DB027B" w:rsidDel="006950A0">
        <w:rPr>
          <w:rFonts w:asciiTheme="majorHAnsi" w:hAnsiTheme="majorHAnsi"/>
          <w:color w:val="000000" w:themeColor="text1"/>
        </w:rPr>
        <w:t xml:space="preserve"> (e.g. F2, backcross, reciprocals)</w:t>
      </w:r>
      <w:r w:rsidR="00DB027B" w:rsidRPr="00C2153A" w:rsidDel="006950A0">
        <w:rPr>
          <w:rFonts w:asciiTheme="majorHAnsi" w:hAnsiTheme="majorHAnsi"/>
          <w:color w:val="000000" w:themeColor="text1"/>
        </w:rPr>
        <w:t xml:space="preserve"> are made to generate </w:t>
      </w:r>
      <w:r w:rsidR="00DB027B" w:rsidDel="006950A0">
        <w:rPr>
          <w:rFonts w:asciiTheme="majorHAnsi" w:hAnsiTheme="majorHAnsi"/>
          <w:color w:val="000000" w:themeColor="text1"/>
        </w:rPr>
        <w:t>groups that have different combinations of parental genes.  W</w:t>
      </w:r>
      <w:r w:rsidR="00DB027B" w:rsidRPr="00C2153A" w:rsidDel="006950A0">
        <w:rPr>
          <w:rFonts w:asciiTheme="majorHAnsi" w:hAnsiTheme="majorHAnsi"/>
          <w:color w:val="000000" w:themeColor="text1"/>
        </w:rPr>
        <w:t>e refer to each of these groups as cohorts.  Using a weighted least squares regression with weights inversely proportional to the variance of the cohort means</w:t>
      </w:r>
      <w:r w:rsidR="00DB027B" w:rsidDel="006950A0">
        <w:rPr>
          <w:rFonts w:asciiTheme="majorHAnsi" w:hAnsiTheme="majorHAnsi"/>
          <w:color w:val="000000" w:themeColor="text1"/>
        </w:rPr>
        <w:t>,</w:t>
      </w:r>
      <w:r w:rsidR="00DB027B" w:rsidRPr="00C2153A" w:rsidDel="006950A0">
        <w:rPr>
          <w:rFonts w:asciiTheme="majorHAnsi" w:hAnsiTheme="majorHAnsi"/>
          <w:color w:val="000000" w:themeColor="text1"/>
        </w:rPr>
        <w:t xml:space="preserve"> the degree to which </w:t>
      </w:r>
      <w:r w:rsidR="00DB027B" w:rsidDel="006950A0">
        <w:rPr>
          <w:rFonts w:asciiTheme="majorHAnsi" w:hAnsiTheme="majorHAnsi"/>
          <w:color w:val="000000" w:themeColor="text1"/>
        </w:rPr>
        <w:t>a</w:t>
      </w:r>
      <w:r w:rsidR="00DB027B" w:rsidRPr="00C2153A" w:rsidDel="006950A0">
        <w:rPr>
          <w:rFonts w:asciiTheme="majorHAnsi" w:hAnsiTheme="majorHAnsi"/>
          <w:color w:val="000000" w:themeColor="text1"/>
        </w:rPr>
        <w:t xml:space="preserve"> phenotype is determined by different </w:t>
      </w:r>
      <w:r w:rsidR="00DB027B" w:rsidDel="006950A0">
        <w:rPr>
          <w:rFonts w:asciiTheme="majorHAnsi" w:hAnsiTheme="majorHAnsi"/>
          <w:color w:val="000000" w:themeColor="text1"/>
        </w:rPr>
        <w:t>CGEs</w:t>
      </w:r>
      <w:r w:rsidR="00DB027B" w:rsidRPr="00C2153A" w:rsidDel="006950A0">
        <w:rPr>
          <w:rFonts w:asciiTheme="majorHAnsi" w:hAnsiTheme="majorHAnsi"/>
          <w:color w:val="000000" w:themeColor="text1"/>
        </w:rPr>
        <w:t xml:space="preserve"> (</w:t>
      </w:r>
      <w:r w:rsidR="00DB027B" w:rsidDel="006950A0">
        <w:rPr>
          <w:rFonts w:asciiTheme="majorHAnsi" w:hAnsiTheme="majorHAnsi"/>
          <w:color w:val="000000" w:themeColor="text1"/>
        </w:rPr>
        <w:t xml:space="preserve">e.g. </w:t>
      </w:r>
      <w:r w:rsidR="00DB027B" w:rsidRPr="00C2153A" w:rsidDel="006950A0">
        <w:rPr>
          <w:rFonts w:asciiTheme="majorHAnsi" w:hAnsiTheme="majorHAnsi"/>
          <w:color w:val="000000" w:themeColor="text1"/>
        </w:rPr>
        <w:t xml:space="preserve">additive, dominance, and epistatic gene action) may be estimated </w:t>
      </w:r>
      <w:r w:rsidR="00DB027B" w:rsidRPr="00C2153A" w:rsidDel="006950A0">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&lt;EndNote&gt;&lt;Cite&gt;&lt;Author&gt;Cavalli&lt;/Author&gt;&lt;Year&gt;1952&lt;/Year&gt;&lt;RecNum&gt;1483&lt;/RecNum&gt;&lt;DisplayText&gt;(Cavalli 1952; Hayman 1958)&lt;/DisplayText&gt;&lt;record&gt;&lt;rec-number&gt;1483&lt;/rec-number&gt;&lt;foreign-keys&gt;&lt;key app="EN" db-id="epvtarstqevspaeztvg5esrw0a5xeedx0zxx" timestamp="1405371395"&gt;1483&lt;/key&gt;&lt;/foreign-keys&gt;&lt;ref-type name="Conference Paper"&gt;47&lt;/ref-type&gt;&lt;contributors&gt;&lt;authors&gt;&lt;author&gt;Cavalli, L.L.&lt;/author&gt;&lt;/authors&gt;&lt;/contributors&gt;&lt;titles&gt;&lt;title&gt;An analysis of linkage in quantitative inheritance&lt;/title&gt;&lt;secondary-title&gt;Papers read at a colloquium held at the Institute of Animal Genetics Edinburgh University under the auspices of the Agricultural Research Council&lt;/secondary-title&gt;&lt;/titles&gt;&lt;dates&gt;&lt;year&gt;1952&lt;/year&gt;&lt;pub-dates&gt;&lt;date&gt;April 4th to 6th, 1950&lt;/date&gt;&lt;/pub-dates&gt;&lt;/dates&gt;&lt;publisher&gt;HM Stationery Office&lt;/publisher&gt;&lt;urls&gt;&lt;/urls&gt;&lt;/record&gt;&lt;/Cite&gt;&lt;Cite&gt;&lt;Author&gt;Hayman&lt;/Author&gt;&lt;Year&gt;1958&lt;/Year&gt;&lt;RecNum&gt;1463&lt;/RecNum&gt;&lt;record&gt;&lt;rec-number&gt;1463&lt;/rec-number&gt;&lt;foreign-keys&gt;&lt;key app="EN" db-id="epvtarstqevspaeztvg5esrw0a5xeedx0zxx" timestamp="1405017551"&gt;1463&lt;/key&gt;&lt;key app="ENWeb" db-id=""&gt;0&lt;/key&gt;&lt;/foreign-keys&gt;&lt;ref-type name="Journal Article"&gt;17&lt;/ref-type&gt;&lt;contributors&gt;&lt;authors&gt;&lt;author&gt;Hayman, B.I.&lt;/author&gt;&lt;/authors&gt;&lt;/contributors&gt;&lt;titles&gt;&lt;title&gt;The seperation of epistatic from additive and dominance variation in generation means&lt;/title&gt;&lt;secondary-title&gt;Heredity&lt;/secondary-title&gt;&lt;/titles&gt;&lt;periodical&gt;&lt;full-title&gt;Heredity&lt;/full-title&gt;&lt;/periodical&gt;&lt;pages&gt;371-390&lt;/pages&gt;&lt;volume&gt;12&lt;/volume&gt;&lt;number&gt;3&lt;/number&gt;&lt;dates&gt;&lt;year&gt;1958&lt;/year&gt;&lt;/dates&gt;&lt;urls&gt;&lt;/urls&gt;&lt;/record&gt;&lt;/Cite&gt;&lt;/EndNote&gt;</w:instrText>
      </w:r>
      <w:r w:rsidR="00DB027B" w:rsidRPr="00C2153A" w:rsidDel="006950A0">
        <w:rPr>
          <w:rFonts w:asciiTheme="majorHAnsi" w:hAnsiTheme="majorHAnsi"/>
          <w:color w:val="000000" w:themeColor="text1"/>
        </w:rPr>
        <w:fldChar w:fldCharType="separate"/>
      </w:r>
      <w:r w:rsidR="00A52B0A">
        <w:rPr>
          <w:rFonts w:asciiTheme="majorHAnsi" w:hAnsiTheme="majorHAnsi"/>
          <w:noProof/>
          <w:color w:val="000000" w:themeColor="text1"/>
        </w:rPr>
        <w:t>(Cavalli 1952; Hayman 1958)</w:t>
      </w:r>
      <w:r w:rsidR="00DB027B" w:rsidRPr="00C2153A" w:rsidDel="006950A0">
        <w:rPr>
          <w:rFonts w:asciiTheme="majorHAnsi" w:hAnsiTheme="majorHAnsi"/>
          <w:color w:val="000000" w:themeColor="text1"/>
        </w:rPr>
        <w:fldChar w:fldCharType="end"/>
      </w:r>
      <w:r w:rsidR="00DB027B" w:rsidRPr="00C2153A" w:rsidDel="006950A0">
        <w:rPr>
          <w:rFonts w:asciiTheme="majorHAnsi" w:hAnsiTheme="majorHAnsi"/>
          <w:color w:val="000000" w:themeColor="text1"/>
        </w:rPr>
        <w:t xml:space="preserve">.  </w:t>
      </w:r>
    </w:p>
    <w:p w14:paraId="79FCC4E6" w14:textId="657F204E" w:rsidR="00880A9C" w:rsidRPr="00C2153A" w:rsidRDefault="0030131C" w:rsidP="00FC1A17">
      <w:pPr>
        <w:spacing w:line="480" w:lineRule="auto"/>
        <w:ind w:firstLine="720"/>
        <w:rPr>
          <w:rFonts w:asciiTheme="majorHAnsi" w:hAnsiTheme="majorHAnsi"/>
          <w:color w:val="000000" w:themeColor="text1"/>
        </w:rPr>
      </w:pPr>
      <w:r w:rsidRPr="00C2153A">
        <w:rPr>
          <w:rFonts w:asciiTheme="majorHAnsi" w:hAnsiTheme="majorHAnsi"/>
          <w:color w:val="000000" w:themeColor="text1"/>
        </w:rPr>
        <w:t xml:space="preserve">The </w:t>
      </w:r>
      <w:r w:rsidR="00D61965" w:rsidRPr="00C2153A">
        <w:rPr>
          <w:rFonts w:asciiTheme="majorHAnsi" w:hAnsiTheme="majorHAnsi"/>
          <w:color w:val="000000" w:themeColor="text1"/>
        </w:rPr>
        <w:t xml:space="preserve">most widely </w:t>
      </w:r>
      <w:r w:rsidR="00BB5CB9" w:rsidRPr="00C2153A">
        <w:rPr>
          <w:rFonts w:asciiTheme="majorHAnsi" w:hAnsiTheme="majorHAnsi"/>
          <w:color w:val="000000" w:themeColor="text1"/>
        </w:rPr>
        <w:t>implemented</w:t>
      </w:r>
      <w:r w:rsidRPr="00C2153A">
        <w:rPr>
          <w:rFonts w:asciiTheme="majorHAnsi" w:hAnsiTheme="majorHAnsi"/>
          <w:color w:val="000000" w:themeColor="text1"/>
        </w:rPr>
        <w:t xml:space="preserve"> </w:t>
      </w:r>
      <w:r w:rsidR="00FB752D">
        <w:rPr>
          <w:rFonts w:asciiTheme="majorHAnsi" w:hAnsiTheme="majorHAnsi"/>
          <w:color w:val="000000" w:themeColor="text1"/>
        </w:rPr>
        <w:t xml:space="preserve">statistical </w:t>
      </w:r>
      <w:r w:rsidR="00BB5CB9" w:rsidRPr="00C2153A">
        <w:rPr>
          <w:rFonts w:asciiTheme="majorHAnsi" w:hAnsiTheme="majorHAnsi"/>
          <w:color w:val="000000" w:themeColor="text1"/>
        </w:rPr>
        <w:t>approach to</w:t>
      </w:r>
      <w:r w:rsidRPr="00C2153A">
        <w:rPr>
          <w:rFonts w:asciiTheme="majorHAnsi" w:hAnsiTheme="majorHAnsi"/>
          <w:color w:val="000000" w:themeColor="text1"/>
        </w:rPr>
        <w:t xml:space="preserve"> </w:t>
      </w:r>
      <w:r w:rsidR="00FB752D">
        <w:rPr>
          <w:rFonts w:asciiTheme="majorHAnsi" w:hAnsiTheme="majorHAnsi"/>
          <w:color w:val="000000" w:themeColor="text1"/>
        </w:rPr>
        <w:t xml:space="preserve">testing among </w:t>
      </w:r>
      <w:r w:rsidRPr="00C2153A">
        <w:rPr>
          <w:rFonts w:asciiTheme="majorHAnsi" w:hAnsiTheme="majorHAnsi"/>
          <w:color w:val="000000" w:themeColor="text1"/>
        </w:rPr>
        <w:t xml:space="preserve">LCA </w:t>
      </w:r>
      <w:r w:rsidR="00FB752D">
        <w:rPr>
          <w:rFonts w:asciiTheme="majorHAnsi" w:hAnsiTheme="majorHAnsi"/>
          <w:color w:val="000000" w:themeColor="text1"/>
        </w:rPr>
        <w:t xml:space="preserve">models with different CGEs </w:t>
      </w:r>
      <w:r w:rsidRPr="00C2153A">
        <w:rPr>
          <w:rFonts w:asciiTheme="majorHAnsi" w:hAnsiTheme="majorHAnsi"/>
          <w:color w:val="000000" w:themeColor="text1"/>
        </w:rPr>
        <w:t xml:space="preserve">is </w:t>
      </w:r>
      <w:r w:rsidR="00880A9C" w:rsidRPr="00C2153A">
        <w:rPr>
          <w:rFonts w:asciiTheme="majorHAnsi" w:hAnsiTheme="majorHAnsi"/>
          <w:color w:val="000000" w:themeColor="text1"/>
        </w:rPr>
        <w:t xml:space="preserve">called </w:t>
      </w:r>
      <w:r w:rsidR="006B0772">
        <w:rPr>
          <w:rFonts w:asciiTheme="majorHAnsi" w:hAnsiTheme="majorHAnsi"/>
          <w:color w:val="000000" w:themeColor="text1"/>
        </w:rPr>
        <w:t>the</w:t>
      </w:r>
      <w:r w:rsidR="00880A9C" w:rsidRPr="00C2153A">
        <w:rPr>
          <w:rFonts w:asciiTheme="majorHAnsi" w:hAnsiTheme="majorHAnsi"/>
          <w:color w:val="000000" w:themeColor="text1"/>
        </w:rPr>
        <w:t xml:space="preserve"> joint-scaling test</w:t>
      </w:r>
      <w:r w:rsidR="008A7E85" w:rsidRPr="00C2153A">
        <w:rPr>
          <w:rFonts w:asciiTheme="majorHAnsi" w:hAnsiTheme="majorHAnsi"/>
          <w:color w:val="000000" w:themeColor="text1"/>
        </w:rPr>
        <w:t xml:space="preserve"> (essentially a forward variable selection</w:t>
      </w:r>
      <w:r w:rsidR="00691442" w:rsidRPr="00C2153A">
        <w:rPr>
          <w:rFonts w:asciiTheme="majorHAnsi" w:hAnsiTheme="majorHAnsi"/>
          <w:color w:val="000000" w:themeColor="text1"/>
        </w:rPr>
        <w:t xml:space="preserve"> weighted least squares regression)</w:t>
      </w:r>
      <w:r w:rsidR="00BB5CB9" w:rsidRPr="00C2153A">
        <w:rPr>
          <w:rFonts w:asciiTheme="majorHAnsi" w:hAnsiTheme="majorHAnsi"/>
          <w:color w:val="000000" w:themeColor="text1"/>
        </w:rPr>
        <w:t>.</w:t>
      </w:r>
      <w:r w:rsidR="00880A9C" w:rsidRPr="00C2153A">
        <w:rPr>
          <w:rFonts w:asciiTheme="majorHAnsi" w:hAnsiTheme="majorHAnsi"/>
          <w:color w:val="000000" w:themeColor="text1"/>
        </w:rPr>
        <w:t xml:space="preserve"> Using this approach a simple additive model is first fit and then additional higher order </w:t>
      </w:r>
      <w:r w:rsidR="008C6AC0">
        <w:rPr>
          <w:rFonts w:asciiTheme="majorHAnsi" w:hAnsiTheme="majorHAnsi"/>
          <w:color w:val="000000" w:themeColor="text1"/>
        </w:rPr>
        <w:t>CGEs</w:t>
      </w:r>
      <w:r w:rsidR="00880A9C" w:rsidRPr="00C2153A">
        <w:rPr>
          <w:rFonts w:asciiTheme="majorHAnsi" w:hAnsiTheme="majorHAnsi"/>
          <w:color w:val="000000" w:themeColor="text1"/>
        </w:rPr>
        <w:t xml:space="preserve"> </w:t>
      </w:r>
      <w:r w:rsidR="00D61965" w:rsidRPr="00C2153A">
        <w:rPr>
          <w:rFonts w:asciiTheme="majorHAnsi" w:hAnsiTheme="majorHAnsi"/>
          <w:color w:val="000000" w:themeColor="text1"/>
        </w:rPr>
        <w:t>are</w:t>
      </w:r>
      <w:r w:rsidR="00880A9C" w:rsidRPr="00C2153A">
        <w:rPr>
          <w:rFonts w:asciiTheme="majorHAnsi" w:hAnsiTheme="majorHAnsi"/>
          <w:color w:val="000000" w:themeColor="text1"/>
        </w:rPr>
        <w:t xml:space="preserve"> added until</w:t>
      </w:r>
      <w:r w:rsidR="001A1900">
        <w:rPr>
          <w:rFonts w:asciiTheme="majorHAnsi" w:hAnsiTheme="majorHAnsi"/>
          <w:color w:val="000000" w:themeColor="text1"/>
        </w:rPr>
        <w:t>,</w:t>
      </w:r>
      <w:r w:rsidR="00880A9C" w:rsidRPr="00C2153A">
        <w:rPr>
          <w:rFonts w:asciiTheme="majorHAnsi" w:hAnsiTheme="majorHAnsi"/>
          <w:color w:val="000000" w:themeColor="text1"/>
        </w:rPr>
        <w:t xml:space="preserve"> </w:t>
      </w:r>
      <w:r w:rsidR="00D44B31" w:rsidRPr="00C2153A">
        <w:rPr>
          <w:rFonts w:asciiTheme="majorHAnsi" w:hAnsiTheme="majorHAnsi"/>
          <w:color w:val="000000" w:themeColor="text1"/>
        </w:rPr>
        <w:t xml:space="preserve">based on the results of </w:t>
      </w:r>
      <w:r w:rsidR="00BF1969" w:rsidRPr="00C2153A">
        <w:rPr>
          <w:rFonts w:asciiTheme="majorHAnsi" w:hAnsiTheme="majorHAnsi"/>
          <w:color w:val="000000" w:themeColor="text1"/>
        </w:rPr>
        <w:t xml:space="preserve">a </w:t>
      </w:r>
      <w:r w:rsidR="00D44B31" w:rsidRPr="00C2153A">
        <w:rPr>
          <w:rFonts w:asciiTheme="majorHAnsi" w:hAnsiTheme="majorHAnsi"/>
          <w:color w:val="000000" w:themeColor="text1"/>
        </w:rPr>
        <w:t>likelihood ratio test</w:t>
      </w:r>
      <w:r w:rsidR="001A1900">
        <w:rPr>
          <w:rFonts w:asciiTheme="majorHAnsi" w:hAnsiTheme="majorHAnsi"/>
          <w:color w:val="000000" w:themeColor="text1"/>
        </w:rPr>
        <w:t>,</w:t>
      </w:r>
      <w:r w:rsidR="00D44B31" w:rsidRPr="00C2153A">
        <w:rPr>
          <w:rFonts w:asciiTheme="majorHAnsi" w:hAnsiTheme="majorHAnsi"/>
          <w:color w:val="000000" w:themeColor="text1"/>
        </w:rPr>
        <w:t xml:space="preserve"> </w:t>
      </w:r>
      <w:r w:rsidR="00880A9C" w:rsidRPr="00C2153A">
        <w:rPr>
          <w:rFonts w:asciiTheme="majorHAnsi" w:hAnsiTheme="majorHAnsi"/>
          <w:color w:val="000000" w:themeColor="text1"/>
        </w:rPr>
        <w:t>no significant improvement in the model is achieved</w:t>
      </w:r>
      <w:r w:rsidR="00747464" w:rsidRPr="00C2153A">
        <w:rPr>
          <w:rFonts w:asciiTheme="majorHAnsi" w:hAnsiTheme="majorHAnsi"/>
          <w:color w:val="000000" w:themeColor="text1"/>
        </w:rPr>
        <w:t xml:space="preserve"> </w:t>
      </w:r>
      <w:r w:rsidR="003D0153" w:rsidRPr="00C2153A">
        <w:rPr>
          <w:rFonts w:asciiTheme="majorHAnsi" w:hAnsiTheme="majorHAnsi"/>
          <w:color w:val="000000" w:themeColor="text1"/>
        </w:rPr>
        <w:fldChar w:fldCharType="begin"/>
      </w:r>
      <w:r w:rsidR="00AA7778">
        <w:rPr>
          <w:rFonts w:asciiTheme="majorHAnsi" w:hAnsiTheme="majorHAnsi"/>
          <w:color w:val="000000" w:themeColor="text1"/>
        </w:rPr>
        <w:instrText xml:space="preserve"> ADDIN EN.CITE &lt;EndNote&gt;&lt;Cite&gt;&lt;Author&gt;Mather&lt;/Author&gt;&lt;Year&gt;1982&lt;/Year&gt;&lt;RecNum&gt;1485&lt;/RecNum&gt;&lt;DisplayText&gt;(Mather and Jinks 1982; Lynch and Walsh 1998)&lt;/DisplayText&gt;&lt;record&gt;&lt;rec-number&gt;1485&lt;/rec-number&gt;&lt;foreign-keys&gt;&lt;key app="EN" db-id="epvtarstqevspaeztvg5esrw0a5xeedx0zxx" timestamp="1405371758"&gt;1485&lt;/key&gt;&lt;/foreign-keys&gt;&lt;ref-type name="Book"&gt;6&lt;/ref-type&gt;&lt;contributors&gt;&lt;authors&gt;&lt;author&gt;Mather, K.&lt;/author&gt;&lt;author&gt;Jinks, J.L.&lt;/author&gt;&lt;/authors&gt;&lt;/contributors&gt;&lt;titles&gt;&lt;title&gt;Biometrical genetics: The study of continuous variation&lt;/title&gt;&lt;/titles&gt;&lt;edition&gt;3rd&lt;/edition&gt;&lt;dates&gt;&lt;year&gt;1982&lt;/year&gt;&lt;/dates&gt;&lt;pub-location&gt;London&lt;/pub-location&gt;&lt;publisher&gt;Chapman and Hall&lt;/publisher&gt;&lt;urls&gt;&lt;/urls&gt;&lt;/record&gt;&lt;/Cite&gt;&lt;Cite&gt;&lt;Author&gt;Lynch&lt;/Author&gt;&lt;Year&gt;1998&lt;/Year&gt;&lt;RecNum&gt;1484&lt;/RecNum&gt;&lt;record&gt;&lt;rec-number&gt;1484&lt;/rec-number&gt;&lt;foreign-keys&gt;&lt;key app="EN" db-id="epvtarstqevspaeztvg5esrw0a5xeedx0zxx" timestamp="1405371546"&gt;1484&lt;/key&gt;&lt;/foreign-keys&gt;&lt;ref-type name="Book"&gt;6&lt;/ref-type&gt;&lt;contributors&gt;&lt;authors&gt;&lt;author&gt;Lynch, M.&lt;/author&gt;&lt;author&gt;Walsh, B.&lt;/author&gt;&lt;/authors&gt;&lt;/contributors&gt;&lt;titles&gt;&lt;title&gt;Lynch, M., &amp;amp; Walsh, B. (1998). Genetics and analysis of quantitative traits.&lt;/title&gt;&lt;/titles&gt;&lt;dates&gt;&lt;year&gt;1998&lt;/year&gt;&lt;/dates&gt;&lt;pub-location&gt;Sunderland, Massachusetts&lt;/pub-location&gt;&lt;publisher&gt;Sinauer Associates, Inc.&lt;/publisher&gt;&lt;urls&gt;&lt;/urls&gt;&lt;/record&gt;&lt;/Cite&gt;&lt;/EndNote&gt;</w:instrText>
      </w:r>
      <w:r w:rsidR="003D0153" w:rsidRPr="00C2153A">
        <w:rPr>
          <w:rFonts w:asciiTheme="majorHAnsi" w:hAnsiTheme="majorHAnsi"/>
          <w:color w:val="000000" w:themeColor="text1"/>
        </w:rPr>
        <w:fldChar w:fldCharType="separate"/>
      </w:r>
      <w:r w:rsidR="00AA7778">
        <w:rPr>
          <w:rFonts w:asciiTheme="majorHAnsi" w:hAnsiTheme="majorHAnsi"/>
          <w:noProof/>
          <w:color w:val="000000" w:themeColor="text1"/>
        </w:rPr>
        <w:t>(Mather and Jinks 1982; Lynch and Walsh 1998)</w:t>
      </w:r>
      <w:r w:rsidR="003D0153" w:rsidRPr="00C2153A">
        <w:rPr>
          <w:rFonts w:asciiTheme="majorHAnsi" w:hAnsiTheme="majorHAnsi"/>
          <w:color w:val="000000" w:themeColor="text1"/>
        </w:rPr>
        <w:fldChar w:fldCharType="end"/>
      </w:r>
      <w:r w:rsidR="00880A9C" w:rsidRPr="00C2153A">
        <w:rPr>
          <w:rFonts w:asciiTheme="majorHAnsi" w:hAnsiTheme="majorHAnsi"/>
          <w:color w:val="000000" w:themeColor="text1"/>
        </w:rPr>
        <w:t xml:space="preserve">.  </w:t>
      </w:r>
      <w:r w:rsidR="00263246" w:rsidRPr="00C2153A">
        <w:rPr>
          <w:rFonts w:asciiTheme="majorHAnsi" w:hAnsiTheme="majorHAnsi"/>
          <w:color w:val="000000" w:themeColor="text1"/>
        </w:rPr>
        <w:t xml:space="preserve">This approach </w:t>
      </w:r>
      <w:r w:rsidR="00FB752D">
        <w:rPr>
          <w:rFonts w:asciiTheme="majorHAnsi" w:hAnsiTheme="majorHAnsi"/>
          <w:color w:val="000000" w:themeColor="text1"/>
        </w:rPr>
        <w:t xml:space="preserve">is common </w:t>
      </w:r>
      <w:r w:rsidR="00263246" w:rsidRPr="00C2153A">
        <w:rPr>
          <w:rFonts w:asciiTheme="majorHAnsi" w:hAnsiTheme="majorHAnsi"/>
          <w:color w:val="000000" w:themeColor="text1"/>
        </w:rPr>
        <w:t xml:space="preserve">in studies of both plants and animals </w:t>
      </w:r>
      <w:r w:rsidR="00263246" w:rsidRPr="00C2153A">
        <w:rPr>
          <w:rFonts w:asciiTheme="majorHAnsi" w:hAnsiTheme="majorHAnsi"/>
          <w:color w:val="000000" w:themeColor="text1"/>
        </w:rPr>
        <w:fldChar w:fldCharType="begin">
          <w:fldData xml:space="preserve">PEVuZE5vdGU+PENpdGU+PEF1dGhvcj52YW4gSGVlcndhYXJkZW48L0F1dGhvcj48WWVhcj4yMDA4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</w:fldData>
        </w:fldChar>
      </w:r>
      <w:r w:rsidR="00AA7778">
        <w:rPr>
          <w:rFonts w:asciiTheme="majorHAnsi" w:hAnsiTheme="majorHAnsi"/>
          <w:color w:val="000000" w:themeColor="text1"/>
        </w:rPr>
        <w:instrText xml:space="preserve"> ADDIN EN.CITE </w:instrText>
      </w:r>
      <w:r w:rsidR="00AA7778">
        <w:rPr>
          <w:rFonts w:asciiTheme="majorHAnsi" w:hAnsiTheme="majorHAnsi"/>
          <w:color w:val="000000" w:themeColor="text1"/>
        </w:rPr>
        <w:fldChar w:fldCharType="begin">
          <w:fldData xml:space="preserve">PEVuZE5vdGU+PENpdGU+PEF1dGhvcj52YW4gSGVlcndhYXJkZW48L0F1dGhvcj48WWVhcj4yMDA4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</w:fldData>
        </w:fldChar>
      </w:r>
      <w:r w:rsidR="00AA7778">
        <w:rPr>
          <w:rFonts w:asciiTheme="majorHAnsi" w:hAnsiTheme="majorHAnsi"/>
          <w:color w:val="000000" w:themeColor="text1"/>
        </w:rPr>
        <w:instrText xml:space="preserve"> ADDIN EN.CITE.DATA </w:instrText>
      </w:r>
      <w:r w:rsidR="00AA7778">
        <w:rPr>
          <w:rFonts w:asciiTheme="majorHAnsi" w:hAnsiTheme="majorHAnsi"/>
          <w:color w:val="000000" w:themeColor="text1"/>
        </w:rPr>
      </w:r>
      <w:r w:rsidR="00AA7778">
        <w:rPr>
          <w:rFonts w:asciiTheme="majorHAnsi" w:hAnsiTheme="majorHAnsi"/>
          <w:color w:val="000000" w:themeColor="text1"/>
        </w:rPr>
        <w:fldChar w:fldCharType="end"/>
      </w:r>
      <w:r w:rsidR="00263246" w:rsidRPr="00C2153A">
        <w:rPr>
          <w:rFonts w:asciiTheme="majorHAnsi" w:hAnsiTheme="majorHAnsi"/>
          <w:color w:val="000000" w:themeColor="text1"/>
        </w:rPr>
        <w:fldChar w:fldCharType="separate"/>
      </w:r>
      <w:r w:rsidR="00AA7778">
        <w:rPr>
          <w:rFonts w:asciiTheme="majorHAnsi" w:hAnsiTheme="majorHAnsi"/>
          <w:noProof/>
          <w:color w:val="000000" w:themeColor="text1"/>
        </w:rPr>
        <w:t>(Edmands 1999; Schiffer et al. 2006; van Heerwaarden et al. 2008; Bentz et al. 2011)</w:t>
      </w:r>
      <w:r w:rsidR="00263246" w:rsidRPr="00C2153A">
        <w:rPr>
          <w:rFonts w:asciiTheme="majorHAnsi" w:hAnsiTheme="majorHAnsi"/>
          <w:color w:val="000000" w:themeColor="text1"/>
        </w:rPr>
        <w:fldChar w:fldCharType="end"/>
      </w:r>
      <w:r w:rsidR="00263246" w:rsidRPr="00C2153A">
        <w:rPr>
          <w:rFonts w:asciiTheme="majorHAnsi" w:hAnsiTheme="majorHAnsi"/>
          <w:color w:val="000000" w:themeColor="text1"/>
        </w:rPr>
        <w:t xml:space="preserve">.  </w:t>
      </w:r>
      <w:r w:rsidR="00D423BC" w:rsidRPr="00C2153A">
        <w:rPr>
          <w:rFonts w:asciiTheme="majorHAnsi" w:hAnsiTheme="majorHAnsi"/>
          <w:color w:val="000000" w:themeColor="text1"/>
        </w:rPr>
        <w:t>Due to concerns that this approach may not find the best model, a</w:t>
      </w:r>
      <w:r w:rsidR="00880A9C" w:rsidRPr="00C2153A">
        <w:rPr>
          <w:rFonts w:asciiTheme="majorHAnsi" w:hAnsiTheme="majorHAnsi"/>
          <w:color w:val="000000" w:themeColor="text1"/>
        </w:rPr>
        <w:t xml:space="preserve"> number of </w:t>
      </w:r>
      <w:r w:rsidR="00B95023" w:rsidRPr="00C2153A">
        <w:rPr>
          <w:rFonts w:asciiTheme="majorHAnsi" w:hAnsiTheme="majorHAnsi"/>
          <w:color w:val="000000" w:themeColor="text1"/>
        </w:rPr>
        <w:t>alternative</w:t>
      </w:r>
      <w:r w:rsidR="00880A9C" w:rsidRPr="00C2153A">
        <w:rPr>
          <w:rFonts w:asciiTheme="majorHAnsi" w:hAnsiTheme="majorHAnsi"/>
          <w:color w:val="000000" w:themeColor="text1"/>
        </w:rPr>
        <w:t xml:space="preserve"> variable selection approach</w:t>
      </w:r>
      <w:r w:rsidR="00B95023" w:rsidRPr="00C2153A">
        <w:rPr>
          <w:rFonts w:asciiTheme="majorHAnsi" w:hAnsiTheme="majorHAnsi"/>
          <w:color w:val="000000" w:themeColor="text1"/>
        </w:rPr>
        <w:t>es</w:t>
      </w:r>
      <w:r w:rsidR="00880A9C" w:rsidRPr="00C2153A">
        <w:rPr>
          <w:rFonts w:asciiTheme="majorHAnsi" w:hAnsiTheme="majorHAnsi"/>
          <w:color w:val="000000" w:themeColor="text1"/>
        </w:rPr>
        <w:t xml:space="preserve"> have been implemen</w:t>
      </w:r>
      <w:r w:rsidR="00E6725F" w:rsidRPr="00C2153A">
        <w:rPr>
          <w:rFonts w:asciiTheme="majorHAnsi" w:hAnsiTheme="majorHAnsi"/>
          <w:color w:val="000000" w:themeColor="text1"/>
        </w:rPr>
        <w:t>ted including backward and step</w:t>
      </w:r>
      <w:r w:rsidR="00880A9C" w:rsidRPr="00C2153A">
        <w:rPr>
          <w:rFonts w:asciiTheme="majorHAnsi" w:hAnsiTheme="majorHAnsi"/>
          <w:color w:val="000000" w:themeColor="text1"/>
        </w:rPr>
        <w:t>wise variable selection</w:t>
      </w:r>
      <w:r w:rsidR="00E6725F" w:rsidRPr="00C2153A">
        <w:rPr>
          <w:rFonts w:asciiTheme="majorHAnsi" w:hAnsiTheme="majorHAnsi"/>
          <w:color w:val="000000" w:themeColor="text1"/>
        </w:rPr>
        <w:t xml:space="preserve"> </w:t>
      </w:r>
      <w:r w:rsidR="005E333E" w:rsidRPr="00C2153A">
        <w:rPr>
          <w:rFonts w:asciiTheme="majorHAnsi" w:hAnsiTheme="majorHAnsi"/>
          <w:color w:val="000000" w:themeColor="text1"/>
        </w:rPr>
        <w:fldChar w:fldCharType="begin">
          <w:fldData xml:space="preserve">PEVuZE5vdGU+PENpdGU+PEF1dGhvcj5EZW11dGg8L0F1dGhvcj48WWVhcj4yMDA3PC9ZZWFyPjxS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</w:fldData>
        </w:fldChar>
      </w:r>
      <w:r w:rsidR="00AA7778">
        <w:rPr>
          <w:rFonts w:asciiTheme="majorHAnsi" w:hAnsiTheme="majorHAnsi"/>
          <w:color w:val="000000" w:themeColor="text1"/>
        </w:rPr>
        <w:instrText xml:space="preserve"> ADDIN EN.CITE </w:instrText>
      </w:r>
      <w:r w:rsidR="00AA7778">
        <w:rPr>
          <w:rFonts w:asciiTheme="majorHAnsi" w:hAnsiTheme="majorHAnsi"/>
          <w:color w:val="000000" w:themeColor="text1"/>
        </w:rPr>
        <w:fldChar w:fldCharType="begin">
          <w:fldData xml:space="preserve">PEVuZE5vdGU+PENpdGU+PEF1dGhvcj5EZW11dGg8L0F1dGhvcj48WWVhcj4yMDA3PC9ZZWFyPjxS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</w:fldData>
        </w:fldChar>
      </w:r>
      <w:r w:rsidR="00AA7778">
        <w:rPr>
          <w:rFonts w:asciiTheme="majorHAnsi" w:hAnsiTheme="majorHAnsi"/>
          <w:color w:val="000000" w:themeColor="text1"/>
        </w:rPr>
        <w:instrText xml:space="preserve"> ADDIN EN.CITE.DATA </w:instrText>
      </w:r>
      <w:r w:rsidR="00AA7778">
        <w:rPr>
          <w:rFonts w:asciiTheme="majorHAnsi" w:hAnsiTheme="majorHAnsi"/>
          <w:color w:val="000000" w:themeColor="text1"/>
        </w:rPr>
      </w:r>
      <w:r w:rsidR="00AA7778">
        <w:rPr>
          <w:rFonts w:asciiTheme="majorHAnsi" w:hAnsiTheme="majorHAnsi"/>
          <w:color w:val="000000" w:themeColor="text1"/>
        </w:rPr>
        <w:fldChar w:fldCharType="end"/>
      </w:r>
      <w:r w:rsidR="005E333E" w:rsidRPr="00C2153A">
        <w:rPr>
          <w:rFonts w:asciiTheme="majorHAnsi" w:hAnsiTheme="majorHAnsi"/>
          <w:color w:val="000000" w:themeColor="text1"/>
        </w:rPr>
        <w:fldChar w:fldCharType="separate"/>
      </w:r>
      <w:r w:rsidR="00AA7778">
        <w:rPr>
          <w:rFonts w:asciiTheme="majorHAnsi" w:hAnsiTheme="majorHAnsi"/>
          <w:noProof/>
          <w:color w:val="000000" w:themeColor="text1"/>
        </w:rPr>
        <w:t>(Gilchrist and Partridge 1999; Demuth and Wade 2007b)</w:t>
      </w:r>
      <w:r w:rsidR="005E333E" w:rsidRPr="00C2153A">
        <w:rPr>
          <w:rFonts w:asciiTheme="majorHAnsi" w:hAnsiTheme="majorHAnsi"/>
          <w:color w:val="000000" w:themeColor="text1"/>
        </w:rPr>
        <w:fldChar w:fldCharType="end"/>
      </w:r>
      <w:r w:rsidR="00880A9C" w:rsidRPr="00C2153A">
        <w:rPr>
          <w:rFonts w:asciiTheme="majorHAnsi" w:hAnsiTheme="majorHAnsi"/>
          <w:color w:val="000000" w:themeColor="text1"/>
        </w:rPr>
        <w:t>.</w:t>
      </w:r>
      <w:r w:rsidR="00117D29" w:rsidRPr="00C2153A">
        <w:rPr>
          <w:rFonts w:asciiTheme="majorHAnsi" w:hAnsiTheme="majorHAnsi"/>
          <w:color w:val="000000" w:themeColor="text1"/>
        </w:rPr>
        <w:t xml:space="preserve"> </w:t>
      </w:r>
      <w:r w:rsidR="00D44B31" w:rsidRPr="00C2153A">
        <w:rPr>
          <w:rFonts w:asciiTheme="majorHAnsi" w:hAnsiTheme="majorHAnsi"/>
          <w:color w:val="000000" w:themeColor="text1"/>
        </w:rPr>
        <w:t xml:space="preserve"> Additionally</w:t>
      </w:r>
      <w:r w:rsidR="00605530" w:rsidRPr="00C2153A">
        <w:rPr>
          <w:rFonts w:asciiTheme="majorHAnsi" w:hAnsiTheme="majorHAnsi"/>
          <w:color w:val="000000" w:themeColor="text1"/>
        </w:rPr>
        <w:t>,</w:t>
      </w:r>
      <w:r w:rsidR="00D44B31" w:rsidRPr="00C2153A">
        <w:rPr>
          <w:rFonts w:asciiTheme="majorHAnsi" w:hAnsiTheme="majorHAnsi"/>
          <w:color w:val="000000" w:themeColor="text1"/>
        </w:rPr>
        <w:t xml:space="preserve"> hybrid approaches </w:t>
      </w:r>
      <w:r w:rsidR="002B5A55" w:rsidRPr="00C2153A">
        <w:rPr>
          <w:rFonts w:asciiTheme="majorHAnsi" w:hAnsiTheme="majorHAnsi"/>
          <w:color w:val="000000" w:themeColor="text1"/>
        </w:rPr>
        <w:t xml:space="preserve">have been implemented </w:t>
      </w:r>
      <w:r w:rsidR="00D44B31" w:rsidRPr="00C2153A">
        <w:rPr>
          <w:rFonts w:asciiTheme="majorHAnsi" w:hAnsiTheme="majorHAnsi"/>
          <w:color w:val="000000" w:themeColor="text1"/>
        </w:rPr>
        <w:t xml:space="preserve">using </w:t>
      </w:r>
      <w:r w:rsidR="001A1900">
        <w:rPr>
          <w:rFonts w:asciiTheme="majorHAnsi" w:hAnsiTheme="majorHAnsi"/>
          <w:color w:val="000000" w:themeColor="text1"/>
        </w:rPr>
        <w:t>Akai</w:t>
      </w:r>
      <w:r w:rsidR="00B87E18">
        <w:rPr>
          <w:rFonts w:asciiTheme="majorHAnsi" w:hAnsiTheme="majorHAnsi"/>
          <w:color w:val="000000" w:themeColor="text1"/>
        </w:rPr>
        <w:t>ke</w:t>
      </w:r>
      <w:r w:rsidR="001A1900">
        <w:rPr>
          <w:rFonts w:asciiTheme="majorHAnsi" w:hAnsiTheme="majorHAnsi"/>
          <w:color w:val="000000" w:themeColor="text1"/>
        </w:rPr>
        <w:t xml:space="preserve"> </w:t>
      </w:r>
      <w:r w:rsidR="00B87E18">
        <w:rPr>
          <w:rFonts w:asciiTheme="majorHAnsi" w:hAnsiTheme="majorHAnsi"/>
          <w:color w:val="000000" w:themeColor="text1"/>
        </w:rPr>
        <w:t>i</w:t>
      </w:r>
      <w:r w:rsidR="001A1900">
        <w:rPr>
          <w:rFonts w:asciiTheme="majorHAnsi" w:hAnsiTheme="majorHAnsi"/>
          <w:color w:val="000000" w:themeColor="text1"/>
        </w:rPr>
        <w:t xml:space="preserve">nformation </w:t>
      </w:r>
      <w:r w:rsidR="00B87E18">
        <w:rPr>
          <w:rFonts w:asciiTheme="majorHAnsi" w:hAnsiTheme="majorHAnsi"/>
          <w:color w:val="000000" w:themeColor="text1"/>
        </w:rPr>
        <w:t>c</w:t>
      </w:r>
      <w:r w:rsidR="001A1900">
        <w:rPr>
          <w:rFonts w:asciiTheme="majorHAnsi" w:hAnsiTheme="majorHAnsi"/>
          <w:color w:val="000000" w:themeColor="text1"/>
        </w:rPr>
        <w:t>riterion (</w:t>
      </w:r>
      <w:r w:rsidR="00D44B31" w:rsidRPr="00C2153A">
        <w:rPr>
          <w:rFonts w:asciiTheme="majorHAnsi" w:hAnsiTheme="majorHAnsi"/>
          <w:color w:val="000000" w:themeColor="text1"/>
        </w:rPr>
        <w:t>AIC</w:t>
      </w:r>
      <w:r w:rsidR="001A1900">
        <w:rPr>
          <w:rFonts w:asciiTheme="majorHAnsi" w:hAnsiTheme="majorHAnsi"/>
          <w:color w:val="000000" w:themeColor="text1"/>
        </w:rPr>
        <w:t>)</w:t>
      </w:r>
      <w:r w:rsidR="00D44B31" w:rsidRPr="00C2153A">
        <w:rPr>
          <w:rFonts w:asciiTheme="majorHAnsi" w:hAnsiTheme="majorHAnsi"/>
          <w:color w:val="000000" w:themeColor="text1"/>
        </w:rPr>
        <w:t xml:space="preserve"> to choose a</w:t>
      </w:r>
      <w:r w:rsidR="002B5A55" w:rsidRPr="00C2153A">
        <w:rPr>
          <w:rFonts w:asciiTheme="majorHAnsi" w:hAnsiTheme="majorHAnsi"/>
          <w:color w:val="000000" w:themeColor="text1"/>
        </w:rPr>
        <w:t xml:space="preserve"> most parsimonious model from an </w:t>
      </w:r>
      <w:r w:rsidR="002B5A55" w:rsidRPr="00560B38">
        <w:rPr>
          <w:rFonts w:asciiTheme="majorHAnsi" w:hAnsiTheme="majorHAnsi"/>
          <w:i/>
          <w:color w:val="000000" w:themeColor="text1"/>
        </w:rPr>
        <w:t>a priori</w:t>
      </w:r>
      <w:r w:rsidR="002B5A55" w:rsidRPr="00C2153A">
        <w:rPr>
          <w:rFonts w:asciiTheme="majorHAnsi" w:hAnsiTheme="majorHAnsi"/>
          <w:color w:val="000000" w:themeColor="text1"/>
        </w:rPr>
        <w:t xml:space="preserve"> chosen </w:t>
      </w:r>
      <w:r w:rsidR="00D44B31" w:rsidRPr="00C2153A">
        <w:rPr>
          <w:rFonts w:asciiTheme="majorHAnsi" w:hAnsiTheme="majorHAnsi"/>
          <w:color w:val="000000" w:themeColor="text1"/>
        </w:rPr>
        <w:t xml:space="preserve">subset of potential models followed by the use of significance tests to add or remove </w:t>
      </w:r>
      <w:r w:rsidR="008C6AC0">
        <w:rPr>
          <w:rFonts w:asciiTheme="majorHAnsi" w:hAnsiTheme="majorHAnsi"/>
          <w:color w:val="000000" w:themeColor="text1"/>
        </w:rPr>
        <w:t>CGEs</w:t>
      </w:r>
      <w:r w:rsidR="00775136" w:rsidRPr="00C2153A">
        <w:rPr>
          <w:rFonts w:asciiTheme="majorHAnsi" w:hAnsiTheme="majorHAnsi"/>
          <w:color w:val="000000" w:themeColor="text1"/>
        </w:rPr>
        <w:t xml:space="preserve"> </w:t>
      </w:r>
      <w:r w:rsidR="00D44B31" w:rsidRPr="00C2153A">
        <w:rPr>
          <w:rFonts w:asciiTheme="majorHAnsi" w:hAnsiTheme="majorHAnsi"/>
          <w:color w:val="000000" w:themeColor="text1"/>
        </w:rPr>
        <w:t xml:space="preserve">and arrive at a final “best” model </w:t>
      </w:r>
      <w:r w:rsidR="00BF1969" w:rsidRPr="00C2153A">
        <w:rPr>
          <w:rFonts w:asciiTheme="majorHAnsi" w:hAnsiTheme="majorHAnsi"/>
          <w:color w:val="000000" w:themeColor="text1"/>
        </w:rPr>
        <w:fldChar w:fldCharType="begin">
          <w:fldData xml:space="preserve">PEVuZE5vdGU+PENpdGU+PEF1dGhvcj5Gb3g8L0F1dGhvcj48WWVhcj4yMDExPC9ZZWFyPjxSZWNO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</w:fldData>
        </w:fldChar>
      </w:r>
      <w:r w:rsidR="00AA7778">
        <w:rPr>
          <w:rFonts w:asciiTheme="majorHAnsi" w:hAnsiTheme="majorHAnsi"/>
          <w:color w:val="000000" w:themeColor="text1"/>
        </w:rPr>
        <w:instrText xml:space="preserve"> ADDIN EN.CITE </w:instrText>
      </w:r>
      <w:r w:rsidR="00AA7778">
        <w:rPr>
          <w:rFonts w:asciiTheme="majorHAnsi" w:hAnsiTheme="majorHAnsi"/>
          <w:color w:val="000000" w:themeColor="text1"/>
        </w:rPr>
        <w:fldChar w:fldCharType="begin">
          <w:fldData xml:space="preserve">PEVuZE5vdGU+PENpdGU+PEF1dGhvcj5Gb3g8L0F1dGhvcj48WWVhcj4yMDExPC9ZZWFyPjxSZWNO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</w:fldData>
        </w:fldChar>
      </w:r>
      <w:r w:rsidR="00AA7778">
        <w:rPr>
          <w:rFonts w:asciiTheme="majorHAnsi" w:hAnsiTheme="majorHAnsi"/>
          <w:color w:val="000000" w:themeColor="text1"/>
        </w:rPr>
        <w:instrText xml:space="preserve"> ADDIN EN.CITE.DATA </w:instrText>
      </w:r>
      <w:r w:rsidR="00AA7778">
        <w:rPr>
          <w:rFonts w:asciiTheme="majorHAnsi" w:hAnsiTheme="majorHAnsi"/>
          <w:color w:val="000000" w:themeColor="text1"/>
        </w:rPr>
      </w:r>
      <w:r w:rsidR="00AA7778">
        <w:rPr>
          <w:rFonts w:asciiTheme="majorHAnsi" w:hAnsiTheme="majorHAnsi"/>
          <w:color w:val="000000" w:themeColor="text1"/>
        </w:rPr>
        <w:fldChar w:fldCharType="end"/>
      </w:r>
      <w:r w:rsidR="00BF1969" w:rsidRPr="00C2153A">
        <w:rPr>
          <w:rFonts w:asciiTheme="majorHAnsi" w:hAnsiTheme="majorHAnsi"/>
          <w:color w:val="000000" w:themeColor="text1"/>
        </w:rPr>
        <w:fldChar w:fldCharType="separate"/>
      </w:r>
      <w:r w:rsidR="00AA7778">
        <w:rPr>
          <w:rFonts w:asciiTheme="majorHAnsi" w:hAnsiTheme="majorHAnsi"/>
          <w:noProof/>
          <w:color w:val="000000" w:themeColor="text1"/>
        </w:rPr>
        <w:t>(Bieri and Kawecki 2003; Fritz et al. 2006; Fox et al. 2011)</w:t>
      </w:r>
      <w:r w:rsidR="00BF1969" w:rsidRPr="00C2153A">
        <w:rPr>
          <w:rFonts w:asciiTheme="majorHAnsi" w:hAnsiTheme="majorHAnsi"/>
          <w:color w:val="000000" w:themeColor="text1"/>
        </w:rPr>
        <w:fldChar w:fldCharType="end"/>
      </w:r>
      <w:r w:rsidR="00605530" w:rsidRPr="00C2153A">
        <w:rPr>
          <w:rFonts w:asciiTheme="majorHAnsi" w:hAnsiTheme="majorHAnsi"/>
          <w:color w:val="000000" w:themeColor="text1"/>
        </w:rPr>
        <w:t>.  Finally</w:t>
      </w:r>
      <w:r w:rsidR="006B168E" w:rsidRPr="00C2153A">
        <w:rPr>
          <w:rFonts w:asciiTheme="majorHAnsi" w:hAnsiTheme="majorHAnsi"/>
          <w:color w:val="000000" w:themeColor="text1"/>
        </w:rPr>
        <w:t>,</w:t>
      </w:r>
      <w:r w:rsidR="00605530" w:rsidRPr="00C2153A">
        <w:rPr>
          <w:rFonts w:asciiTheme="majorHAnsi" w:hAnsiTheme="majorHAnsi"/>
          <w:color w:val="000000" w:themeColor="text1"/>
        </w:rPr>
        <w:t xml:space="preserve"> an iterative approach using AIC to compare multiple small candidate sets of models ha</w:t>
      </w:r>
      <w:r w:rsidR="00691442" w:rsidRPr="00C2153A">
        <w:rPr>
          <w:rFonts w:asciiTheme="majorHAnsi" w:hAnsiTheme="majorHAnsi"/>
          <w:color w:val="000000" w:themeColor="text1"/>
        </w:rPr>
        <w:t>s</w:t>
      </w:r>
      <w:r w:rsidR="00605530" w:rsidRPr="00C2153A">
        <w:rPr>
          <w:rFonts w:asciiTheme="majorHAnsi" w:hAnsiTheme="majorHAnsi"/>
          <w:color w:val="000000" w:themeColor="text1"/>
        </w:rPr>
        <w:t xml:space="preserve"> been used to </w:t>
      </w:r>
      <w:r w:rsidR="006B168E" w:rsidRPr="00C2153A">
        <w:rPr>
          <w:rFonts w:asciiTheme="majorHAnsi" w:hAnsiTheme="majorHAnsi"/>
          <w:color w:val="000000" w:themeColor="text1"/>
        </w:rPr>
        <w:t>choose</w:t>
      </w:r>
      <w:r w:rsidR="00605530" w:rsidRPr="00C2153A">
        <w:rPr>
          <w:rFonts w:asciiTheme="majorHAnsi" w:hAnsiTheme="majorHAnsi"/>
          <w:color w:val="000000" w:themeColor="text1"/>
        </w:rPr>
        <w:t xml:space="preserve"> a single “best” model</w:t>
      </w:r>
      <w:r w:rsidR="00B87E18">
        <w:rPr>
          <w:rFonts w:asciiTheme="majorHAnsi" w:hAnsiTheme="majorHAnsi"/>
          <w:color w:val="000000" w:themeColor="text1"/>
        </w:rPr>
        <w:t xml:space="preserve"> </w:t>
      </w:r>
      <w:r w:rsidR="00BF1969" w:rsidRPr="00C2153A">
        <w:rPr>
          <w:rFonts w:asciiTheme="majorHAnsi" w:hAnsiTheme="majorHAnsi"/>
          <w:color w:val="000000" w:themeColor="text1"/>
        </w:rPr>
        <w:fldChar w:fldCharType="begin">
          <w:fldData xml:space="preserve">PEVuZE5vdGU+PENpdGU+PEF1dGhvcj5Gb3g8L0F1dGhvcj48WWVhcj4yMDA0PC9ZZWFyPjxSZWNO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</w:fldData>
        </w:fldChar>
      </w:r>
      <w:r w:rsidR="00A52B0A">
        <w:rPr>
          <w:rFonts w:asciiTheme="majorHAnsi" w:hAnsiTheme="majorHAnsi"/>
          <w:color w:val="000000" w:themeColor="text1"/>
        </w:rPr>
        <w:instrText xml:space="preserve"> ADDIN EN.CITE </w:instrText>
      </w:r>
      <w:r w:rsidR="00A52B0A">
        <w:rPr>
          <w:rFonts w:asciiTheme="majorHAnsi" w:hAnsiTheme="majorHAnsi"/>
          <w:color w:val="000000" w:themeColor="text1"/>
        </w:rPr>
        <w:fldChar w:fldCharType="begin">
          <w:fldData xml:space="preserve">PEVuZE5vdGU+PENpdGU+PEF1dGhvcj5Gb3g8L0F1dGhvcj48WWVhcj4yMDA0PC9ZZWFyPjxSZWNO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</w:fldData>
        </w:fldChar>
      </w:r>
      <w:r w:rsidR="00A52B0A">
        <w:rPr>
          <w:rFonts w:asciiTheme="majorHAnsi" w:hAnsiTheme="majorHAnsi"/>
          <w:color w:val="000000" w:themeColor="text1"/>
        </w:rPr>
        <w:instrText xml:space="preserve"> ADDIN EN.CITE.DATA </w:instrText>
      </w:r>
      <w:r w:rsidR="00A52B0A">
        <w:rPr>
          <w:rFonts w:asciiTheme="majorHAnsi" w:hAnsiTheme="majorHAnsi"/>
          <w:color w:val="000000" w:themeColor="text1"/>
        </w:rPr>
      </w:r>
      <w:r w:rsidR="00A52B0A">
        <w:rPr>
          <w:rFonts w:asciiTheme="majorHAnsi" w:hAnsiTheme="majorHAnsi"/>
          <w:color w:val="000000" w:themeColor="text1"/>
        </w:rPr>
        <w:fldChar w:fldCharType="end"/>
      </w:r>
      <w:r w:rsidR="00BF1969" w:rsidRPr="00C2153A">
        <w:rPr>
          <w:rFonts w:asciiTheme="majorHAnsi" w:hAnsiTheme="majorHAnsi"/>
          <w:color w:val="000000" w:themeColor="text1"/>
        </w:rPr>
      </w:r>
      <w:r w:rsidR="00BF1969" w:rsidRPr="00C2153A">
        <w:rPr>
          <w:rFonts w:asciiTheme="majorHAnsi" w:hAnsiTheme="majorHAnsi"/>
          <w:color w:val="000000" w:themeColor="text1"/>
        </w:rPr>
        <w:fldChar w:fldCharType="separate"/>
      </w:r>
      <w:r w:rsidR="00A52B0A">
        <w:rPr>
          <w:rFonts w:asciiTheme="majorHAnsi" w:hAnsiTheme="majorHAnsi"/>
          <w:noProof/>
          <w:color w:val="000000" w:themeColor="text1"/>
        </w:rPr>
        <w:t>(Fox et al. 2004)</w:t>
      </w:r>
      <w:r w:rsidR="00BF1969" w:rsidRPr="00C2153A">
        <w:rPr>
          <w:rFonts w:asciiTheme="majorHAnsi" w:hAnsiTheme="majorHAnsi"/>
          <w:color w:val="000000" w:themeColor="text1"/>
        </w:rPr>
        <w:fldChar w:fldCharType="end"/>
      </w:r>
      <w:r w:rsidR="00BF1969" w:rsidRPr="00C2153A">
        <w:rPr>
          <w:rFonts w:asciiTheme="majorHAnsi" w:hAnsiTheme="majorHAnsi"/>
          <w:color w:val="000000" w:themeColor="text1"/>
        </w:rPr>
        <w:t>.</w:t>
      </w:r>
    </w:p>
    <w:p w14:paraId="03EC4DC3" w14:textId="57D1BB98" w:rsidR="00880A9C" w:rsidRPr="00C2153A" w:rsidRDefault="00880A9C"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There are </w:t>
      </w:r>
      <w:r w:rsidR="001F25B0" w:rsidRPr="00C2153A">
        <w:rPr>
          <w:rFonts w:asciiTheme="majorHAnsi" w:hAnsiTheme="majorHAnsi"/>
          <w:color w:val="000000" w:themeColor="text1"/>
        </w:rPr>
        <w:t xml:space="preserve">several </w:t>
      </w:r>
      <w:r w:rsidR="00296F27" w:rsidRPr="00C2153A">
        <w:rPr>
          <w:rFonts w:asciiTheme="majorHAnsi" w:hAnsiTheme="majorHAnsi"/>
          <w:color w:val="000000" w:themeColor="text1"/>
        </w:rPr>
        <w:t>documented</w:t>
      </w:r>
      <w:r w:rsidRPr="00C2153A">
        <w:rPr>
          <w:rFonts w:asciiTheme="majorHAnsi" w:hAnsiTheme="majorHAnsi"/>
          <w:color w:val="000000" w:themeColor="text1"/>
        </w:rPr>
        <w:t xml:space="preserve"> issues </w:t>
      </w:r>
      <w:r w:rsidR="00605530" w:rsidRPr="00C2153A">
        <w:rPr>
          <w:rFonts w:asciiTheme="majorHAnsi" w:hAnsiTheme="majorHAnsi"/>
          <w:color w:val="000000" w:themeColor="text1"/>
        </w:rPr>
        <w:t xml:space="preserve">with the </w:t>
      </w:r>
      <w:r w:rsidRPr="00C2153A">
        <w:rPr>
          <w:rFonts w:asciiTheme="majorHAnsi" w:hAnsiTheme="majorHAnsi"/>
          <w:color w:val="000000" w:themeColor="text1"/>
        </w:rPr>
        <w:t>variable selection processes</w:t>
      </w:r>
      <w:r w:rsidR="00117D29" w:rsidRPr="00C2153A">
        <w:rPr>
          <w:rFonts w:asciiTheme="majorHAnsi" w:hAnsiTheme="majorHAnsi"/>
          <w:color w:val="000000" w:themeColor="text1"/>
        </w:rPr>
        <w:t xml:space="preserve"> </w:t>
      </w:r>
      <w:r w:rsidR="00605530" w:rsidRPr="00C2153A">
        <w:rPr>
          <w:rFonts w:asciiTheme="majorHAnsi" w:hAnsiTheme="majorHAnsi"/>
          <w:color w:val="000000" w:themeColor="text1"/>
        </w:rPr>
        <w:t xml:space="preserve">implemented in </w:t>
      </w:r>
      <w:r w:rsidR="00790A24">
        <w:rPr>
          <w:rFonts w:asciiTheme="majorHAnsi" w:hAnsiTheme="majorHAnsi"/>
          <w:color w:val="000000" w:themeColor="text1"/>
        </w:rPr>
        <w:t xml:space="preserve">the </w:t>
      </w:r>
      <w:r w:rsidR="00605530" w:rsidRPr="00C2153A">
        <w:rPr>
          <w:rFonts w:asciiTheme="majorHAnsi" w:hAnsiTheme="majorHAnsi"/>
          <w:color w:val="000000" w:themeColor="text1"/>
        </w:rPr>
        <w:t>joint-scaling</w:t>
      </w:r>
      <w:r w:rsidR="00691442" w:rsidRPr="00C2153A">
        <w:rPr>
          <w:rFonts w:asciiTheme="majorHAnsi" w:hAnsiTheme="majorHAnsi"/>
          <w:color w:val="000000" w:themeColor="text1"/>
        </w:rPr>
        <w:t xml:space="preserve"> </w:t>
      </w:r>
      <w:r w:rsidR="00790A24">
        <w:rPr>
          <w:rFonts w:asciiTheme="majorHAnsi" w:hAnsiTheme="majorHAnsi"/>
          <w:color w:val="000000" w:themeColor="text1"/>
        </w:rPr>
        <w:t xml:space="preserve">test </w:t>
      </w:r>
      <w:r w:rsidR="00691442" w:rsidRPr="00C2153A">
        <w:rPr>
          <w:rFonts w:asciiTheme="majorHAnsi" w:hAnsiTheme="majorHAnsi"/>
          <w:color w:val="000000" w:themeColor="text1"/>
        </w:rPr>
        <w:t xml:space="preserve">and existing </w:t>
      </w:r>
      <w:r w:rsidR="00691442" w:rsidRPr="00560B38">
        <w:rPr>
          <w:rFonts w:asciiTheme="majorHAnsi" w:hAnsiTheme="majorHAnsi"/>
          <w:i/>
          <w:color w:val="000000" w:themeColor="text1"/>
        </w:rPr>
        <w:t>ad hoc</w:t>
      </w:r>
      <w:r w:rsidR="00691442" w:rsidRPr="00C2153A">
        <w:rPr>
          <w:rFonts w:asciiTheme="majorHAnsi" w:hAnsiTheme="majorHAnsi"/>
          <w:color w:val="000000" w:themeColor="text1"/>
        </w:rPr>
        <w:t xml:space="preserve"> approaches</w:t>
      </w:r>
      <w:r w:rsidR="00605530" w:rsidRPr="00C2153A">
        <w:rPr>
          <w:rFonts w:asciiTheme="majorHAnsi" w:hAnsiTheme="majorHAnsi"/>
          <w:color w:val="000000" w:themeColor="text1"/>
        </w:rPr>
        <w:t xml:space="preserve"> </w:t>
      </w:r>
      <w:r w:rsidR="006C39AF" w:rsidRPr="00C2153A">
        <w:rPr>
          <w:rFonts w:asciiTheme="majorHAnsi" w:hAnsiTheme="majorHAnsi"/>
          <w:color w:val="000000" w:themeColor="text1"/>
        </w:rPr>
        <w:fldChar w:fldCharType="begin">
          <w:fldData xml:space="preserve">PEVuZE5vdGU+PENpdGU+PEF1dGhvcj5XaGl0dGluZ2hhbTwvQXV0aG9yPjxZZWFyPjIwMDY8L1ll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</w:fldData>
        </w:fldChar>
      </w:r>
      <w:r w:rsidR="00A52B0A">
        <w:rPr>
          <w:rFonts w:asciiTheme="majorHAnsi" w:hAnsiTheme="majorHAnsi"/>
          <w:color w:val="000000" w:themeColor="text1"/>
        </w:rPr>
        <w:instrText xml:space="preserve"> ADDIN EN.CITE </w:instrText>
      </w:r>
      <w:r w:rsidR="00A52B0A">
        <w:rPr>
          <w:rFonts w:asciiTheme="majorHAnsi" w:hAnsiTheme="majorHAnsi"/>
          <w:color w:val="000000" w:themeColor="text1"/>
        </w:rPr>
        <w:fldChar w:fldCharType="begin">
          <w:fldData xml:space="preserve">PEVuZE5vdGU+PENpdGU+PEF1dGhvcj5XaGl0dGluZ2hhbTwvQXV0aG9yPjxZZWFyPjIwMDY8L1ll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</w:fldData>
        </w:fldChar>
      </w:r>
      <w:r w:rsidR="00A52B0A">
        <w:rPr>
          <w:rFonts w:asciiTheme="majorHAnsi" w:hAnsiTheme="majorHAnsi"/>
          <w:color w:val="000000" w:themeColor="text1"/>
        </w:rPr>
        <w:instrText xml:space="preserve"> ADDIN EN.CITE.DATA </w:instrText>
      </w:r>
      <w:r w:rsidR="00A52B0A">
        <w:rPr>
          <w:rFonts w:asciiTheme="majorHAnsi" w:hAnsiTheme="majorHAnsi"/>
          <w:color w:val="000000" w:themeColor="text1"/>
        </w:rPr>
      </w:r>
      <w:r w:rsidR="00A52B0A">
        <w:rPr>
          <w:rFonts w:asciiTheme="majorHAnsi" w:hAnsiTheme="majorHAnsi"/>
          <w:color w:val="000000" w:themeColor="text1"/>
        </w:rPr>
        <w:fldChar w:fldCharType="end"/>
      </w:r>
      <w:r w:rsidR="006C39AF" w:rsidRPr="00C2153A">
        <w:rPr>
          <w:rFonts w:asciiTheme="majorHAnsi" w:hAnsiTheme="majorHAnsi"/>
          <w:color w:val="000000" w:themeColor="text1"/>
        </w:rPr>
      </w:r>
      <w:r w:rsidR="006C39AF" w:rsidRPr="00C2153A">
        <w:rPr>
          <w:rFonts w:asciiTheme="majorHAnsi" w:hAnsiTheme="majorHAnsi"/>
          <w:color w:val="000000" w:themeColor="text1"/>
        </w:rPr>
        <w:fldChar w:fldCharType="separate"/>
      </w:r>
      <w:r w:rsidR="00A52B0A">
        <w:rPr>
          <w:rFonts w:asciiTheme="majorHAnsi" w:hAnsiTheme="majorHAnsi"/>
          <w:noProof/>
          <w:color w:val="000000" w:themeColor="text1"/>
        </w:rPr>
        <w:t>(Whittingham et al. 2006)</w:t>
      </w:r>
      <w:r w:rsidR="006C39AF" w:rsidRPr="00C2153A">
        <w:rPr>
          <w:rFonts w:asciiTheme="majorHAnsi" w:hAnsiTheme="majorHAnsi"/>
          <w:color w:val="000000" w:themeColor="text1"/>
        </w:rPr>
        <w:fldChar w:fldCharType="end"/>
      </w:r>
      <w:r w:rsidR="008A74AF">
        <w:rPr>
          <w:rFonts w:asciiTheme="majorHAnsi" w:hAnsiTheme="majorHAnsi"/>
          <w:color w:val="000000" w:themeColor="text1"/>
        </w:rPr>
        <w:t>:</w:t>
      </w:r>
      <w:r w:rsidR="0032694E" w:rsidRPr="00C2153A">
        <w:rPr>
          <w:rFonts w:asciiTheme="majorHAnsi" w:hAnsiTheme="majorHAnsi"/>
          <w:color w:val="000000" w:themeColor="text1"/>
        </w:rPr>
        <w:t xml:space="preserve"> 1) Different variable selection approach</w:t>
      </w:r>
      <w:r w:rsidR="00065674" w:rsidRPr="00C2153A">
        <w:rPr>
          <w:rFonts w:asciiTheme="majorHAnsi" w:hAnsiTheme="majorHAnsi"/>
          <w:color w:val="000000" w:themeColor="text1"/>
        </w:rPr>
        <w:t>es (forward, backward, and step</w:t>
      </w:r>
      <w:r w:rsidR="0032694E" w:rsidRPr="00C2153A">
        <w:rPr>
          <w:rFonts w:asciiTheme="majorHAnsi" w:hAnsiTheme="majorHAnsi"/>
          <w:color w:val="000000" w:themeColor="text1"/>
        </w:rPr>
        <w:t>wise) do not consistently identify the same variables as important</w:t>
      </w:r>
      <w:r w:rsidR="005E333E" w:rsidRPr="00C2153A">
        <w:rPr>
          <w:rFonts w:asciiTheme="majorHAnsi" w:hAnsiTheme="majorHAnsi"/>
          <w:color w:val="000000" w:themeColor="text1"/>
        </w:rPr>
        <w:t xml:space="preserve"> </w:t>
      </w:r>
      <w:r w:rsidR="005E333E"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&lt;EndNote&gt;&lt;Cite&gt;&lt;Author&gt;Derksen&lt;/Author&gt;&lt;Year&gt;1992&lt;/Year&gt;&lt;RecNum&gt;1461&lt;/RecNum&gt;&lt;DisplayText&gt;(Derksen and Keselman 1992)&lt;/DisplayText&gt;&lt;record&gt;&lt;rec-number&gt;1461&lt;/rec-number&gt;&lt;foreign-keys&gt;&lt;key app="EN" db-id="epvtarstqevspaeztvg5esrw0a5xeedx0zxx" timestamp="1405017547"&gt;1461&lt;/key&gt;&lt;key app="ENWeb" db-id=""&gt;0&lt;/key&gt;&lt;/foreign-keys&gt;&lt;ref-type name="Journal Article"&gt;17&lt;/ref-type&gt;&lt;contributors&gt;&lt;authors&gt;&lt;author&gt;Derksen, S.&lt;/author&gt;&lt;author&gt;Keselman, H.J.&lt;/author&gt;&lt;/authors&gt;&lt;/contributors&gt;&lt;titles&gt;&lt;title&gt;Backward, forward and stepwise automated subset selection algorithms; Frequency of obtaining authentic and noise variables&lt;/title&gt;&lt;secondary-title&gt;The British jounal of mathematical and statistical psychology&lt;/secondary-title&gt;&lt;/titles&gt;&lt;periodical&gt;&lt;full-title&gt;The British jounal of mathematical and statistical psychology&lt;/full-title&gt;&lt;/periodical&gt;&lt;pages&gt;265-282&lt;/pages&gt;&lt;volume&gt;45&lt;/volume&gt;&lt;number&gt;2&lt;/number&gt;&lt;dates&gt;&lt;year&gt;1992&lt;/year&gt;&lt;/dates&gt;&lt;urls&gt;&lt;/urls&gt;&lt;/record&gt;&lt;/Cite&gt;&lt;/EndNote&gt;</w:instrText>
      </w:r>
      <w:r w:rsidR="005E333E" w:rsidRPr="00C2153A">
        <w:rPr>
          <w:rFonts w:asciiTheme="majorHAnsi" w:hAnsiTheme="majorHAnsi"/>
          <w:color w:val="000000" w:themeColor="text1"/>
        </w:rPr>
        <w:fldChar w:fldCharType="separate"/>
      </w:r>
      <w:r w:rsidR="00A52B0A">
        <w:rPr>
          <w:rFonts w:asciiTheme="majorHAnsi" w:hAnsiTheme="majorHAnsi"/>
          <w:noProof/>
          <w:color w:val="000000" w:themeColor="text1"/>
        </w:rPr>
        <w:t>(Derksen and Keselman 1992)</w:t>
      </w:r>
      <w:r w:rsidR="005E333E" w:rsidRPr="00C2153A">
        <w:rPr>
          <w:rFonts w:asciiTheme="majorHAnsi" w:hAnsiTheme="majorHAnsi"/>
          <w:color w:val="000000" w:themeColor="text1"/>
        </w:rPr>
        <w:fldChar w:fldCharType="end"/>
      </w:r>
      <w:r w:rsidR="0032694E" w:rsidRPr="00C2153A">
        <w:rPr>
          <w:rFonts w:asciiTheme="majorHAnsi" w:hAnsiTheme="majorHAnsi"/>
          <w:color w:val="000000" w:themeColor="text1"/>
        </w:rPr>
        <w:t>. 2) Parameter estimates under these approaches are biased away from zero</w:t>
      </w:r>
      <w:r w:rsidR="00117D29" w:rsidRPr="00C2153A">
        <w:rPr>
          <w:rFonts w:asciiTheme="majorHAnsi" w:hAnsiTheme="majorHAnsi"/>
          <w:color w:val="000000" w:themeColor="text1"/>
        </w:rPr>
        <w:t xml:space="preserve"> </w:t>
      </w:r>
      <w:r w:rsidR="005E333E"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&lt;EndNote&gt;&lt;Cite&gt;&lt;Author&gt;Burnham&lt;/Author&gt;&lt;Year&gt;2002&lt;/Year&gt;&lt;RecNum&gt;1482&lt;/RecNum&gt;&lt;DisplayText&gt;(Burnham and Anderson 2002)&lt;/DisplayText&gt;&lt;record&gt;&lt;rec-number&gt;1482&lt;/rec-number&gt;&lt;foreign-keys&gt;&lt;key app="EN" db-id="epvtarstqevspaeztvg5esrw0a5xeedx0zxx" timestamp="1405370532"&gt;1482&lt;/key&gt;&lt;key app="ENWeb" db-id=""&gt;0&lt;/key&gt;&lt;/foreign-keys&gt;&lt;ref-type name="Book"&gt;6&lt;/ref-type&gt;&lt;contributors&gt;&lt;authors&gt;&lt;author&gt;Burnham, K.P.&lt;/author&gt;&lt;author&gt;Anderson, D.R.&lt;/author&gt;&lt;/authors&gt;&lt;/contributors&gt;&lt;titles&gt;&lt;title&gt;Model selection and multimodel inference: a practical information-theoretic approach&lt;/title&gt;&lt;/titles&gt;&lt;pages&gt;488&lt;/pages&gt;&lt;edition&gt;2nd&lt;/edition&gt;&lt;dates&gt;&lt;year&gt;2002&lt;/year&gt;&lt;/dates&gt;&lt;pub-location&gt;New York&lt;/pub-location&gt;&lt;publisher&gt;Springer&lt;/publisher&gt;&lt;urls&gt;&lt;/urls&gt;&lt;/record&gt;&lt;/Cite&gt;&lt;/EndNote&gt;</w:instrText>
      </w:r>
      <w:r w:rsidR="005E333E" w:rsidRPr="00C2153A">
        <w:rPr>
          <w:rFonts w:asciiTheme="majorHAnsi" w:hAnsiTheme="majorHAnsi"/>
          <w:color w:val="000000" w:themeColor="text1"/>
        </w:rPr>
        <w:fldChar w:fldCharType="separate"/>
      </w:r>
      <w:r w:rsidR="00A52B0A">
        <w:rPr>
          <w:rFonts w:asciiTheme="majorHAnsi" w:hAnsiTheme="majorHAnsi"/>
          <w:noProof/>
          <w:color w:val="000000" w:themeColor="text1"/>
        </w:rPr>
        <w:t>(Burnham and Anderson 2002)</w:t>
      </w:r>
      <w:r w:rsidR="005E333E" w:rsidRPr="00C2153A">
        <w:rPr>
          <w:rFonts w:asciiTheme="majorHAnsi" w:hAnsiTheme="majorHAnsi"/>
          <w:color w:val="000000" w:themeColor="text1"/>
        </w:rPr>
        <w:fldChar w:fldCharType="end"/>
      </w:r>
      <w:r w:rsidR="0032694E" w:rsidRPr="00C2153A">
        <w:rPr>
          <w:rFonts w:asciiTheme="majorHAnsi" w:hAnsiTheme="majorHAnsi"/>
          <w:color w:val="000000" w:themeColor="text1"/>
        </w:rPr>
        <w:t xml:space="preserve">. 3) </w:t>
      </w:r>
      <w:r w:rsidR="004E234D" w:rsidRPr="00C2153A">
        <w:rPr>
          <w:rFonts w:asciiTheme="majorHAnsi" w:hAnsiTheme="majorHAnsi"/>
          <w:color w:val="000000" w:themeColor="text1"/>
        </w:rPr>
        <w:t>C</w:t>
      </w:r>
      <w:r w:rsidR="0032694E" w:rsidRPr="00C2153A">
        <w:rPr>
          <w:rFonts w:asciiTheme="majorHAnsi" w:hAnsiTheme="majorHAnsi"/>
          <w:color w:val="000000" w:themeColor="text1"/>
        </w:rPr>
        <w:t xml:space="preserve">alculating </w:t>
      </w:r>
      <w:r w:rsidR="004E234D" w:rsidRPr="00C2153A">
        <w:rPr>
          <w:rFonts w:asciiTheme="majorHAnsi" w:hAnsiTheme="majorHAnsi"/>
          <w:color w:val="000000" w:themeColor="text1"/>
        </w:rPr>
        <w:t>valid</w:t>
      </w:r>
      <w:r w:rsidR="0032694E" w:rsidRPr="00C2153A">
        <w:rPr>
          <w:rFonts w:asciiTheme="majorHAnsi" w:hAnsiTheme="majorHAnsi"/>
          <w:color w:val="000000" w:themeColor="text1"/>
        </w:rPr>
        <w:t xml:space="preserve"> p-values </w:t>
      </w:r>
      <w:r w:rsidR="004E234D" w:rsidRPr="00C2153A">
        <w:rPr>
          <w:rFonts w:asciiTheme="majorHAnsi" w:hAnsiTheme="majorHAnsi"/>
          <w:color w:val="000000" w:themeColor="text1"/>
        </w:rPr>
        <w:t xml:space="preserve">is difficult </w:t>
      </w:r>
      <w:r w:rsidR="0032694E" w:rsidRPr="00C2153A">
        <w:rPr>
          <w:rFonts w:asciiTheme="majorHAnsi" w:hAnsiTheme="majorHAnsi"/>
          <w:color w:val="000000" w:themeColor="text1"/>
        </w:rPr>
        <w:t>due to multiple comparisons</w:t>
      </w:r>
      <w:r w:rsidR="00117D29" w:rsidRPr="00C2153A">
        <w:rPr>
          <w:rFonts w:asciiTheme="majorHAnsi" w:hAnsiTheme="majorHAnsi"/>
          <w:color w:val="000000" w:themeColor="text1"/>
        </w:rPr>
        <w:t xml:space="preserve"> </w:t>
      </w:r>
      <w:r w:rsidR="005E333E"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&lt;EndNote&gt;&lt;Cite&gt;&lt;Author&gt;Wilkinson&lt;/Author&gt;&lt;Year&gt;1979&lt;/Year&gt;&lt;RecNum&gt;1471&lt;/RecNum&gt;&lt;DisplayText&gt;(Wilkinson 1979)&lt;/DisplayText&gt;&lt;record&gt;&lt;rec-number&gt;1471&lt;/rec-number&gt;&lt;foreign-keys&gt;&lt;key app="EN" db-id="epvtarstqevspaeztvg5esrw0a5xeedx0zxx" timestamp="1405017561"&gt;1471&lt;/key&gt;&lt;key app="ENWeb" db-id=""&gt;0&lt;/key&gt;&lt;/foreign-keys&gt;&lt;ref-type name="Journal Article"&gt;17&lt;/ref-type&gt;&lt;contributors&gt;&lt;authors&gt;&lt;author&gt;Wilkinson, L.&lt;/author&gt;&lt;/authors&gt;&lt;/contributors&gt;&lt;titles&gt;&lt;title&gt;Tests of Significance in Stepwise Regression&lt;/title&gt;&lt;secondary-title&gt;Psychological Bulletin&lt;/secondary-title&gt;&lt;/titles&gt;&lt;periodical&gt;&lt;full-title&gt;Psychological Bulletin&lt;/full-title&gt;&lt;/periodical&gt;&lt;pages&gt;168-174&lt;/pages&gt;&lt;volume&gt;86&lt;/volume&gt;&lt;number&gt;1&lt;/number&gt;&lt;dates&gt;&lt;year&gt;1979&lt;/year&gt;&lt;/dates&gt;&lt;urls&gt;&lt;/urls&gt;&lt;/record&gt;&lt;/Cite&gt;&lt;/EndNote&gt;</w:instrText>
      </w:r>
      <w:r w:rsidR="005E333E" w:rsidRPr="00C2153A">
        <w:rPr>
          <w:rFonts w:asciiTheme="majorHAnsi" w:hAnsiTheme="majorHAnsi"/>
          <w:color w:val="000000" w:themeColor="text1"/>
        </w:rPr>
        <w:fldChar w:fldCharType="separate"/>
      </w:r>
      <w:r w:rsidR="00A52B0A">
        <w:rPr>
          <w:rFonts w:asciiTheme="majorHAnsi" w:hAnsiTheme="majorHAnsi"/>
          <w:noProof/>
          <w:color w:val="000000" w:themeColor="text1"/>
        </w:rPr>
        <w:t>(Wilkinson 1979)</w:t>
      </w:r>
      <w:r w:rsidR="005E333E" w:rsidRPr="00C2153A">
        <w:rPr>
          <w:rFonts w:asciiTheme="majorHAnsi" w:hAnsiTheme="majorHAnsi"/>
          <w:color w:val="000000" w:themeColor="text1"/>
        </w:rPr>
        <w:fldChar w:fldCharType="end"/>
      </w:r>
      <w:r w:rsidR="001F25B0" w:rsidRPr="00C2153A">
        <w:rPr>
          <w:rFonts w:asciiTheme="majorHAnsi" w:hAnsiTheme="majorHAnsi"/>
          <w:color w:val="000000" w:themeColor="text1"/>
        </w:rPr>
        <w:t xml:space="preserve">. 4) </w:t>
      </w:r>
      <w:r w:rsidR="00B95023" w:rsidRPr="00C2153A">
        <w:rPr>
          <w:rFonts w:asciiTheme="majorHAnsi" w:hAnsiTheme="majorHAnsi"/>
          <w:color w:val="000000" w:themeColor="text1"/>
        </w:rPr>
        <w:t>Hypothesis testing approaches place an</w:t>
      </w:r>
      <w:r w:rsidR="001F25B0" w:rsidRPr="00C2153A">
        <w:rPr>
          <w:rFonts w:asciiTheme="majorHAnsi" w:hAnsiTheme="majorHAnsi"/>
          <w:color w:val="000000" w:themeColor="text1"/>
        </w:rPr>
        <w:t xml:space="preserve"> i</w:t>
      </w:r>
      <w:r w:rsidR="0032694E" w:rsidRPr="00C2153A">
        <w:rPr>
          <w:rFonts w:asciiTheme="majorHAnsi" w:hAnsiTheme="majorHAnsi"/>
          <w:color w:val="000000" w:themeColor="text1"/>
        </w:rPr>
        <w:t xml:space="preserve">nappropriate </w:t>
      </w:r>
      <w:r w:rsidR="001F25B0" w:rsidRPr="00C2153A">
        <w:rPr>
          <w:rFonts w:asciiTheme="majorHAnsi" w:hAnsiTheme="majorHAnsi"/>
          <w:color w:val="000000" w:themeColor="text1"/>
        </w:rPr>
        <w:t>focus</w:t>
      </w:r>
      <w:r w:rsidR="0032694E" w:rsidRPr="00C2153A">
        <w:rPr>
          <w:rFonts w:asciiTheme="majorHAnsi" w:hAnsiTheme="majorHAnsi"/>
          <w:color w:val="000000" w:themeColor="text1"/>
        </w:rPr>
        <w:t xml:space="preserve"> on a single model ignoring the degree of model uncertainty implied by the data</w:t>
      </w:r>
      <w:r w:rsidR="00117D29" w:rsidRPr="00C2153A">
        <w:rPr>
          <w:rFonts w:asciiTheme="majorHAnsi" w:hAnsiTheme="majorHAnsi"/>
          <w:color w:val="000000" w:themeColor="text1"/>
        </w:rPr>
        <w:t xml:space="preserve"> </w:t>
      </w:r>
      <w:r w:rsidR="005E333E"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&lt;EndNote&gt;&lt;Cite&gt;&lt;Author&gt;Burnham&lt;/Author&gt;&lt;Year&gt;2002&lt;/Year&gt;&lt;RecNum&gt;1482&lt;/RecNum&gt;&lt;DisplayText&gt;(Burnham and Anderson 2002)&lt;/DisplayText&gt;&lt;record&gt;&lt;rec-number&gt;1482&lt;/rec-number&gt;&lt;foreign-keys&gt;&lt;key app="EN" db-id="epvtarstqevspaeztvg5esrw0a5xeedx0zxx" timestamp="1405370532"&gt;1482&lt;/key&gt;&lt;key app="ENWeb" db-id=""&gt;0&lt;/key&gt;&lt;/foreign-keys&gt;&lt;ref-type name="Book"&gt;6&lt;/ref-type&gt;&lt;contributors&gt;&lt;authors&gt;&lt;author&gt;Burnham, K.P.&lt;/author&gt;&lt;author&gt;Anderson, D.R.&lt;/author&gt;&lt;/authors&gt;&lt;/contributors&gt;&lt;titles&gt;&lt;title&gt;Model selection and multimodel inference: a practical information-theoretic approach&lt;/title&gt;&lt;/titles&gt;&lt;pages&gt;488&lt;/pages&gt;&lt;edition&gt;2nd&lt;/edition&gt;&lt;dates&gt;&lt;year&gt;2002&lt;/year&gt;&lt;/dates&gt;&lt;pub-location&gt;New York&lt;/pub-location&gt;&lt;publisher&gt;Springer&lt;/publisher&gt;&lt;urls&gt;&lt;/urls&gt;&lt;/record&gt;&lt;/Cite&gt;&lt;/EndNote&gt;</w:instrText>
      </w:r>
      <w:r w:rsidR="005E333E" w:rsidRPr="00C2153A">
        <w:rPr>
          <w:rFonts w:asciiTheme="majorHAnsi" w:hAnsiTheme="majorHAnsi"/>
          <w:color w:val="000000" w:themeColor="text1"/>
        </w:rPr>
        <w:fldChar w:fldCharType="separate"/>
      </w:r>
      <w:r w:rsidR="00A52B0A">
        <w:rPr>
          <w:rFonts w:asciiTheme="majorHAnsi" w:hAnsiTheme="majorHAnsi"/>
          <w:noProof/>
          <w:color w:val="000000" w:themeColor="text1"/>
        </w:rPr>
        <w:t>(Burnham and Anderson 2002)</w:t>
      </w:r>
      <w:r w:rsidR="005E333E" w:rsidRPr="00C2153A">
        <w:rPr>
          <w:rFonts w:asciiTheme="majorHAnsi" w:hAnsiTheme="majorHAnsi"/>
          <w:color w:val="000000" w:themeColor="text1"/>
        </w:rPr>
        <w:fldChar w:fldCharType="end"/>
      </w:r>
      <w:r w:rsidR="0032694E" w:rsidRPr="00C2153A">
        <w:rPr>
          <w:rFonts w:asciiTheme="majorHAnsi" w:hAnsiTheme="majorHAnsi"/>
          <w:color w:val="000000" w:themeColor="text1"/>
        </w:rPr>
        <w:t>.</w:t>
      </w:r>
      <w:r w:rsidR="0013423A" w:rsidRPr="00C2153A">
        <w:rPr>
          <w:rFonts w:asciiTheme="majorHAnsi" w:hAnsiTheme="majorHAnsi"/>
          <w:color w:val="000000" w:themeColor="text1"/>
        </w:rPr>
        <w:t xml:space="preserve">  </w:t>
      </w:r>
      <w:r w:rsidR="00296F27" w:rsidRPr="00C2153A">
        <w:rPr>
          <w:rFonts w:asciiTheme="majorHAnsi" w:hAnsiTheme="majorHAnsi"/>
          <w:color w:val="000000" w:themeColor="text1"/>
        </w:rPr>
        <w:t>Finally</w:t>
      </w:r>
      <w:r w:rsidR="00CC159F" w:rsidRPr="00C2153A">
        <w:rPr>
          <w:rFonts w:asciiTheme="majorHAnsi" w:hAnsiTheme="majorHAnsi"/>
          <w:color w:val="000000" w:themeColor="text1"/>
        </w:rPr>
        <w:t>,</w:t>
      </w:r>
      <w:r w:rsidR="00296F27" w:rsidRPr="00C2153A">
        <w:rPr>
          <w:rFonts w:asciiTheme="majorHAnsi" w:hAnsiTheme="majorHAnsi"/>
          <w:color w:val="000000" w:themeColor="text1"/>
        </w:rPr>
        <w:t xml:space="preserve"> </w:t>
      </w:r>
      <w:r w:rsidR="00CC159F" w:rsidRPr="00C2153A">
        <w:rPr>
          <w:rFonts w:asciiTheme="majorHAnsi" w:hAnsiTheme="majorHAnsi"/>
          <w:color w:val="000000" w:themeColor="text1"/>
        </w:rPr>
        <w:t xml:space="preserve">because </w:t>
      </w:r>
      <w:r w:rsidR="00D044CA">
        <w:rPr>
          <w:rFonts w:asciiTheme="majorHAnsi" w:hAnsiTheme="majorHAnsi"/>
          <w:color w:val="000000" w:themeColor="text1"/>
        </w:rPr>
        <w:t xml:space="preserve">the number of cohorts is </w:t>
      </w:r>
      <w:r w:rsidR="008A74AF">
        <w:rPr>
          <w:rFonts w:asciiTheme="majorHAnsi" w:hAnsiTheme="majorHAnsi"/>
          <w:color w:val="000000" w:themeColor="text1"/>
        </w:rPr>
        <w:t>often small</w:t>
      </w:r>
      <w:r w:rsidR="00D044CA">
        <w:rPr>
          <w:rFonts w:asciiTheme="majorHAnsi" w:hAnsiTheme="majorHAnsi"/>
          <w:color w:val="000000" w:themeColor="text1"/>
        </w:rPr>
        <w:t xml:space="preserve"> relative to the number of CGEs being considered</w:t>
      </w:r>
      <w:r w:rsidR="00CC159F" w:rsidRPr="00C2153A">
        <w:rPr>
          <w:rFonts w:asciiTheme="majorHAnsi" w:hAnsiTheme="majorHAnsi"/>
          <w:color w:val="000000" w:themeColor="text1"/>
        </w:rPr>
        <w:t xml:space="preserve">, </w:t>
      </w:r>
      <w:r w:rsidR="00296F27" w:rsidRPr="00C2153A">
        <w:rPr>
          <w:rFonts w:asciiTheme="majorHAnsi" w:hAnsiTheme="majorHAnsi"/>
          <w:color w:val="000000" w:themeColor="text1"/>
        </w:rPr>
        <w:t>the use of AIC as a metric</w:t>
      </w:r>
      <w:r w:rsidR="0013423A" w:rsidRPr="00C2153A">
        <w:rPr>
          <w:rFonts w:asciiTheme="majorHAnsi" w:hAnsiTheme="majorHAnsi"/>
          <w:color w:val="000000" w:themeColor="text1"/>
        </w:rPr>
        <w:t xml:space="preserve"> is inappropriate for line cross data and should be replaced with AICc</w:t>
      </w:r>
      <w:r w:rsidR="00233659" w:rsidRPr="00C2153A">
        <w:rPr>
          <w:rFonts w:asciiTheme="majorHAnsi" w:hAnsiTheme="majorHAnsi"/>
          <w:color w:val="000000" w:themeColor="text1"/>
        </w:rPr>
        <w:t xml:space="preserve"> </w:t>
      </w:r>
      <w:r w:rsidR="00233659"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&lt;EndNote&gt;&lt;Cite&gt;&lt;Author&gt;Hurvich&lt;/Author&gt;&lt;Year&gt;1989&lt;/Year&gt;&lt;RecNum&gt;1494&lt;/RecNum&gt;&lt;DisplayText&gt;(Hurvich and Tsai 1989)&lt;/DisplayText&gt;&lt;record&gt;&lt;rec-number&gt;1494&lt;/rec-number&gt;&lt;foreign-keys&gt;&lt;key app="EN" db-id="epvtarstqevspaeztvg5esrw0a5xeedx0zxx" timestamp="1405890046"&gt;1494&lt;/key&gt;&lt;key app="ENWeb" db-id=""&gt;0&lt;/key&gt;&lt;/foreign-keys&gt;&lt;ref-type name="Journal Article"&gt;17&lt;/ref-type&gt;&lt;contributors&gt;&lt;authors&gt;&lt;author&gt;Hurvich, C.M.&lt;/author&gt;&lt;author&gt;Tsai, C-L.&lt;/author&gt;&lt;/authors&gt;&lt;/contributors&gt;&lt;titles&gt;&lt;title&gt;Regression and time series model selection in small samples&lt;/title&gt;&lt;secondary-title&gt;Biometrika&lt;/secondary-title&gt;&lt;/titles&gt;&lt;periodical&gt;&lt;full-title&gt;Biometrika&lt;/full-title&gt;&lt;/periodical&gt;&lt;pages&gt;297-307&lt;/pages&gt;&lt;volume&gt;76&lt;/volume&gt;&lt;number&gt;2&lt;/number&gt;&lt;dates&gt;&lt;year&gt;1989&lt;/year&gt;&lt;/dates&gt;&lt;urls&gt;&lt;/urls&gt;&lt;/record&gt;&lt;/Cite&gt;&lt;/EndNote&gt;</w:instrText>
      </w:r>
      <w:r w:rsidR="00233659" w:rsidRPr="00C2153A">
        <w:rPr>
          <w:rFonts w:asciiTheme="majorHAnsi" w:hAnsiTheme="majorHAnsi"/>
          <w:color w:val="000000" w:themeColor="text1"/>
        </w:rPr>
        <w:fldChar w:fldCharType="separate"/>
      </w:r>
      <w:r w:rsidR="00A52B0A">
        <w:rPr>
          <w:rFonts w:asciiTheme="majorHAnsi" w:hAnsiTheme="majorHAnsi"/>
          <w:noProof/>
          <w:color w:val="000000" w:themeColor="text1"/>
        </w:rPr>
        <w:t>(Hurvich and Tsai 1989)</w:t>
      </w:r>
      <w:r w:rsidR="00233659" w:rsidRPr="00C2153A">
        <w:rPr>
          <w:rFonts w:asciiTheme="majorHAnsi" w:hAnsiTheme="majorHAnsi"/>
          <w:color w:val="000000" w:themeColor="text1"/>
        </w:rPr>
        <w:fldChar w:fldCharType="end"/>
      </w:r>
      <w:r w:rsidR="0013423A" w:rsidRPr="00C2153A">
        <w:rPr>
          <w:rFonts w:asciiTheme="majorHAnsi" w:hAnsiTheme="majorHAnsi"/>
          <w:color w:val="000000" w:themeColor="text1"/>
        </w:rPr>
        <w:t>.</w:t>
      </w:r>
      <w:r w:rsidR="00233659" w:rsidRPr="00C2153A">
        <w:rPr>
          <w:rFonts w:asciiTheme="majorHAnsi" w:hAnsiTheme="majorHAnsi"/>
          <w:color w:val="000000" w:themeColor="text1"/>
        </w:rPr>
        <w:t xml:space="preserve">  More broadly, </w:t>
      </w:r>
      <w:r w:rsidR="002443AC" w:rsidRPr="00C2153A">
        <w:rPr>
          <w:rFonts w:asciiTheme="majorHAnsi" w:hAnsiTheme="majorHAnsi"/>
          <w:color w:val="000000" w:themeColor="text1"/>
        </w:rPr>
        <w:t xml:space="preserve">the often repeated </w:t>
      </w:r>
      <w:r w:rsidR="00B87E18">
        <w:rPr>
          <w:rFonts w:asciiTheme="majorHAnsi" w:hAnsiTheme="majorHAnsi"/>
          <w:color w:val="000000" w:themeColor="text1"/>
        </w:rPr>
        <w:t>aphorism</w:t>
      </w:r>
      <w:r w:rsidR="00B87E18" w:rsidRPr="00C2153A">
        <w:rPr>
          <w:rFonts w:asciiTheme="majorHAnsi" w:hAnsiTheme="majorHAnsi"/>
          <w:color w:val="000000" w:themeColor="text1"/>
        </w:rPr>
        <w:t xml:space="preserve"> </w:t>
      </w:r>
      <w:r w:rsidR="00233659" w:rsidRPr="00C2153A">
        <w:rPr>
          <w:rFonts w:asciiTheme="majorHAnsi" w:hAnsiTheme="majorHAnsi"/>
          <w:color w:val="000000" w:themeColor="text1"/>
        </w:rPr>
        <w:t xml:space="preserve">that “all models are wrong, but some are useful” </w:t>
      </w:r>
      <w:r w:rsidR="002443AC" w:rsidRPr="00C2153A">
        <w:rPr>
          <w:rFonts w:asciiTheme="majorHAnsi" w:hAnsiTheme="majorHAnsi"/>
          <w:color w:val="000000" w:themeColor="text1"/>
        </w:rPr>
        <w:t>suggests that</w:t>
      </w:r>
      <w:r w:rsidR="00233659" w:rsidRPr="00C2153A">
        <w:rPr>
          <w:rFonts w:asciiTheme="majorHAnsi" w:hAnsiTheme="majorHAnsi"/>
          <w:color w:val="000000" w:themeColor="text1"/>
        </w:rPr>
        <w:t xml:space="preserve"> the search for a single best model may often be misguided</w:t>
      </w:r>
      <w:r w:rsidR="002443AC" w:rsidRPr="00C2153A">
        <w:rPr>
          <w:rFonts w:asciiTheme="majorHAnsi" w:hAnsiTheme="majorHAnsi"/>
          <w:color w:val="000000" w:themeColor="text1"/>
        </w:rPr>
        <w:t xml:space="preserve"> </w:t>
      </w:r>
      <w:r w:rsidR="002443AC"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&lt;EndNote&gt;&lt;Cite&gt;&lt;Author&gt;Box&lt;/Author&gt;&lt;Year&gt;1987&lt;/Year&gt;&lt;RecNum&gt;1505&lt;/RecNum&gt;&lt;DisplayText&gt;(Box and Draper 1987)&lt;/DisplayText&gt;&lt;record&gt;&lt;rec-number&gt;1505&lt;/rec-number&gt;&lt;foreign-keys&gt;&lt;key app="EN" db-id="epvtarstqevspaeztvg5esrw0a5xeedx0zxx" timestamp="1406593752"&gt;1505&lt;/key&gt;&lt;/foreign-keys&gt;&lt;ref-type name="Book"&gt;6&lt;/ref-type&gt;&lt;contributors&gt;&lt;authors&gt;&lt;author&gt;Box, G.E.&lt;/author&gt;&lt;author&gt;Draper, N.R.&lt;/author&gt;&lt;/authors&gt;&lt;/contributors&gt;&lt;titles&gt;&lt;title&gt;Empirical model-building and response surfaces&lt;/title&gt;&lt;/titles&gt;&lt;dates&gt;&lt;year&gt;1987&lt;/year&gt;&lt;/dates&gt;&lt;pub-location&gt;New York&lt;/pub-location&gt;&lt;publisher&gt;John Wiley &amp;amp; Sons&lt;/publisher&gt;&lt;urls&gt;&lt;/urls&gt;&lt;/record&gt;&lt;/Cite&gt;&lt;/EndNote&gt;</w:instrText>
      </w:r>
      <w:r w:rsidR="002443AC" w:rsidRPr="00C2153A">
        <w:rPr>
          <w:rFonts w:asciiTheme="majorHAnsi" w:hAnsiTheme="majorHAnsi"/>
          <w:color w:val="000000" w:themeColor="text1"/>
        </w:rPr>
        <w:fldChar w:fldCharType="separate"/>
      </w:r>
      <w:r w:rsidR="00A52B0A">
        <w:rPr>
          <w:rFonts w:asciiTheme="majorHAnsi" w:hAnsiTheme="majorHAnsi"/>
          <w:noProof/>
          <w:color w:val="000000" w:themeColor="text1"/>
        </w:rPr>
        <w:t>(Box and Draper 1987)</w:t>
      </w:r>
      <w:r w:rsidR="002443AC" w:rsidRPr="00C2153A">
        <w:rPr>
          <w:rFonts w:asciiTheme="majorHAnsi" w:hAnsiTheme="majorHAnsi"/>
          <w:color w:val="000000" w:themeColor="text1"/>
        </w:rPr>
        <w:fldChar w:fldCharType="end"/>
      </w:r>
      <w:r w:rsidR="00233659" w:rsidRPr="00C2153A">
        <w:rPr>
          <w:rFonts w:asciiTheme="majorHAnsi" w:hAnsiTheme="majorHAnsi"/>
          <w:color w:val="000000" w:themeColor="text1"/>
        </w:rPr>
        <w:t>.  A more prudent approach would be to evaluate all models that the data allow and identify the useful one</w:t>
      </w:r>
      <w:r w:rsidR="002443AC" w:rsidRPr="00C2153A">
        <w:rPr>
          <w:rFonts w:asciiTheme="majorHAnsi" w:hAnsiTheme="majorHAnsi"/>
          <w:color w:val="000000" w:themeColor="text1"/>
        </w:rPr>
        <w:t>(</w:t>
      </w:r>
      <w:r w:rsidR="00233659" w:rsidRPr="00C2153A">
        <w:rPr>
          <w:rFonts w:asciiTheme="majorHAnsi" w:hAnsiTheme="majorHAnsi"/>
          <w:color w:val="000000" w:themeColor="text1"/>
        </w:rPr>
        <w:t>s</w:t>
      </w:r>
      <w:r w:rsidR="002443AC" w:rsidRPr="00C2153A">
        <w:rPr>
          <w:rFonts w:asciiTheme="majorHAnsi" w:hAnsiTheme="majorHAnsi"/>
          <w:color w:val="000000" w:themeColor="text1"/>
        </w:rPr>
        <w:t>)</w:t>
      </w:r>
      <w:r w:rsidR="00233659" w:rsidRPr="00C2153A">
        <w:rPr>
          <w:rFonts w:asciiTheme="majorHAnsi" w:hAnsiTheme="majorHAnsi"/>
          <w:color w:val="000000" w:themeColor="text1"/>
        </w:rPr>
        <w:t xml:space="preserve">. </w:t>
      </w:r>
    </w:p>
    <w:p w14:paraId="5B3ACBC4" w14:textId="08A3D008" w:rsidR="00D91C87" w:rsidRDefault="0032694E"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13423A" w:rsidRPr="00C2153A">
        <w:rPr>
          <w:rFonts w:asciiTheme="majorHAnsi" w:hAnsiTheme="majorHAnsi"/>
          <w:color w:val="000000" w:themeColor="text1"/>
        </w:rPr>
        <w:t>A full i</w:t>
      </w:r>
      <w:r w:rsidRPr="00C2153A">
        <w:rPr>
          <w:rFonts w:asciiTheme="majorHAnsi" w:hAnsiTheme="majorHAnsi"/>
          <w:color w:val="000000" w:themeColor="text1"/>
        </w:rPr>
        <w:t>n</w:t>
      </w:r>
      <w:r w:rsidR="00B8530B" w:rsidRPr="00C2153A">
        <w:rPr>
          <w:rFonts w:asciiTheme="majorHAnsi" w:hAnsiTheme="majorHAnsi"/>
          <w:color w:val="000000" w:themeColor="text1"/>
        </w:rPr>
        <w:t>formation</w:t>
      </w:r>
      <w:r w:rsidR="001B7B5A" w:rsidRPr="00C2153A">
        <w:rPr>
          <w:rFonts w:asciiTheme="majorHAnsi" w:hAnsiTheme="majorHAnsi"/>
          <w:color w:val="000000" w:themeColor="text1"/>
        </w:rPr>
        <w:t xml:space="preserve">-theoretic </w:t>
      </w:r>
      <w:r w:rsidR="00B8530B" w:rsidRPr="00C2153A">
        <w:rPr>
          <w:rFonts w:asciiTheme="majorHAnsi" w:hAnsiTheme="majorHAnsi"/>
          <w:color w:val="000000" w:themeColor="text1"/>
        </w:rPr>
        <w:t>(I</w:t>
      </w:r>
      <w:r w:rsidR="001B7B5A" w:rsidRPr="00C2153A">
        <w:rPr>
          <w:rFonts w:asciiTheme="majorHAnsi" w:hAnsiTheme="majorHAnsi"/>
          <w:color w:val="000000" w:themeColor="text1"/>
        </w:rPr>
        <w:t>-</w:t>
      </w:r>
      <w:r w:rsidR="00B8530B" w:rsidRPr="00C2153A">
        <w:rPr>
          <w:rFonts w:asciiTheme="majorHAnsi" w:hAnsiTheme="majorHAnsi"/>
          <w:color w:val="000000" w:themeColor="text1"/>
        </w:rPr>
        <w:t>T) approach</w:t>
      </w:r>
      <w:r w:rsidRPr="00C2153A">
        <w:rPr>
          <w:rFonts w:asciiTheme="majorHAnsi" w:hAnsiTheme="majorHAnsi"/>
          <w:color w:val="000000" w:themeColor="text1"/>
        </w:rPr>
        <w:t xml:space="preserve"> to model selection </w:t>
      </w:r>
      <w:r w:rsidR="0013423A" w:rsidRPr="00C2153A">
        <w:rPr>
          <w:rFonts w:asciiTheme="majorHAnsi" w:hAnsiTheme="majorHAnsi"/>
          <w:color w:val="000000" w:themeColor="text1"/>
        </w:rPr>
        <w:t xml:space="preserve">and parameter estimation </w:t>
      </w:r>
      <w:r w:rsidRPr="00C2153A">
        <w:rPr>
          <w:rFonts w:asciiTheme="majorHAnsi" w:hAnsiTheme="majorHAnsi"/>
          <w:color w:val="000000" w:themeColor="text1"/>
        </w:rPr>
        <w:t>alleviate</w:t>
      </w:r>
      <w:r w:rsidR="0013423A" w:rsidRPr="00C2153A">
        <w:rPr>
          <w:rFonts w:asciiTheme="majorHAnsi" w:hAnsiTheme="majorHAnsi"/>
          <w:color w:val="000000" w:themeColor="text1"/>
        </w:rPr>
        <w:t>s</w:t>
      </w:r>
      <w:r w:rsidRPr="00C2153A">
        <w:rPr>
          <w:rFonts w:asciiTheme="majorHAnsi" w:hAnsiTheme="majorHAnsi"/>
          <w:color w:val="000000" w:themeColor="text1"/>
        </w:rPr>
        <w:t xml:space="preserve"> the difficulties </w:t>
      </w:r>
      <w:r w:rsidR="002443AC" w:rsidRPr="00C2153A">
        <w:rPr>
          <w:rFonts w:asciiTheme="majorHAnsi" w:hAnsiTheme="majorHAnsi"/>
          <w:color w:val="000000" w:themeColor="text1"/>
        </w:rPr>
        <w:t xml:space="preserve">associated with </w:t>
      </w:r>
      <w:r w:rsidR="00D423BC" w:rsidRPr="00C2153A">
        <w:rPr>
          <w:rFonts w:asciiTheme="majorHAnsi" w:hAnsiTheme="majorHAnsi"/>
          <w:color w:val="000000" w:themeColor="text1"/>
        </w:rPr>
        <w:t>previous approaches</w:t>
      </w:r>
      <w:r w:rsidR="002443AC" w:rsidRPr="00C2153A">
        <w:rPr>
          <w:rFonts w:asciiTheme="majorHAnsi" w:hAnsiTheme="majorHAnsi"/>
          <w:color w:val="000000" w:themeColor="text1"/>
        </w:rPr>
        <w:t xml:space="preserve"> </w:t>
      </w:r>
      <w:r w:rsidRPr="00C2153A">
        <w:rPr>
          <w:rFonts w:asciiTheme="majorHAnsi" w:hAnsiTheme="majorHAnsi"/>
          <w:color w:val="000000" w:themeColor="text1"/>
        </w:rPr>
        <w:t>and provide</w:t>
      </w:r>
      <w:r w:rsidR="005A077A" w:rsidRPr="00C2153A">
        <w:rPr>
          <w:rFonts w:asciiTheme="majorHAnsi" w:hAnsiTheme="majorHAnsi"/>
          <w:color w:val="000000" w:themeColor="text1"/>
        </w:rPr>
        <w:t>s</w:t>
      </w:r>
      <w:r w:rsidRPr="00C2153A">
        <w:rPr>
          <w:rFonts w:asciiTheme="majorHAnsi" w:hAnsiTheme="majorHAnsi"/>
          <w:color w:val="000000" w:themeColor="text1"/>
        </w:rPr>
        <w:t xml:space="preserve"> additional understanding that is not possible under a joint-scaling</w:t>
      </w:r>
      <w:r w:rsidR="002B5A55" w:rsidRPr="00C2153A">
        <w:rPr>
          <w:rFonts w:asciiTheme="majorHAnsi" w:hAnsiTheme="majorHAnsi"/>
          <w:color w:val="000000" w:themeColor="text1"/>
        </w:rPr>
        <w:t>,</w:t>
      </w:r>
      <w:r w:rsidRPr="00C2153A">
        <w:rPr>
          <w:rFonts w:asciiTheme="majorHAnsi" w:hAnsiTheme="majorHAnsi"/>
          <w:color w:val="000000" w:themeColor="text1"/>
        </w:rPr>
        <w:t xml:space="preserve"> </w:t>
      </w:r>
      <w:r w:rsidR="0013423A" w:rsidRPr="00C2153A">
        <w:rPr>
          <w:rFonts w:asciiTheme="majorHAnsi" w:hAnsiTheme="majorHAnsi"/>
          <w:color w:val="000000" w:themeColor="text1"/>
        </w:rPr>
        <w:t>hybrid</w:t>
      </w:r>
      <w:r w:rsidR="002B5A55" w:rsidRPr="00C2153A">
        <w:rPr>
          <w:rFonts w:asciiTheme="majorHAnsi" w:hAnsiTheme="majorHAnsi"/>
          <w:color w:val="000000" w:themeColor="text1"/>
        </w:rPr>
        <w:t>, or ad hoc approach</w:t>
      </w:r>
      <w:r w:rsidRPr="00C2153A">
        <w:rPr>
          <w:rFonts w:asciiTheme="majorHAnsi" w:hAnsiTheme="majorHAnsi"/>
          <w:color w:val="000000" w:themeColor="text1"/>
        </w:rPr>
        <w:t xml:space="preserve">.  Here we present </w:t>
      </w:r>
      <w:r w:rsidR="00605530" w:rsidRPr="00C2153A">
        <w:rPr>
          <w:rFonts w:asciiTheme="majorHAnsi" w:hAnsiTheme="majorHAnsi"/>
          <w:color w:val="000000" w:themeColor="text1"/>
        </w:rPr>
        <w:t>a full</w:t>
      </w:r>
      <w:r w:rsidRPr="00C2153A">
        <w:rPr>
          <w:rFonts w:asciiTheme="majorHAnsi" w:hAnsiTheme="majorHAnsi"/>
          <w:color w:val="000000" w:themeColor="text1"/>
        </w:rPr>
        <w:t xml:space="preserve"> I</w:t>
      </w:r>
      <w:r w:rsidR="001B7B5A" w:rsidRPr="00C2153A">
        <w:rPr>
          <w:rFonts w:asciiTheme="majorHAnsi" w:hAnsiTheme="majorHAnsi"/>
          <w:color w:val="000000" w:themeColor="text1"/>
        </w:rPr>
        <w:t>-</w:t>
      </w:r>
      <w:r w:rsidRPr="00C2153A">
        <w:rPr>
          <w:rFonts w:asciiTheme="majorHAnsi" w:hAnsiTheme="majorHAnsi"/>
          <w:color w:val="000000" w:themeColor="text1"/>
        </w:rPr>
        <w:t>T appro</w:t>
      </w:r>
      <w:r w:rsidR="00F7320A" w:rsidRPr="00C2153A">
        <w:rPr>
          <w:rFonts w:asciiTheme="majorHAnsi" w:hAnsiTheme="majorHAnsi"/>
          <w:color w:val="000000" w:themeColor="text1"/>
        </w:rPr>
        <w:t xml:space="preserve">ach </w:t>
      </w:r>
      <w:r w:rsidR="005B4640" w:rsidRPr="00C2153A">
        <w:rPr>
          <w:rFonts w:asciiTheme="majorHAnsi" w:hAnsiTheme="majorHAnsi"/>
          <w:color w:val="000000" w:themeColor="text1"/>
        </w:rPr>
        <w:t xml:space="preserve">that </w:t>
      </w:r>
      <w:r w:rsidR="00F7320A" w:rsidRPr="00C2153A">
        <w:rPr>
          <w:rFonts w:asciiTheme="majorHAnsi" w:hAnsiTheme="majorHAnsi"/>
          <w:color w:val="000000" w:themeColor="text1"/>
        </w:rPr>
        <w:t xml:space="preserve">leverages the finite sample size corrected version of the </w:t>
      </w:r>
      <w:r w:rsidRPr="00C2153A">
        <w:rPr>
          <w:rFonts w:asciiTheme="majorHAnsi" w:hAnsiTheme="majorHAnsi"/>
          <w:color w:val="000000" w:themeColor="text1"/>
        </w:rPr>
        <w:t>Akaike information criterion</w:t>
      </w:r>
      <w:r w:rsidR="00F7320A" w:rsidRPr="00C2153A">
        <w:rPr>
          <w:rFonts w:asciiTheme="majorHAnsi" w:hAnsiTheme="majorHAnsi"/>
          <w:color w:val="000000" w:themeColor="text1"/>
        </w:rPr>
        <w:t xml:space="preserve"> (AICc) to explore all possible models and make unbiased</w:t>
      </w:r>
      <w:r w:rsidR="00B95023" w:rsidRPr="00C2153A">
        <w:rPr>
          <w:rFonts w:asciiTheme="majorHAnsi" w:hAnsiTheme="majorHAnsi"/>
          <w:color w:val="000000" w:themeColor="text1"/>
        </w:rPr>
        <w:t xml:space="preserve"> and</w:t>
      </w:r>
      <w:r w:rsidR="00B87E18">
        <w:rPr>
          <w:rFonts w:asciiTheme="majorHAnsi" w:hAnsiTheme="majorHAnsi"/>
          <w:color w:val="000000" w:themeColor="text1"/>
        </w:rPr>
        <w:t>,</w:t>
      </w:r>
      <w:r w:rsidR="00B95023" w:rsidRPr="00C2153A">
        <w:rPr>
          <w:rFonts w:asciiTheme="majorHAnsi" w:hAnsiTheme="majorHAnsi"/>
          <w:color w:val="000000" w:themeColor="text1"/>
        </w:rPr>
        <w:t xml:space="preserve"> when appropriate</w:t>
      </w:r>
      <w:r w:rsidR="00B87E18">
        <w:rPr>
          <w:rFonts w:asciiTheme="majorHAnsi" w:hAnsiTheme="majorHAnsi"/>
          <w:color w:val="000000" w:themeColor="text1"/>
        </w:rPr>
        <w:t>,</w:t>
      </w:r>
      <w:r w:rsidR="00B95023" w:rsidRPr="00C2153A">
        <w:rPr>
          <w:rFonts w:asciiTheme="majorHAnsi" w:hAnsiTheme="majorHAnsi"/>
          <w:color w:val="000000" w:themeColor="text1"/>
        </w:rPr>
        <w:t xml:space="preserve"> model averaged</w:t>
      </w:r>
      <w:r w:rsidR="00F7320A" w:rsidRPr="00C2153A">
        <w:rPr>
          <w:rFonts w:asciiTheme="majorHAnsi" w:hAnsiTheme="majorHAnsi"/>
          <w:color w:val="000000" w:themeColor="text1"/>
        </w:rPr>
        <w:t xml:space="preserve"> estimates of the contribution of </w:t>
      </w:r>
      <w:r w:rsidR="008C6AC0">
        <w:rPr>
          <w:rFonts w:asciiTheme="majorHAnsi" w:hAnsiTheme="majorHAnsi"/>
          <w:color w:val="000000" w:themeColor="text1"/>
        </w:rPr>
        <w:t>CGEs</w:t>
      </w:r>
      <w:r w:rsidR="00F7320A" w:rsidRPr="00C2153A">
        <w:rPr>
          <w:rFonts w:asciiTheme="majorHAnsi" w:hAnsiTheme="majorHAnsi"/>
          <w:color w:val="000000" w:themeColor="text1"/>
        </w:rPr>
        <w:t xml:space="preserve"> to </w:t>
      </w:r>
      <w:r w:rsidR="00060281" w:rsidRPr="00C2153A">
        <w:rPr>
          <w:rFonts w:asciiTheme="majorHAnsi" w:hAnsiTheme="majorHAnsi"/>
          <w:color w:val="000000" w:themeColor="text1"/>
        </w:rPr>
        <w:t>cohort</w:t>
      </w:r>
      <w:r w:rsidR="00F7320A" w:rsidRPr="00C2153A">
        <w:rPr>
          <w:rFonts w:asciiTheme="majorHAnsi" w:hAnsiTheme="majorHAnsi"/>
          <w:color w:val="000000" w:themeColor="text1"/>
        </w:rPr>
        <w:t xml:space="preserve"> means. </w:t>
      </w:r>
      <w:r w:rsidR="00117D29" w:rsidRPr="00C2153A">
        <w:rPr>
          <w:rFonts w:asciiTheme="majorHAnsi" w:hAnsiTheme="majorHAnsi"/>
          <w:color w:val="000000" w:themeColor="text1"/>
        </w:rPr>
        <w:t xml:space="preserve"> </w:t>
      </w:r>
      <w:r w:rsidR="00F7320A" w:rsidRPr="00C2153A">
        <w:rPr>
          <w:rFonts w:asciiTheme="majorHAnsi" w:hAnsiTheme="majorHAnsi"/>
          <w:color w:val="000000" w:themeColor="text1"/>
        </w:rPr>
        <w:t>We have developed an R package</w:t>
      </w:r>
      <w:r w:rsidR="00E7307C" w:rsidRPr="00C2153A">
        <w:rPr>
          <w:rFonts w:asciiTheme="majorHAnsi" w:hAnsiTheme="majorHAnsi"/>
          <w:color w:val="000000" w:themeColor="text1"/>
        </w:rPr>
        <w:t>:</w:t>
      </w:r>
      <w:r w:rsidR="00F7320A" w:rsidRPr="00C2153A">
        <w:rPr>
          <w:rFonts w:asciiTheme="majorHAnsi" w:hAnsiTheme="majorHAnsi"/>
          <w:color w:val="000000" w:themeColor="text1"/>
        </w:rPr>
        <w:t xml:space="preserve"> </w:t>
      </w:r>
      <w:r w:rsidR="00F7320A" w:rsidRPr="004A3044">
        <w:rPr>
          <w:rFonts w:asciiTheme="majorHAnsi" w:hAnsiTheme="majorHAnsi"/>
          <w:color w:val="000000" w:themeColor="text1"/>
        </w:rPr>
        <w:t xml:space="preserve">Software for the </w:t>
      </w:r>
      <w:r w:rsidR="00E7307C" w:rsidRPr="004A3044">
        <w:rPr>
          <w:rFonts w:asciiTheme="majorHAnsi" w:hAnsiTheme="majorHAnsi"/>
          <w:color w:val="000000" w:themeColor="text1"/>
        </w:rPr>
        <w:t>A</w:t>
      </w:r>
      <w:r w:rsidR="00F7320A" w:rsidRPr="004A3044">
        <w:rPr>
          <w:rFonts w:asciiTheme="majorHAnsi" w:hAnsiTheme="majorHAnsi"/>
          <w:color w:val="000000" w:themeColor="text1"/>
        </w:rPr>
        <w:t xml:space="preserve">nalysis of </w:t>
      </w:r>
      <w:r w:rsidR="00E7307C" w:rsidRPr="004A3044">
        <w:rPr>
          <w:rFonts w:asciiTheme="majorHAnsi" w:hAnsiTheme="majorHAnsi"/>
          <w:color w:val="000000" w:themeColor="text1"/>
        </w:rPr>
        <w:t>G</w:t>
      </w:r>
      <w:r w:rsidR="00F7320A" w:rsidRPr="004A3044">
        <w:rPr>
          <w:rFonts w:asciiTheme="majorHAnsi" w:hAnsiTheme="majorHAnsi"/>
          <w:color w:val="000000" w:themeColor="text1"/>
        </w:rPr>
        <w:t xml:space="preserve">enetic </w:t>
      </w:r>
      <w:r w:rsidR="00E7307C" w:rsidRPr="004A3044">
        <w:rPr>
          <w:rFonts w:asciiTheme="majorHAnsi" w:hAnsiTheme="majorHAnsi"/>
          <w:color w:val="000000" w:themeColor="text1"/>
        </w:rPr>
        <w:t>A</w:t>
      </w:r>
      <w:r w:rsidR="00F7320A" w:rsidRPr="004A3044">
        <w:rPr>
          <w:rFonts w:asciiTheme="majorHAnsi" w:hAnsiTheme="majorHAnsi"/>
          <w:color w:val="000000" w:themeColor="text1"/>
        </w:rPr>
        <w:t xml:space="preserve">rchitecture </w:t>
      </w:r>
      <w:r w:rsidR="00F7320A" w:rsidRPr="00C2153A">
        <w:rPr>
          <w:rFonts w:asciiTheme="majorHAnsi" w:hAnsiTheme="majorHAnsi"/>
          <w:color w:val="000000" w:themeColor="text1"/>
        </w:rPr>
        <w:t xml:space="preserve">(SAGA) that makes this approach straightforward to implement.  </w:t>
      </w:r>
      <w:r w:rsidR="004A3044">
        <w:rPr>
          <w:rFonts w:asciiTheme="majorHAnsi" w:hAnsiTheme="majorHAnsi"/>
          <w:color w:val="000000" w:themeColor="text1"/>
        </w:rPr>
        <w:t xml:space="preserve">The SAGA software is available from the R package repository CRAN.  </w:t>
      </w:r>
      <w:r w:rsidR="00F7320A" w:rsidRPr="00C2153A">
        <w:rPr>
          <w:rFonts w:asciiTheme="majorHAnsi" w:hAnsiTheme="majorHAnsi"/>
          <w:color w:val="000000" w:themeColor="text1"/>
        </w:rPr>
        <w:t xml:space="preserve">We describe </w:t>
      </w:r>
      <w:r w:rsidR="002443AC" w:rsidRPr="00C2153A">
        <w:rPr>
          <w:rFonts w:asciiTheme="majorHAnsi" w:hAnsiTheme="majorHAnsi"/>
          <w:color w:val="000000" w:themeColor="text1"/>
        </w:rPr>
        <w:t>our</w:t>
      </w:r>
      <w:r w:rsidR="00F7320A" w:rsidRPr="00C2153A">
        <w:rPr>
          <w:rFonts w:asciiTheme="majorHAnsi" w:hAnsiTheme="majorHAnsi"/>
          <w:color w:val="000000" w:themeColor="text1"/>
        </w:rPr>
        <w:t xml:space="preserve"> approach and its performance on simulated datasets as well as co</w:t>
      </w:r>
      <w:r w:rsidR="002443AC" w:rsidRPr="00C2153A">
        <w:rPr>
          <w:rFonts w:asciiTheme="majorHAnsi" w:hAnsiTheme="majorHAnsi"/>
          <w:color w:val="000000" w:themeColor="text1"/>
        </w:rPr>
        <w:t>ntrasting</w:t>
      </w:r>
      <w:r w:rsidR="00F7320A" w:rsidRPr="00C2153A">
        <w:rPr>
          <w:rFonts w:asciiTheme="majorHAnsi" w:hAnsiTheme="majorHAnsi"/>
          <w:color w:val="000000" w:themeColor="text1"/>
        </w:rPr>
        <w:t xml:space="preserve"> the results of this method to those from </w:t>
      </w:r>
      <w:r w:rsidR="00790A24">
        <w:rPr>
          <w:rFonts w:asciiTheme="majorHAnsi" w:hAnsiTheme="majorHAnsi"/>
          <w:color w:val="000000" w:themeColor="text1"/>
        </w:rPr>
        <w:t xml:space="preserve">the </w:t>
      </w:r>
      <w:r w:rsidR="00F7320A" w:rsidRPr="00C2153A">
        <w:rPr>
          <w:rFonts w:asciiTheme="majorHAnsi" w:hAnsiTheme="majorHAnsi"/>
          <w:color w:val="000000" w:themeColor="text1"/>
        </w:rPr>
        <w:t xml:space="preserve">joint-scaling </w:t>
      </w:r>
      <w:r w:rsidR="00790A24">
        <w:rPr>
          <w:rFonts w:asciiTheme="majorHAnsi" w:hAnsiTheme="majorHAnsi"/>
          <w:color w:val="000000" w:themeColor="text1"/>
        </w:rPr>
        <w:t xml:space="preserve">test </w:t>
      </w:r>
      <w:r w:rsidR="002443AC" w:rsidRPr="00C2153A">
        <w:rPr>
          <w:rFonts w:asciiTheme="majorHAnsi" w:hAnsiTheme="majorHAnsi"/>
          <w:color w:val="000000" w:themeColor="text1"/>
        </w:rPr>
        <w:t>using</w:t>
      </w:r>
      <w:r w:rsidR="00F7320A" w:rsidRPr="00C2153A">
        <w:rPr>
          <w:rFonts w:asciiTheme="majorHAnsi" w:hAnsiTheme="majorHAnsi"/>
          <w:color w:val="000000" w:themeColor="text1"/>
        </w:rPr>
        <w:t xml:space="preserve"> </w:t>
      </w:r>
      <w:r w:rsidR="008D4C38" w:rsidRPr="00C2153A">
        <w:rPr>
          <w:rFonts w:asciiTheme="majorHAnsi" w:hAnsiTheme="majorHAnsi"/>
          <w:color w:val="000000" w:themeColor="text1"/>
        </w:rPr>
        <w:t xml:space="preserve">17 </w:t>
      </w:r>
      <w:r w:rsidR="00F7320A" w:rsidRPr="00C2153A">
        <w:rPr>
          <w:rFonts w:asciiTheme="majorHAnsi" w:hAnsiTheme="majorHAnsi"/>
          <w:color w:val="000000" w:themeColor="text1"/>
        </w:rPr>
        <w:t>previous</w:t>
      </w:r>
      <w:r w:rsidR="00E7307C" w:rsidRPr="00C2153A">
        <w:rPr>
          <w:rFonts w:asciiTheme="majorHAnsi" w:hAnsiTheme="majorHAnsi"/>
          <w:color w:val="000000" w:themeColor="text1"/>
        </w:rPr>
        <w:t>ly</w:t>
      </w:r>
      <w:r w:rsidR="00F7320A" w:rsidRPr="00C2153A">
        <w:rPr>
          <w:rFonts w:asciiTheme="majorHAnsi" w:hAnsiTheme="majorHAnsi"/>
          <w:color w:val="000000" w:themeColor="text1"/>
        </w:rPr>
        <w:t xml:space="preserve"> published data</w:t>
      </w:r>
      <w:r w:rsidR="008D4C38" w:rsidRPr="00C2153A">
        <w:rPr>
          <w:rFonts w:asciiTheme="majorHAnsi" w:hAnsiTheme="majorHAnsi"/>
          <w:color w:val="000000" w:themeColor="text1"/>
        </w:rPr>
        <w:t>sets</w:t>
      </w:r>
      <w:r w:rsidR="00F7320A" w:rsidRPr="00C2153A">
        <w:rPr>
          <w:rFonts w:asciiTheme="majorHAnsi" w:hAnsiTheme="majorHAnsi"/>
          <w:color w:val="000000" w:themeColor="text1"/>
        </w:rPr>
        <w:t>.</w:t>
      </w:r>
    </w:p>
    <w:p w14:paraId="5C22F3E9" w14:textId="77777777" w:rsidR="00C3031E" w:rsidRPr="00C2153A" w:rsidRDefault="00C3031E" w:rsidP="008205FB">
      <w:pPr>
        <w:spacing w:line="480" w:lineRule="auto"/>
        <w:rPr>
          <w:rFonts w:asciiTheme="majorHAnsi" w:hAnsiTheme="majorHAnsi"/>
          <w:color w:val="000000" w:themeColor="text1"/>
        </w:rPr>
      </w:pPr>
    </w:p>
    <w:p w14:paraId="35BF7C7C" w14:textId="5E9D2541" w:rsidR="0012607C" w:rsidRPr="00C2153A" w:rsidRDefault="00691442" w:rsidP="008205FB">
      <w:pPr>
        <w:spacing w:line="480" w:lineRule="auto"/>
        <w:rPr>
          <w:rFonts w:asciiTheme="majorHAnsi" w:hAnsiTheme="majorHAnsi"/>
          <w:b/>
          <w:color w:val="000000" w:themeColor="text1"/>
        </w:rPr>
      </w:pPr>
      <w:r w:rsidRPr="00C2153A">
        <w:rPr>
          <w:rFonts w:asciiTheme="majorHAnsi" w:hAnsiTheme="majorHAnsi"/>
          <w:b/>
          <w:color w:val="000000" w:themeColor="text1"/>
        </w:rPr>
        <w:t>Method and Interpretation</w:t>
      </w:r>
    </w:p>
    <w:p w14:paraId="5268210E" w14:textId="31F0C304" w:rsidR="00C90BE8" w:rsidRDefault="000D5639"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  </w:t>
      </w:r>
      <w:r w:rsidR="00F7320A" w:rsidRPr="00C2153A">
        <w:rPr>
          <w:rFonts w:asciiTheme="majorHAnsi" w:hAnsiTheme="majorHAnsi"/>
          <w:color w:val="000000" w:themeColor="text1"/>
        </w:rPr>
        <w:t xml:space="preserve">The first step in LCA is the development of a </w:t>
      </w:r>
      <w:r w:rsidR="00B87E18">
        <w:rPr>
          <w:rFonts w:asciiTheme="majorHAnsi" w:hAnsiTheme="majorHAnsi"/>
          <w:color w:val="000000" w:themeColor="text1"/>
        </w:rPr>
        <w:t>C</w:t>
      </w:r>
      <w:r w:rsidR="00F7320A" w:rsidRPr="00C2153A">
        <w:rPr>
          <w:rFonts w:asciiTheme="majorHAnsi" w:hAnsiTheme="majorHAnsi"/>
          <w:color w:val="000000" w:themeColor="text1"/>
        </w:rPr>
        <w:t>-</w:t>
      </w:r>
      <w:r w:rsidR="007F68AE" w:rsidRPr="00C2153A">
        <w:rPr>
          <w:rFonts w:asciiTheme="majorHAnsi" w:hAnsiTheme="majorHAnsi"/>
          <w:color w:val="000000" w:themeColor="text1"/>
        </w:rPr>
        <w:t>matrix that</w:t>
      </w:r>
      <w:r w:rsidR="00F7320A" w:rsidRPr="00C2153A">
        <w:rPr>
          <w:rFonts w:asciiTheme="majorHAnsi" w:hAnsiTheme="majorHAnsi"/>
          <w:color w:val="000000" w:themeColor="text1"/>
        </w:rPr>
        <w:t xml:space="preserve"> describes the </w:t>
      </w:r>
      <w:r w:rsidR="007F68AE" w:rsidRPr="00C2153A">
        <w:rPr>
          <w:rFonts w:asciiTheme="majorHAnsi" w:hAnsiTheme="majorHAnsi"/>
          <w:color w:val="000000" w:themeColor="text1"/>
        </w:rPr>
        <w:t>potential contribution</w:t>
      </w:r>
      <w:r w:rsidR="00F7320A" w:rsidRPr="00C2153A">
        <w:rPr>
          <w:rFonts w:asciiTheme="majorHAnsi" w:hAnsiTheme="majorHAnsi"/>
          <w:color w:val="000000" w:themeColor="text1"/>
        </w:rPr>
        <w:t xml:space="preserve"> of </w:t>
      </w:r>
      <w:r w:rsidR="008C6AC0">
        <w:rPr>
          <w:rFonts w:asciiTheme="majorHAnsi" w:hAnsiTheme="majorHAnsi"/>
          <w:color w:val="000000" w:themeColor="text1"/>
        </w:rPr>
        <w:t>CGEs</w:t>
      </w:r>
      <w:r w:rsidR="00B8530B" w:rsidRPr="00C2153A">
        <w:rPr>
          <w:rFonts w:asciiTheme="majorHAnsi" w:hAnsiTheme="majorHAnsi"/>
          <w:color w:val="000000" w:themeColor="text1"/>
        </w:rPr>
        <w:t xml:space="preserve"> to </w:t>
      </w:r>
      <w:r w:rsidR="00060281" w:rsidRPr="00C2153A">
        <w:rPr>
          <w:rFonts w:asciiTheme="majorHAnsi" w:hAnsiTheme="majorHAnsi"/>
          <w:color w:val="000000" w:themeColor="text1"/>
        </w:rPr>
        <w:t>cohort</w:t>
      </w:r>
      <w:r w:rsidR="00B8530B" w:rsidRPr="00C2153A">
        <w:rPr>
          <w:rFonts w:asciiTheme="majorHAnsi" w:hAnsiTheme="majorHAnsi"/>
          <w:color w:val="000000" w:themeColor="text1"/>
        </w:rPr>
        <w:t xml:space="preserve"> means.  Two versions</w:t>
      </w:r>
      <w:r w:rsidR="00F7320A" w:rsidRPr="00C2153A">
        <w:rPr>
          <w:rFonts w:asciiTheme="majorHAnsi" w:hAnsiTheme="majorHAnsi"/>
          <w:color w:val="000000" w:themeColor="text1"/>
        </w:rPr>
        <w:t xml:space="preserve"> of </w:t>
      </w:r>
      <w:r w:rsidR="00B87E18">
        <w:rPr>
          <w:rFonts w:asciiTheme="majorHAnsi" w:hAnsiTheme="majorHAnsi"/>
          <w:color w:val="000000" w:themeColor="text1"/>
        </w:rPr>
        <w:t>C</w:t>
      </w:r>
      <w:r w:rsidR="00F7320A" w:rsidRPr="00C2153A">
        <w:rPr>
          <w:rFonts w:asciiTheme="majorHAnsi" w:hAnsiTheme="majorHAnsi"/>
          <w:color w:val="000000" w:themeColor="text1"/>
        </w:rPr>
        <w:t>-matrices have been widely used</w:t>
      </w:r>
      <w:r w:rsidR="00B8530B" w:rsidRPr="00C2153A">
        <w:rPr>
          <w:rFonts w:asciiTheme="majorHAnsi" w:hAnsiTheme="majorHAnsi"/>
          <w:color w:val="000000" w:themeColor="text1"/>
        </w:rPr>
        <w:t xml:space="preserve"> and have been shown to have a linear relationship</w:t>
      </w:r>
      <w:r w:rsidR="00F7320A" w:rsidRPr="00C2153A">
        <w:rPr>
          <w:rFonts w:asciiTheme="majorHAnsi" w:hAnsiTheme="majorHAnsi"/>
          <w:color w:val="000000" w:themeColor="text1"/>
        </w:rPr>
        <w:t xml:space="preserve"> </w:t>
      </w:r>
      <w:r w:rsidR="001F25B0"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&lt;EndNote&gt;&lt;Cite&gt;&lt;Author&gt;Basford&lt;/Author&gt;&lt;Year&gt;1979&lt;/Year&gt;&lt;RecNum&gt;1495&lt;/RecNum&gt;&lt;DisplayText&gt;(Basford and De Lacy 1979)&lt;/DisplayText&gt;&lt;record&gt;&lt;rec-number&gt;1495&lt;/rec-number&gt;&lt;foreign-keys&gt;&lt;key app="EN" db-id="epvtarstqevspaeztvg5esrw0a5xeedx0zxx" timestamp="1406076911"&gt;1495&lt;/key&gt;&lt;key app="ENWeb" db-id=""&gt;0&lt;/key&gt;&lt;/foreign-keys&gt;&lt;ref-type name="Journal Article"&gt;17&lt;/ref-type&gt;&lt;contributors&gt;&lt;authors&gt;&lt;author&gt;Basford, K.E.&lt;/author&gt;&lt;author&gt;De Lacy, I.H.&lt;/author&gt;&lt;/authors&gt;&lt;/contributors&gt;&lt;titles&gt;&lt;title&gt;The use of matrix specifications in defining gene action in genotypic value models and generation mean analysis&lt;/title&gt;&lt;secondary-title&gt;Theoretical and Applied Genetics&lt;/secondary-title&gt;&lt;/titles&gt;&lt;periodical&gt;&lt;full-title&gt;Theoretical and Applied Genetics&lt;/full-title&gt;&lt;/periodical&gt;&lt;pages&gt;225-229&lt;/pages&gt;&lt;volume&gt;55&lt;/volume&gt;&lt;number&gt;5&lt;/number&gt;&lt;dates&gt;&lt;year&gt;1979&lt;/year&gt;&lt;/dates&gt;&lt;urls&gt;&lt;/urls&gt;&lt;/record&gt;&lt;/Cite&gt;&lt;/EndNote&gt;</w:instrText>
      </w:r>
      <w:r w:rsidR="001F25B0" w:rsidRPr="00C2153A">
        <w:rPr>
          <w:rFonts w:asciiTheme="majorHAnsi" w:hAnsiTheme="majorHAnsi"/>
          <w:color w:val="000000" w:themeColor="text1"/>
        </w:rPr>
        <w:fldChar w:fldCharType="separate"/>
      </w:r>
      <w:r w:rsidR="00A52B0A">
        <w:rPr>
          <w:rFonts w:asciiTheme="majorHAnsi" w:hAnsiTheme="majorHAnsi"/>
          <w:noProof/>
          <w:color w:val="000000" w:themeColor="text1"/>
        </w:rPr>
        <w:t>(Basford and De Lacy 1979)</w:t>
      </w:r>
      <w:r w:rsidR="001F25B0" w:rsidRPr="00C2153A">
        <w:rPr>
          <w:rFonts w:asciiTheme="majorHAnsi" w:hAnsiTheme="majorHAnsi"/>
          <w:color w:val="000000" w:themeColor="text1"/>
        </w:rPr>
        <w:fldChar w:fldCharType="end"/>
      </w:r>
      <w:r w:rsidR="007F68AE" w:rsidRPr="00C2153A">
        <w:rPr>
          <w:rFonts w:asciiTheme="majorHAnsi" w:hAnsiTheme="majorHAnsi"/>
          <w:color w:val="000000" w:themeColor="text1"/>
        </w:rPr>
        <w:t xml:space="preserve">.  We provide users with </w:t>
      </w:r>
      <w:r w:rsidR="00B8530B" w:rsidRPr="00C2153A">
        <w:rPr>
          <w:rFonts w:asciiTheme="majorHAnsi" w:hAnsiTheme="majorHAnsi"/>
          <w:color w:val="000000" w:themeColor="text1"/>
        </w:rPr>
        <w:t xml:space="preserve">a </w:t>
      </w:r>
      <w:r w:rsidR="00B87E18">
        <w:rPr>
          <w:rFonts w:asciiTheme="majorHAnsi" w:hAnsiTheme="majorHAnsi"/>
          <w:color w:val="000000" w:themeColor="text1"/>
        </w:rPr>
        <w:t>C</w:t>
      </w:r>
      <w:r w:rsidR="00B8530B" w:rsidRPr="00C2153A">
        <w:rPr>
          <w:rFonts w:asciiTheme="majorHAnsi" w:hAnsiTheme="majorHAnsi"/>
          <w:color w:val="000000" w:themeColor="text1"/>
        </w:rPr>
        <w:t>-</w:t>
      </w:r>
      <w:r w:rsidR="00A35985" w:rsidRPr="00C2153A">
        <w:rPr>
          <w:rFonts w:asciiTheme="majorHAnsi" w:hAnsiTheme="majorHAnsi"/>
          <w:color w:val="000000" w:themeColor="text1"/>
        </w:rPr>
        <w:t>matrix that is scaled to the midparent</w:t>
      </w:r>
      <w:r w:rsidR="00B8530B" w:rsidRPr="00C2153A">
        <w:rPr>
          <w:rFonts w:asciiTheme="majorHAnsi" w:hAnsiTheme="majorHAnsi"/>
          <w:color w:val="000000" w:themeColor="text1"/>
        </w:rPr>
        <w:t xml:space="preserve"> mean (</w:t>
      </w:r>
      <w:r w:rsidR="007002C3" w:rsidRPr="00C2153A">
        <w:rPr>
          <w:rFonts w:asciiTheme="majorHAnsi" w:hAnsiTheme="majorHAnsi"/>
          <w:color w:val="000000" w:themeColor="text1"/>
        </w:rPr>
        <w:t>equivalent</w:t>
      </w:r>
      <w:r w:rsidR="00B8530B" w:rsidRPr="00C2153A">
        <w:rPr>
          <w:rFonts w:asciiTheme="majorHAnsi" w:hAnsiTheme="majorHAnsi"/>
          <w:color w:val="000000" w:themeColor="text1"/>
        </w:rPr>
        <w:t xml:space="preserve"> to F</w:t>
      </w:r>
      <w:r w:rsidR="00B8530B" w:rsidRPr="00C2153A">
        <w:rPr>
          <w:rFonts w:asciiTheme="majorHAnsi" w:eastAsia="ＭＳ ゴシック" w:hAnsiTheme="majorHAnsi"/>
          <w:color w:val="000000" w:themeColor="text1"/>
          <w:vertAlign w:val="subscript"/>
        </w:rPr>
        <w:t>∞</w:t>
      </w:r>
      <w:r w:rsidR="00B8530B" w:rsidRPr="00C2153A">
        <w:rPr>
          <w:rFonts w:asciiTheme="majorHAnsi" w:eastAsia="ＭＳ ゴシック" w:hAnsiTheme="majorHAnsi"/>
          <w:color w:val="000000" w:themeColor="text1"/>
        </w:rPr>
        <w:t>)</w:t>
      </w:r>
      <w:r w:rsidR="00B8530B" w:rsidRPr="00C2153A">
        <w:rPr>
          <w:rFonts w:asciiTheme="majorHAnsi" w:hAnsiTheme="majorHAnsi"/>
          <w:color w:val="000000" w:themeColor="text1"/>
        </w:rPr>
        <w:t xml:space="preserve">, </w:t>
      </w:r>
      <w:r w:rsidR="007F68AE" w:rsidRPr="00C2153A">
        <w:rPr>
          <w:rFonts w:asciiTheme="majorHAnsi" w:hAnsiTheme="majorHAnsi"/>
          <w:color w:val="000000" w:themeColor="text1"/>
        </w:rPr>
        <w:t>and include</w:t>
      </w:r>
      <w:r w:rsidR="00B8530B" w:rsidRPr="00C2153A">
        <w:rPr>
          <w:rFonts w:asciiTheme="majorHAnsi" w:hAnsiTheme="majorHAnsi"/>
          <w:color w:val="000000" w:themeColor="text1"/>
        </w:rPr>
        <w:t>s</w:t>
      </w:r>
      <w:r w:rsidR="007F68AE" w:rsidRPr="00C2153A">
        <w:rPr>
          <w:rFonts w:asciiTheme="majorHAnsi" w:hAnsiTheme="majorHAnsi"/>
          <w:color w:val="000000" w:themeColor="text1"/>
        </w:rPr>
        <w:t xml:space="preserve"> 23 potential </w:t>
      </w:r>
      <w:r w:rsidR="00CE3626">
        <w:rPr>
          <w:rFonts w:asciiTheme="majorHAnsi" w:hAnsiTheme="majorHAnsi"/>
          <w:color w:val="000000" w:themeColor="text1"/>
        </w:rPr>
        <w:t>CGEs</w:t>
      </w:r>
      <w:r w:rsidR="002443AC" w:rsidRPr="00C2153A">
        <w:rPr>
          <w:rFonts w:asciiTheme="majorHAnsi" w:hAnsiTheme="majorHAnsi"/>
          <w:color w:val="000000" w:themeColor="text1"/>
        </w:rPr>
        <w:t xml:space="preserve"> (Table S1)</w:t>
      </w:r>
      <w:r w:rsidR="007F68AE" w:rsidRPr="00C2153A">
        <w:rPr>
          <w:rFonts w:asciiTheme="majorHAnsi" w:hAnsiTheme="majorHAnsi"/>
          <w:color w:val="000000" w:themeColor="text1"/>
        </w:rPr>
        <w:t xml:space="preserve">.  By maximizing the number of </w:t>
      </w:r>
      <w:r w:rsidR="00CE3626">
        <w:rPr>
          <w:rFonts w:asciiTheme="majorHAnsi" w:hAnsiTheme="majorHAnsi"/>
          <w:color w:val="000000" w:themeColor="text1"/>
        </w:rPr>
        <w:t>CGEs</w:t>
      </w:r>
      <w:r w:rsidR="007F68AE" w:rsidRPr="00C2153A">
        <w:rPr>
          <w:rFonts w:asciiTheme="majorHAnsi" w:hAnsiTheme="majorHAnsi"/>
          <w:color w:val="000000" w:themeColor="text1"/>
        </w:rPr>
        <w:t xml:space="preserve"> (many of which are normally not explored)</w:t>
      </w:r>
      <w:r w:rsidR="002562D5" w:rsidRPr="00C2153A">
        <w:rPr>
          <w:rFonts w:asciiTheme="majorHAnsi" w:hAnsiTheme="majorHAnsi"/>
          <w:color w:val="000000" w:themeColor="text1"/>
        </w:rPr>
        <w:t>,</w:t>
      </w:r>
      <w:r w:rsidR="007F68AE" w:rsidRPr="00C2153A">
        <w:rPr>
          <w:rFonts w:asciiTheme="majorHAnsi" w:hAnsiTheme="majorHAnsi"/>
          <w:color w:val="000000" w:themeColor="text1"/>
        </w:rPr>
        <w:t xml:space="preserve"> we reduce the risk that </w:t>
      </w:r>
      <w:r w:rsidR="005B4640" w:rsidRPr="00C2153A">
        <w:rPr>
          <w:rFonts w:asciiTheme="majorHAnsi" w:hAnsiTheme="majorHAnsi"/>
          <w:color w:val="000000" w:themeColor="text1"/>
        </w:rPr>
        <w:t>results</w:t>
      </w:r>
      <w:r w:rsidR="007F68AE" w:rsidRPr="00C2153A">
        <w:rPr>
          <w:rFonts w:asciiTheme="majorHAnsi" w:hAnsiTheme="majorHAnsi"/>
          <w:color w:val="000000" w:themeColor="text1"/>
        </w:rPr>
        <w:t xml:space="preserve"> are biased by </w:t>
      </w:r>
      <w:r w:rsidR="002562D5" w:rsidRPr="00C2153A">
        <w:rPr>
          <w:rFonts w:asciiTheme="majorHAnsi" w:hAnsiTheme="majorHAnsi"/>
          <w:color w:val="000000" w:themeColor="text1"/>
        </w:rPr>
        <w:t xml:space="preserve">the selection of </w:t>
      </w:r>
      <w:r w:rsidR="00CE3626">
        <w:rPr>
          <w:rFonts w:asciiTheme="majorHAnsi" w:hAnsiTheme="majorHAnsi"/>
          <w:color w:val="000000" w:themeColor="text1"/>
        </w:rPr>
        <w:t>CGEs</w:t>
      </w:r>
      <w:r w:rsidR="00B87E18">
        <w:rPr>
          <w:rFonts w:asciiTheme="majorHAnsi" w:hAnsiTheme="majorHAnsi"/>
          <w:color w:val="000000" w:themeColor="text1"/>
        </w:rPr>
        <w:t xml:space="preserve"> </w:t>
      </w:r>
      <w:r w:rsidR="004E234D" w:rsidRPr="00C2153A">
        <w:rPr>
          <w:rFonts w:asciiTheme="majorHAnsi" w:hAnsiTheme="majorHAnsi"/>
          <w:color w:val="000000" w:themeColor="text1"/>
        </w:rPr>
        <w:t>tested</w:t>
      </w:r>
      <w:r w:rsidR="004130C3" w:rsidRPr="00C2153A">
        <w:rPr>
          <w:rFonts w:asciiTheme="majorHAnsi" w:hAnsiTheme="majorHAnsi"/>
          <w:color w:val="000000" w:themeColor="text1"/>
        </w:rPr>
        <w:t xml:space="preserve">.  For each </w:t>
      </w:r>
      <w:r w:rsidR="00CE3626">
        <w:rPr>
          <w:rFonts w:asciiTheme="majorHAnsi" w:hAnsiTheme="majorHAnsi"/>
          <w:color w:val="000000" w:themeColor="text1"/>
        </w:rPr>
        <w:t>CGE</w:t>
      </w:r>
      <w:r w:rsidR="007F68AE" w:rsidRPr="00C2153A">
        <w:rPr>
          <w:rFonts w:asciiTheme="majorHAnsi" w:hAnsiTheme="majorHAnsi"/>
          <w:color w:val="000000" w:themeColor="text1"/>
        </w:rPr>
        <w:t xml:space="preserve"> we have calculated coefficients for 23 potential crosses; each of which is divided into male, female, or mixed sex cohorts.</w:t>
      </w:r>
      <w:r w:rsidR="004130C3" w:rsidRPr="00C2153A">
        <w:rPr>
          <w:rFonts w:asciiTheme="majorHAnsi" w:hAnsiTheme="majorHAnsi"/>
          <w:color w:val="000000" w:themeColor="text1"/>
        </w:rPr>
        <w:t xml:space="preserve">  </w:t>
      </w:r>
      <w:r w:rsidR="005A077A" w:rsidRPr="00C2153A">
        <w:rPr>
          <w:rFonts w:asciiTheme="majorHAnsi" w:hAnsiTheme="majorHAnsi"/>
          <w:color w:val="000000" w:themeColor="text1"/>
        </w:rPr>
        <w:t xml:space="preserve">Our software also allows users to modify or supply custom </w:t>
      </w:r>
      <w:r w:rsidR="00B87E18">
        <w:rPr>
          <w:rFonts w:asciiTheme="majorHAnsi" w:hAnsiTheme="majorHAnsi"/>
          <w:color w:val="000000" w:themeColor="text1"/>
        </w:rPr>
        <w:t>C</w:t>
      </w:r>
      <w:r w:rsidR="005A077A" w:rsidRPr="00C2153A">
        <w:rPr>
          <w:rFonts w:asciiTheme="majorHAnsi" w:hAnsiTheme="majorHAnsi"/>
          <w:color w:val="000000" w:themeColor="text1"/>
        </w:rPr>
        <w:t xml:space="preserve">-matrices.  </w:t>
      </w:r>
    </w:p>
    <w:p w14:paraId="2E575657" w14:textId="6FB7FD0D" w:rsidR="00D423BC" w:rsidRPr="00C2153A" w:rsidRDefault="00B87E18" w:rsidP="00FC1A17">
      <w:pPr>
        <w:spacing w:line="480" w:lineRule="auto"/>
        <w:ind w:firstLine="720"/>
        <w:rPr>
          <w:rFonts w:asciiTheme="majorHAnsi" w:hAnsiTheme="majorHAnsi"/>
          <w:color w:val="000000" w:themeColor="text1"/>
        </w:rPr>
      </w:pPr>
      <w:r w:rsidRPr="00C2153A">
        <w:rPr>
          <w:rFonts w:asciiTheme="majorHAnsi" w:hAnsiTheme="majorHAnsi"/>
          <w:color w:val="000000" w:themeColor="text1"/>
        </w:rPr>
        <w:t>Depend</w:t>
      </w:r>
      <w:r>
        <w:rPr>
          <w:rFonts w:asciiTheme="majorHAnsi" w:hAnsiTheme="majorHAnsi"/>
          <w:color w:val="000000" w:themeColor="text1"/>
        </w:rPr>
        <w:t>ing</w:t>
      </w:r>
      <w:r w:rsidRPr="00C2153A">
        <w:rPr>
          <w:rFonts w:asciiTheme="majorHAnsi" w:hAnsiTheme="majorHAnsi"/>
          <w:color w:val="000000" w:themeColor="text1"/>
        </w:rPr>
        <w:t xml:space="preserve"> </w:t>
      </w:r>
      <w:r w:rsidR="004130C3" w:rsidRPr="00C2153A">
        <w:rPr>
          <w:rFonts w:asciiTheme="majorHAnsi" w:hAnsiTheme="majorHAnsi"/>
          <w:color w:val="000000" w:themeColor="text1"/>
        </w:rPr>
        <w:t xml:space="preserve">on the </w:t>
      </w:r>
      <w:r w:rsidR="00474F8E" w:rsidRPr="00C2153A">
        <w:rPr>
          <w:rFonts w:asciiTheme="majorHAnsi" w:hAnsiTheme="majorHAnsi"/>
          <w:color w:val="000000" w:themeColor="text1"/>
        </w:rPr>
        <w:t xml:space="preserve">identity </w:t>
      </w:r>
      <w:r w:rsidR="000D5639" w:rsidRPr="00C2153A">
        <w:rPr>
          <w:rFonts w:asciiTheme="majorHAnsi" w:hAnsiTheme="majorHAnsi"/>
          <w:color w:val="000000" w:themeColor="text1"/>
        </w:rPr>
        <w:t>of the cohorts</w:t>
      </w:r>
      <w:r w:rsidR="00B8530B" w:rsidRPr="00C2153A">
        <w:rPr>
          <w:rFonts w:asciiTheme="majorHAnsi" w:hAnsiTheme="majorHAnsi"/>
          <w:color w:val="000000" w:themeColor="text1"/>
        </w:rPr>
        <w:t xml:space="preserve"> supplied,</w:t>
      </w:r>
      <w:r w:rsidR="004130C3" w:rsidRPr="00C2153A">
        <w:rPr>
          <w:rFonts w:asciiTheme="majorHAnsi" w:hAnsiTheme="majorHAnsi"/>
          <w:color w:val="000000" w:themeColor="text1"/>
        </w:rPr>
        <w:t xml:space="preserve"> </w:t>
      </w:r>
      <w:r w:rsidR="000D5639" w:rsidRPr="00C2153A">
        <w:rPr>
          <w:rFonts w:asciiTheme="majorHAnsi" w:hAnsiTheme="majorHAnsi"/>
          <w:color w:val="000000" w:themeColor="text1"/>
        </w:rPr>
        <w:t xml:space="preserve">some </w:t>
      </w:r>
      <w:r w:rsidR="00CE3626">
        <w:rPr>
          <w:rFonts w:asciiTheme="majorHAnsi" w:hAnsiTheme="majorHAnsi"/>
          <w:color w:val="000000" w:themeColor="text1"/>
        </w:rPr>
        <w:t>CGEs</w:t>
      </w:r>
      <w:r w:rsidR="000D5639" w:rsidRPr="00C2153A">
        <w:rPr>
          <w:rFonts w:asciiTheme="majorHAnsi" w:hAnsiTheme="majorHAnsi"/>
          <w:color w:val="000000" w:themeColor="text1"/>
        </w:rPr>
        <w:t xml:space="preserve"> may not vary or may be perfectly correlated with one another.  </w:t>
      </w:r>
      <w:r w:rsidR="005A077A" w:rsidRPr="00C2153A">
        <w:rPr>
          <w:rFonts w:asciiTheme="majorHAnsi" w:hAnsiTheme="majorHAnsi"/>
          <w:color w:val="000000" w:themeColor="text1"/>
        </w:rPr>
        <w:t>Therefor</w:t>
      </w:r>
      <w:r w:rsidR="00C9120D">
        <w:rPr>
          <w:rFonts w:asciiTheme="majorHAnsi" w:hAnsiTheme="majorHAnsi"/>
          <w:color w:val="000000" w:themeColor="text1"/>
        </w:rPr>
        <w:t>e</w:t>
      </w:r>
      <w:r w:rsidR="00060281" w:rsidRPr="00C2153A">
        <w:rPr>
          <w:rFonts w:asciiTheme="majorHAnsi" w:hAnsiTheme="majorHAnsi"/>
          <w:color w:val="000000" w:themeColor="text1"/>
        </w:rPr>
        <w:t>,</w:t>
      </w:r>
      <w:r w:rsidR="005A077A" w:rsidRPr="00C2153A">
        <w:rPr>
          <w:rFonts w:asciiTheme="majorHAnsi" w:hAnsiTheme="majorHAnsi"/>
          <w:color w:val="000000" w:themeColor="text1"/>
        </w:rPr>
        <w:t xml:space="preserve"> the first step in our </w:t>
      </w:r>
      <w:r w:rsidR="00060281" w:rsidRPr="00C2153A">
        <w:rPr>
          <w:rFonts w:asciiTheme="majorHAnsi" w:hAnsiTheme="majorHAnsi"/>
          <w:color w:val="000000" w:themeColor="text1"/>
        </w:rPr>
        <w:t>approach</w:t>
      </w:r>
      <w:r w:rsidR="005A077A" w:rsidRPr="00C2153A">
        <w:rPr>
          <w:rFonts w:asciiTheme="majorHAnsi" w:hAnsiTheme="majorHAnsi"/>
          <w:color w:val="000000" w:themeColor="text1"/>
        </w:rPr>
        <w:t xml:space="preserve"> is to</w:t>
      </w:r>
      <w:r w:rsidR="004130C3" w:rsidRPr="00C2153A">
        <w:rPr>
          <w:rFonts w:asciiTheme="majorHAnsi" w:hAnsiTheme="majorHAnsi"/>
          <w:color w:val="000000" w:themeColor="text1"/>
        </w:rPr>
        <w:t xml:space="preserve"> </w:t>
      </w:r>
      <w:r w:rsidR="00474F8E" w:rsidRPr="00C2153A">
        <w:rPr>
          <w:rFonts w:asciiTheme="majorHAnsi" w:hAnsiTheme="majorHAnsi"/>
          <w:color w:val="000000" w:themeColor="text1"/>
        </w:rPr>
        <w:t xml:space="preserve">reduce the </w:t>
      </w:r>
      <w:r w:rsidR="00A11613">
        <w:rPr>
          <w:rFonts w:asciiTheme="majorHAnsi" w:hAnsiTheme="majorHAnsi"/>
          <w:color w:val="000000" w:themeColor="text1"/>
        </w:rPr>
        <w:t>C</w:t>
      </w:r>
      <w:r w:rsidR="00474F8E" w:rsidRPr="00C2153A">
        <w:rPr>
          <w:rFonts w:asciiTheme="majorHAnsi" w:hAnsiTheme="majorHAnsi"/>
          <w:color w:val="000000" w:themeColor="text1"/>
        </w:rPr>
        <w:t xml:space="preserve">-matrix to include </w:t>
      </w:r>
      <w:r w:rsidR="005A077A" w:rsidRPr="00C2153A">
        <w:rPr>
          <w:rFonts w:asciiTheme="majorHAnsi" w:hAnsiTheme="majorHAnsi"/>
          <w:color w:val="000000" w:themeColor="text1"/>
        </w:rPr>
        <w:t xml:space="preserve">only the </w:t>
      </w:r>
      <w:r w:rsidR="00CE3626">
        <w:rPr>
          <w:rFonts w:asciiTheme="majorHAnsi" w:hAnsiTheme="majorHAnsi"/>
          <w:color w:val="000000" w:themeColor="text1"/>
        </w:rPr>
        <w:t>CGEs</w:t>
      </w:r>
      <w:r w:rsidR="00474F8E" w:rsidRPr="00C2153A">
        <w:rPr>
          <w:rFonts w:asciiTheme="majorHAnsi" w:hAnsiTheme="majorHAnsi"/>
          <w:color w:val="000000" w:themeColor="text1"/>
        </w:rPr>
        <w:t xml:space="preserve"> that can be </w:t>
      </w:r>
      <w:r w:rsidR="00A11613">
        <w:rPr>
          <w:rFonts w:asciiTheme="majorHAnsi" w:hAnsiTheme="majorHAnsi"/>
          <w:color w:val="000000" w:themeColor="text1"/>
        </w:rPr>
        <w:t>partitioned</w:t>
      </w:r>
      <w:r w:rsidR="00A11613" w:rsidRPr="00C2153A">
        <w:rPr>
          <w:rFonts w:asciiTheme="majorHAnsi" w:hAnsiTheme="majorHAnsi"/>
          <w:color w:val="000000" w:themeColor="text1"/>
        </w:rPr>
        <w:t xml:space="preserve"> </w:t>
      </w:r>
      <w:r w:rsidR="00175743" w:rsidRPr="00C2153A">
        <w:rPr>
          <w:rFonts w:asciiTheme="majorHAnsi" w:hAnsiTheme="majorHAnsi"/>
          <w:color w:val="000000" w:themeColor="text1"/>
        </w:rPr>
        <w:t xml:space="preserve">with the </w:t>
      </w:r>
      <w:r w:rsidR="00A11613" w:rsidRPr="00C2153A">
        <w:rPr>
          <w:rFonts w:asciiTheme="majorHAnsi" w:hAnsiTheme="majorHAnsi"/>
          <w:color w:val="000000" w:themeColor="text1"/>
        </w:rPr>
        <w:t xml:space="preserve">available </w:t>
      </w:r>
      <w:r w:rsidR="00175743" w:rsidRPr="00C2153A">
        <w:rPr>
          <w:rFonts w:asciiTheme="majorHAnsi" w:hAnsiTheme="majorHAnsi"/>
          <w:color w:val="000000" w:themeColor="text1"/>
        </w:rPr>
        <w:t>cohorts</w:t>
      </w:r>
      <w:r w:rsidR="005A077A" w:rsidRPr="00C2153A">
        <w:rPr>
          <w:rFonts w:asciiTheme="majorHAnsi" w:hAnsiTheme="majorHAnsi"/>
          <w:color w:val="000000" w:themeColor="text1"/>
        </w:rPr>
        <w:t>.</w:t>
      </w:r>
      <w:r w:rsidR="00C90BE8">
        <w:rPr>
          <w:rFonts w:asciiTheme="majorHAnsi" w:hAnsiTheme="majorHAnsi"/>
          <w:color w:val="000000" w:themeColor="text1"/>
        </w:rPr>
        <w:t xml:space="preserve">  </w:t>
      </w:r>
      <w:r w:rsidR="00175743" w:rsidRPr="00C2153A">
        <w:rPr>
          <w:rFonts w:asciiTheme="majorHAnsi" w:hAnsiTheme="majorHAnsi"/>
          <w:color w:val="000000" w:themeColor="text1"/>
        </w:rPr>
        <w:t>Next</w:t>
      </w:r>
      <w:r w:rsidR="005A077A" w:rsidRPr="00C2153A">
        <w:rPr>
          <w:rFonts w:asciiTheme="majorHAnsi" w:hAnsiTheme="majorHAnsi"/>
          <w:color w:val="000000" w:themeColor="text1"/>
        </w:rPr>
        <w:t>,</w:t>
      </w:r>
      <w:r w:rsidR="00175743" w:rsidRPr="00C2153A">
        <w:rPr>
          <w:rFonts w:asciiTheme="majorHAnsi" w:hAnsiTheme="majorHAnsi"/>
          <w:color w:val="000000" w:themeColor="text1"/>
        </w:rPr>
        <w:t xml:space="preserve"> we </w:t>
      </w:r>
      <w:r w:rsidR="00474F8E" w:rsidRPr="00C2153A">
        <w:rPr>
          <w:rFonts w:asciiTheme="majorHAnsi" w:hAnsiTheme="majorHAnsi"/>
          <w:color w:val="000000" w:themeColor="text1"/>
        </w:rPr>
        <w:t xml:space="preserve">generate all possible models that have at most </w:t>
      </w:r>
      <w:r w:rsidR="00CA5D42" w:rsidRPr="00C2153A">
        <w:rPr>
          <w:rFonts w:asciiTheme="majorHAnsi" w:hAnsiTheme="majorHAnsi"/>
          <w:color w:val="000000" w:themeColor="text1"/>
        </w:rPr>
        <w:t>two</w:t>
      </w:r>
      <w:r w:rsidR="00474F8E" w:rsidRPr="00C2153A">
        <w:rPr>
          <w:rFonts w:asciiTheme="majorHAnsi" w:hAnsiTheme="majorHAnsi"/>
          <w:color w:val="000000" w:themeColor="text1"/>
        </w:rPr>
        <w:t xml:space="preserve"> </w:t>
      </w:r>
      <w:r w:rsidR="00A11613">
        <w:rPr>
          <w:rFonts w:asciiTheme="majorHAnsi" w:hAnsiTheme="majorHAnsi"/>
          <w:color w:val="000000" w:themeColor="text1"/>
        </w:rPr>
        <w:t>fewer</w:t>
      </w:r>
      <w:r w:rsidR="00A11613" w:rsidRPr="00C2153A">
        <w:rPr>
          <w:rFonts w:asciiTheme="majorHAnsi" w:hAnsiTheme="majorHAnsi"/>
          <w:color w:val="000000" w:themeColor="text1"/>
        </w:rPr>
        <w:t xml:space="preserve"> </w:t>
      </w:r>
      <w:r w:rsidR="00CE3626">
        <w:rPr>
          <w:rFonts w:asciiTheme="majorHAnsi" w:hAnsiTheme="majorHAnsi"/>
          <w:color w:val="000000" w:themeColor="text1"/>
        </w:rPr>
        <w:t>CGEs</w:t>
      </w:r>
      <w:r w:rsidR="00897D6E" w:rsidRPr="00C2153A">
        <w:rPr>
          <w:rFonts w:asciiTheme="majorHAnsi" w:hAnsiTheme="majorHAnsi"/>
          <w:color w:val="000000" w:themeColor="text1"/>
        </w:rPr>
        <w:t xml:space="preserve"> </w:t>
      </w:r>
      <w:r w:rsidR="00474F8E" w:rsidRPr="00C2153A">
        <w:rPr>
          <w:rFonts w:asciiTheme="majorHAnsi" w:hAnsiTheme="majorHAnsi"/>
          <w:color w:val="000000" w:themeColor="text1"/>
        </w:rPr>
        <w:t xml:space="preserve">than the number of </w:t>
      </w:r>
      <w:r w:rsidR="00691442" w:rsidRPr="00C2153A">
        <w:rPr>
          <w:rFonts w:asciiTheme="majorHAnsi" w:hAnsiTheme="majorHAnsi"/>
          <w:color w:val="000000" w:themeColor="text1"/>
        </w:rPr>
        <w:t>cohorts</w:t>
      </w:r>
      <w:r w:rsidR="00474F8E" w:rsidRPr="00C2153A">
        <w:rPr>
          <w:rFonts w:asciiTheme="majorHAnsi" w:hAnsiTheme="majorHAnsi"/>
          <w:color w:val="000000" w:themeColor="text1"/>
        </w:rPr>
        <w:t xml:space="preserve"> be</w:t>
      </w:r>
      <w:r w:rsidR="004E234D" w:rsidRPr="00C2153A">
        <w:rPr>
          <w:rFonts w:asciiTheme="majorHAnsi" w:hAnsiTheme="majorHAnsi"/>
          <w:color w:val="000000" w:themeColor="text1"/>
        </w:rPr>
        <w:t>ing</w:t>
      </w:r>
      <w:r w:rsidR="00474F8E" w:rsidRPr="00C2153A">
        <w:rPr>
          <w:rFonts w:asciiTheme="majorHAnsi" w:hAnsiTheme="majorHAnsi"/>
          <w:color w:val="000000" w:themeColor="text1"/>
        </w:rPr>
        <w:t xml:space="preserve"> analyzed</w:t>
      </w:r>
      <w:r w:rsidR="00CA5D42" w:rsidRPr="00C2153A">
        <w:rPr>
          <w:rFonts w:asciiTheme="majorHAnsi" w:hAnsiTheme="majorHAnsi"/>
          <w:color w:val="000000" w:themeColor="text1"/>
        </w:rPr>
        <w:t xml:space="preserve"> (number </w:t>
      </w:r>
      <w:r w:rsidR="00691442" w:rsidRPr="00C2153A">
        <w:rPr>
          <w:rFonts w:asciiTheme="majorHAnsi" w:hAnsiTheme="majorHAnsi"/>
          <w:color w:val="000000" w:themeColor="text1"/>
        </w:rPr>
        <w:t>of cohorts</w:t>
      </w:r>
      <w:r w:rsidR="00CA5D42" w:rsidRPr="00C2153A">
        <w:rPr>
          <w:rFonts w:asciiTheme="majorHAnsi" w:hAnsiTheme="majorHAnsi"/>
          <w:color w:val="000000" w:themeColor="text1"/>
        </w:rPr>
        <w:t xml:space="preserve"> – intercept – 1)</w:t>
      </w:r>
      <w:r w:rsidR="004130C3" w:rsidRPr="00C2153A">
        <w:rPr>
          <w:rFonts w:asciiTheme="majorHAnsi" w:hAnsiTheme="majorHAnsi"/>
          <w:color w:val="000000" w:themeColor="text1"/>
        </w:rPr>
        <w:t xml:space="preserve">. </w:t>
      </w:r>
      <w:r w:rsidR="00F7320A" w:rsidRPr="00C2153A">
        <w:rPr>
          <w:rFonts w:asciiTheme="majorHAnsi" w:hAnsiTheme="majorHAnsi"/>
          <w:color w:val="000000" w:themeColor="text1"/>
        </w:rPr>
        <w:t>We use the existing implementation of weighted least squares regression in the base R package in the function GLM</w:t>
      </w:r>
      <w:r w:rsidR="005A077A" w:rsidRPr="00C2153A">
        <w:rPr>
          <w:rFonts w:asciiTheme="majorHAnsi" w:hAnsiTheme="majorHAnsi"/>
          <w:color w:val="000000" w:themeColor="text1"/>
        </w:rPr>
        <w:t xml:space="preserve"> </w:t>
      </w:r>
      <w:r w:rsidR="005A077A"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&lt;EndNote&gt;&lt;Cite&gt;&lt;Author&gt;R Development Core Team&lt;/Author&gt;&lt;Year&gt;2013&lt;/Year&gt;&lt;RecNum&gt;1324&lt;/RecNum&gt;&lt;DisplayText&gt;(R Development Core Team 2013)&lt;/DisplayText&gt;&lt;record&gt;&lt;rec-number&gt;1324&lt;/rec-number&gt;&lt;foreign-keys&gt;&lt;key app="EN" db-id="epvtarstqevspaeztvg5esrw0a5xeedx0zxx" timestamp="1382209282"&gt;1324&lt;/key&gt;&lt;/foreign-keys&gt;&lt;ref-type name="Computer Program"&gt;9&lt;/ref-type&gt;&lt;contributors&gt;&lt;authors&gt;&lt;author&gt;R Development Core Team,&lt;/author&gt;&lt;/authors&gt;&lt;/contributors&gt;&lt;titles&gt;&lt;title&gt;R: A Language and Environment for Statistical Computing&lt;/title&gt;&lt;/titles&gt;&lt;dates&gt;&lt;year&gt;2013&lt;/year&gt;&lt;/dates&gt;&lt;pub-location&gt;Vienna, Austria&lt;/pub-location&gt;&lt;urls&gt;&lt;related-urls&gt;&lt;url&gt;http://www.R-project.org&lt;/url&gt;&lt;/related-urls&gt;&lt;/urls&gt;&lt;/record&gt;&lt;/Cite&gt;&lt;/EndNote&gt;</w:instrText>
      </w:r>
      <w:r w:rsidR="005A077A" w:rsidRPr="00C2153A">
        <w:rPr>
          <w:rFonts w:asciiTheme="majorHAnsi" w:hAnsiTheme="majorHAnsi"/>
          <w:color w:val="000000" w:themeColor="text1"/>
        </w:rPr>
        <w:fldChar w:fldCharType="separate"/>
      </w:r>
      <w:r w:rsidR="00A52B0A">
        <w:rPr>
          <w:rFonts w:asciiTheme="majorHAnsi" w:hAnsiTheme="majorHAnsi"/>
          <w:noProof/>
          <w:color w:val="000000" w:themeColor="text1"/>
        </w:rPr>
        <w:t>(R Development Core Team 2013)</w:t>
      </w:r>
      <w:r w:rsidR="005A077A" w:rsidRPr="00C2153A">
        <w:rPr>
          <w:rFonts w:asciiTheme="majorHAnsi" w:hAnsiTheme="majorHAnsi"/>
          <w:color w:val="000000" w:themeColor="text1"/>
        </w:rPr>
        <w:fldChar w:fldCharType="end"/>
      </w:r>
      <w:r w:rsidR="005A077A" w:rsidRPr="00C2153A">
        <w:rPr>
          <w:rFonts w:asciiTheme="majorHAnsi" w:hAnsiTheme="majorHAnsi"/>
          <w:color w:val="000000" w:themeColor="text1"/>
        </w:rPr>
        <w:t xml:space="preserve">.  </w:t>
      </w:r>
      <w:r w:rsidR="006C19DD" w:rsidRPr="00C2153A">
        <w:rPr>
          <w:rFonts w:asciiTheme="majorHAnsi" w:hAnsiTheme="majorHAnsi"/>
          <w:color w:val="000000" w:themeColor="text1"/>
        </w:rPr>
        <w:t xml:space="preserve">Although SAGA will automatically remove and warn the user if there are perfectly correlated </w:t>
      </w:r>
      <w:r w:rsidR="00CE3626">
        <w:rPr>
          <w:rFonts w:asciiTheme="majorHAnsi" w:hAnsiTheme="majorHAnsi"/>
          <w:color w:val="000000" w:themeColor="text1"/>
        </w:rPr>
        <w:t>CGEs</w:t>
      </w:r>
      <w:r w:rsidR="00A11613">
        <w:rPr>
          <w:rFonts w:asciiTheme="majorHAnsi" w:hAnsiTheme="majorHAnsi"/>
          <w:color w:val="000000" w:themeColor="text1"/>
        </w:rPr>
        <w:t>,</w:t>
      </w:r>
      <w:r w:rsidR="006C19DD" w:rsidRPr="00C2153A">
        <w:rPr>
          <w:rFonts w:asciiTheme="majorHAnsi" w:hAnsiTheme="majorHAnsi"/>
          <w:color w:val="000000" w:themeColor="text1"/>
        </w:rPr>
        <w:t xml:space="preserve"> some may still be </w:t>
      </w:r>
      <w:r w:rsidR="00060281" w:rsidRPr="00C2153A">
        <w:rPr>
          <w:rFonts w:asciiTheme="majorHAnsi" w:hAnsiTheme="majorHAnsi"/>
          <w:color w:val="000000" w:themeColor="text1"/>
        </w:rPr>
        <w:t xml:space="preserve">either </w:t>
      </w:r>
      <w:r w:rsidR="006C19DD" w:rsidRPr="00C2153A">
        <w:rPr>
          <w:rFonts w:asciiTheme="majorHAnsi" w:hAnsiTheme="majorHAnsi"/>
          <w:color w:val="000000" w:themeColor="text1"/>
        </w:rPr>
        <w:t>highly correlated</w:t>
      </w:r>
      <w:r w:rsidR="00060281" w:rsidRPr="00C2153A">
        <w:rPr>
          <w:rFonts w:asciiTheme="majorHAnsi" w:hAnsiTheme="majorHAnsi"/>
          <w:color w:val="000000" w:themeColor="text1"/>
        </w:rPr>
        <w:t xml:space="preserve"> </w:t>
      </w:r>
      <w:r w:rsidR="001F0E6B" w:rsidRPr="00C2153A">
        <w:rPr>
          <w:rFonts w:asciiTheme="majorHAnsi" w:hAnsiTheme="majorHAnsi"/>
          <w:color w:val="000000" w:themeColor="text1"/>
        </w:rPr>
        <w:t xml:space="preserve">or </w:t>
      </w:r>
      <w:r w:rsidR="00060281" w:rsidRPr="00C2153A">
        <w:rPr>
          <w:rFonts w:asciiTheme="majorHAnsi" w:hAnsiTheme="majorHAnsi"/>
          <w:color w:val="000000" w:themeColor="text1"/>
        </w:rPr>
        <w:t xml:space="preserve">contain a linear dependency (when one </w:t>
      </w:r>
      <w:r w:rsidR="00CE3626">
        <w:rPr>
          <w:rFonts w:asciiTheme="majorHAnsi" w:hAnsiTheme="majorHAnsi"/>
          <w:color w:val="000000" w:themeColor="text1"/>
        </w:rPr>
        <w:t>CGE</w:t>
      </w:r>
      <w:r w:rsidR="00060281" w:rsidRPr="00C2153A">
        <w:rPr>
          <w:rFonts w:asciiTheme="majorHAnsi" w:hAnsiTheme="majorHAnsi"/>
          <w:color w:val="000000" w:themeColor="text1"/>
        </w:rPr>
        <w:t xml:space="preserve"> can be described as a linear combination of one or more other </w:t>
      </w:r>
      <w:r w:rsidR="00CE3626">
        <w:rPr>
          <w:rFonts w:asciiTheme="majorHAnsi" w:hAnsiTheme="majorHAnsi"/>
          <w:color w:val="000000" w:themeColor="text1"/>
        </w:rPr>
        <w:t>CGE</w:t>
      </w:r>
      <w:r w:rsidR="00C74AC4">
        <w:rPr>
          <w:rFonts w:asciiTheme="majorHAnsi" w:hAnsiTheme="majorHAnsi"/>
          <w:color w:val="000000" w:themeColor="text1"/>
        </w:rPr>
        <w:t>s</w:t>
      </w:r>
      <w:r w:rsidR="001F0E6B" w:rsidRPr="00C2153A">
        <w:rPr>
          <w:rFonts w:asciiTheme="majorHAnsi" w:hAnsiTheme="majorHAnsi"/>
          <w:color w:val="000000" w:themeColor="text1"/>
        </w:rPr>
        <w:t>)</w:t>
      </w:r>
      <w:r w:rsidR="006C19DD" w:rsidRPr="00C2153A">
        <w:rPr>
          <w:rFonts w:asciiTheme="majorHAnsi" w:hAnsiTheme="majorHAnsi"/>
          <w:color w:val="000000" w:themeColor="text1"/>
        </w:rPr>
        <w:t xml:space="preserve">.  The GLM function will drop </w:t>
      </w:r>
      <w:r w:rsidR="005C1E42">
        <w:rPr>
          <w:rFonts w:asciiTheme="majorHAnsi" w:hAnsiTheme="majorHAnsi"/>
          <w:color w:val="000000" w:themeColor="text1"/>
        </w:rPr>
        <w:t>the highest order</w:t>
      </w:r>
      <w:r w:rsidR="005C1E42" w:rsidRPr="00C2153A">
        <w:rPr>
          <w:rFonts w:asciiTheme="majorHAnsi" w:hAnsiTheme="majorHAnsi"/>
          <w:color w:val="000000" w:themeColor="text1"/>
        </w:rPr>
        <w:t xml:space="preserve"> </w:t>
      </w:r>
      <w:r w:rsidR="00CE3626">
        <w:rPr>
          <w:rFonts w:asciiTheme="majorHAnsi" w:hAnsiTheme="majorHAnsi"/>
          <w:color w:val="000000" w:themeColor="text1"/>
        </w:rPr>
        <w:t>CGE</w:t>
      </w:r>
      <w:r w:rsidR="00897D6E" w:rsidRPr="00C2153A">
        <w:rPr>
          <w:rFonts w:asciiTheme="majorHAnsi" w:hAnsiTheme="majorHAnsi"/>
          <w:color w:val="000000" w:themeColor="text1"/>
        </w:rPr>
        <w:t xml:space="preserve"> </w:t>
      </w:r>
      <w:r w:rsidR="006C19DD" w:rsidRPr="00C2153A">
        <w:rPr>
          <w:rFonts w:asciiTheme="majorHAnsi" w:hAnsiTheme="majorHAnsi"/>
          <w:color w:val="000000" w:themeColor="text1"/>
        </w:rPr>
        <w:t xml:space="preserve">from a model if </w:t>
      </w:r>
      <w:r w:rsidR="005C1E42">
        <w:rPr>
          <w:rFonts w:asciiTheme="majorHAnsi" w:hAnsiTheme="majorHAnsi"/>
          <w:color w:val="000000" w:themeColor="text1"/>
        </w:rPr>
        <w:t xml:space="preserve">it is highly correlated with a lower order CGE or </w:t>
      </w:r>
      <w:r w:rsidR="00060281" w:rsidRPr="00C2153A">
        <w:rPr>
          <w:rFonts w:asciiTheme="majorHAnsi" w:hAnsiTheme="majorHAnsi"/>
          <w:color w:val="000000" w:themeColor="text1"/>
        </w:rPr>
        <w:t>if its inclusion creates a linear dependency</w:t>
      </w:r>
      <w:r w:rsidR="006C19DD" w:rsidRPr="00C2153A">
        <w:rPr>
          <w:rFonts w:asciiTheme="majorHAnsi" w:hAnsiTheme="majorHAnsi"/>
          <w:color w:val="000000" w:themeColor="text1"/>
        </w:rPr>
        <w:t xml:space="preserve">.  When this occurs it would effectively create a duplicate lower order </w:t>
      </w:r>
      <w:r w:rsidR="00C3031E">
        <w:rPr>
          <w:rFonts w:asciiTheme="majorHAnsi" w:hAnsiTheme="majorHAnsi"/>
          <w:color w:val="000000" w:themeColor="text1"/>
        </w:rPr>
        <w:t>model in the set</w:t>
      </w:r>
      <w:r w:rsidR="006C19DD" w:rsidRPr="00C2153A">
        <w:rPr>
          <w:rFonts w:asciiTheme="majorHAnsi" w:hAnsiTheme="majorHAnsi"/>
          <w:color w:val="000000" w:themeColor="text1"/>
        </w:rPr>
        <w:t xml:space="preserve"> </w:t>
      </w:r>
      <w:r w:rsidR="00C3031E">
        <w:rPr>
          <w:rFonts w:asciiTheme="majorHAnsi" w:hAnsiTheme="majorHAnsi"/>
          <w:color w:val="000000" w:themeColor="text1"/>
        </w:rPr>
        <w:t>being evaluated</w:t>
      </w:r>
      <w:r w:rsidR="006C19DD" w:rsidRPr="00C2153A">
        <w:rPr>
          <w:rFonts w:asciiTheme="majorHAnsi" w:hAnsiTheme="majorHAnsi"/>
          <w:color w:val="000000" w:themeColor="text1"/>
        </w:rPr>
        <w:t xml:space="preserve">.  If this </w:t>
      </w:r>
      <w:r w:rsidR="00A35985" w:rsidRPr="00C2153A">
        <w:rPr>
          <w:rFonts w:asciiTheme="majorHAnsi" w:hAnsiTheme="majorHAnsi"/>
          <w:color w:val="000000" w:themeColor="text1"/>
        </w:rPr>
        <w:t>occurs,</w:t>
      </w:r>
      <w:r w:rsidR="006C19DD" w:rsidRPr="00C2153A">
        <w:rPr>
          <w:rFonts w:asciiTheme="majorHAnsi" w:hAnsiTheme="majorHAnsi"/>
          <w:color w:val="000000" w:themeColor="text1"/>
        </w:rPr>
        <w:t xml:space="preserve"> we remove the </w:t>
      </w:r>
      <w:r w:rsidR="007B0735" w:rsidRPr="00C2153A">
        <w:rPr>
          <w:rFonts w:asciiTheme="majorHAnsi" w:hAnsiTheme="majorHAnsi"/>
          <w:color w:val="000000" w:themeColor="text1"/>
        </w:rPr>
        <w:t>e</w:t>
      </w:r>
      <w:r w:rsidR="006C19DD" w:rsidRPr="00C2153A">
        <w:rPr>
          <w:rFonts w:asciiTheme="majorHAnsi" w:hAnsiTheme="majorHAnsi"/>
          <w:color w:val="000000" w:themeColor="text1"/>
        </w:rPr>
        <w:t xml:space="preserve">quation </w:t>
      </w:r>
      <w:r w:rsidR="007B0735" w:rsidRPr="00C2153A">
        <w:rPr>
          <w:rFonts w:asciiTheme="majorHAnsi" w:hAnsiTheme="majorHAnsi"/>
          <w:color w:val="000000" w:themeColor="text1"/>
        </w:rPr>
        <w:t xml:space="preserve">with the confounded </w:t>
      </w:r>
      <w:r w:rsidR="00CE3626">
        <w:rPr>
          <w:rFonts w:asciiTheme="majorHAnsi" w:hAnsiTheme="majorHAnsi"/>
          <w:color w:val="000000" w:themeColor="text1"/>
        </w:rPr>
        <w:t>CGEs</w:t>
      </w:r>
      <w:r w:rsidR="00897D6E" w:rsidRPr="00C2153A">
        <w:rPr>
          <w:rFonts w:asciiTheme="majorHAnsi" w:hAnsiTheme="majorHAnsi"/>
          <w:color w:val="000000" w:themeColor="text1"/>
        </w:rPr>
        <w:t xml:space="preserve"> </w:t>
      </w:r>
      <w:r w:rsidR="006C19DD" w:rsidRPr="00C2153A">
        <w:rPr>
          <w:rFonts w:asciiTheme="majorHAnsi" w:hAnsiTheme="majorHAnsi"/>
          <w:color w:val="000000" w:themeColor="text1"/>
        </w:rPr>
        <w:t xml:space="preserve">from the </w:t>
      </w:r>
      <w:r w:rsidR="00C3031E">
        <w:rPr>
          <w:rFonts w:asciiTheme="majorHAnsi" w:hAnsiTheme="majorHAnsi"/>
          <w:color w:val="000000" w:themeColor="text1"/>
        </w:rPr>
        <w:t>set</w:t>
      </w:r>
      <w:r w:rsidR="007B0735" w:rsidRPr="00C2153A">
        <w:rPr>
          <w:rFonts w:asciiTheme="majorHAnsi" w:hAnsiTheme="majorHAnsi"/>
          <w:color w:val="000000" w:themeColor="text1"/>
        </w:rPr>
        <w:t xml:space="preserve"> being evaluated allowing </w:t>
      </w:r>
      <w:r w:rsidR="00775136">
        <w:rPr>
          <w:rFonts w:asciiTheme="majorHAnsi" w:hAnsiTheme="majorHAnsi"/>
          <w:color w:val="000000" w:themeColor="text1"/>
        </w:rPr>
        <w:t xml:space="preserve">the </w:t>
      </w:r>
      <w:r w:rsidR="00CE3626">
        <w:rPr>
          <w:rFonts w:asciiTheme="majorHAnsi" w:hAnsiTheme="majorHAnsi"/>
          <w:color w:val="000000" w:themeColor="text1"/>
        </w:rPr>
        <w:t>CGEs</w:t>
      </w:r>
      <w:r w:rsidR="00775136" w:rsidRPr="00C2153A">
        <w:rPr>
          <w:rFonts w:asciiTheme="majorHAnsi" w:hAnsiTheme="majorHAnsi"/>
          <w:color w:val="000000" w:themeColor="text1"/>
        </w:rPr>
        <w:t xml:space="preserve"> </w:t>
      </w:r>
      <w:r w:rsidR="007B0735" w:rsidRPr="00C2153A">
        <w:rPr>
          <w:rFonts w:asciiTheme="majorHAnsi" w:hAnsiTheme="majorHAnsi"/>
          <w:color w:val="000000" w:themeColor="text1"/>
        </w:rPr>
        <w:t xml:space="preserve">to be estimated independently by lower order equations that are otherwise equivalent.  </w:t>
      </w:r>
    </w:p>
    <w:p w14:paraId="434AB979" w14:textId="463CF439" w:rsidR="00117D29" w:rsidRPr="00C2153A" w:rsidRDefault="00D423BC"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The function </w:t>
      </w:r>
      <w:r w:rsidR="00117D29" w:rsidRPr="00C2153A">
        <w:rPr>
          <w:rFonts w:asciiTheme="majorHAnsi" w:hAnsiTheme="majorHAnsi"/>
          <w:color w:val="000000" w:themeColor="text1"/>
        </w:rPr>
        <w:t xml:space="preserve">GLM </w:t>
      </w:r>
      <w:r w:rsidR="00060281" w:rsidRPr="00C2153A">
        <w:rPr>
          <w:rFonts w:asciiTheme="majorHAnsi" w:hAnsiTheme="majorHAnsi"/>
          <w:color w:val="000000" w:themeColor="text1"/>
        </w:rPr>
        <w:t>returns</w:t>
      </w:r>
      <w:r w:rsidR="00CA5D42" w:rsidRPr="00C2153A">
        <w:rPr>
          <w:rFonts w:asciiTheme="majorHAnsi" w:hAnsiTheme="majorHAnsi"/>
          <w:color w:val="000000" w:themeColor="text1"/>
        </w:rPr>
        <w:t xml:space="preserve"> </w:t>
      </w:r>
      <w:r w:rsidR="00117D29" w:rsidRPr="00C2153A">
        <w:rPr>
          <w:rFonts w:asciiTheme="majorHAnsi" w:hAnsiTheme="majorHAnsi"/>
          <w:color w:val="000000" w:themeColor="text1"/>
        </w:rPr>
        <w:t xml:space="preserve">the </w:t>
      </w:r>
      <w:r w:rsidR="00060281" w:rsidRPr="00C2153A">
        <w:rPr>
          <w:rFonts w:asciiTheme="majorHAnsi" w:hAnsiTheme="majorHAnsi"/>
          <w:color w:val="000000" w:themeColor="text1"/>
        </w:rPr>
        <w:t xml:space="preserve">parameter and standard error estimates conditional on the model as well as the </w:t>
      </w:r>
      <w:r w:rsidR="00117D29" w:rsidRPr="00C2153A">
        <w:rPr>
          <w:rFonts w:asciiTheme="majorHAnsi" w:hAnsiTheme="majorHAnsi"/>
          <w:color w:val="000000" w:themeColor="text1"/>
        </w:rPr>
        <w:t xml:space="preserve">AIC value for </w:t>
      </w:r>
      <w:r w:rsidR="007002C3" w:rsidRPr="00C2153A">
        <w:rPr>
          <w:rFonts w:asciiTheme="majorHAnsi" w:hAnsiTheme="majorHAnsi"/>
          <w:color w:val="000000" w:themeColor="text1"/>
        </w:rPr>
        <w:t>the</w:t>
      </w:r>
      <w:r w:rsidR="00060281" w:rsidRPr="00C2153A">
        <w:rPr>
          <w:rFonts w:asciiTheme="majorHAnsi" w:hAnsiTheme="majorHAnsi"/>
          <w:color w:val="000000" w:themeColor="text1"/>
        </w:rPr>
        <w:t xml:space="preserve"> model</w:t>
      </w:r>
      <w:r w:rsidR="004130C3" w:rsidRPr="00C2153A">
        <w:rPr>
          <w:rFonts w:asciiTheme="majorHAnsi" w:hAnsiTheme="majorHAnsi"/>
          <w:color w:val="000000" w:themeColor="text1"/>
        </w:rPr>
        <w:t>.</w:t>
      </w:r>
      <w:r w:rsidR="002915E4" w:rsidRPr="00C2153A">
        <w:rPr>
          <w:rFonts w:asciiTheme="majorHAnsi" w:hAnsiTheme="majorHAnsi"/>
          <w:color w:val="000000" w:themeColor="text1"/>
        </w:rPr>
        <w:t xml:space="preserve"> </w:t>
      </w:r>
      <w:r w:rsidR="005C1E42">
        <w:rPr>
          <w:rFonts w:asciiTheme="majorHAnsi" w:hAnsiTheme="majorHAnsi"/>
          <w:color w:val="000000" w:themeColor="text1"/>
        </w:rPr>
        <w:t>W</w:t>
      </w:r>
      <w:r w:rsidR="00117D29" w:rsidRPr="00C2153A">
        <w:rPr>
          <w:rFonts w:asciiTheme="majorHAnsi" w:hAnsiTheme="majorHAnsi"/>
          <w:color w:val="000000" w:themeColor="text1"/>
        </w:rPr>
        <w:t>e convert AIC to AICc using equation 1</w:t>
      </w:r>
      <w:r w:rsidR="00F650FF">
        <w:rPr>
          <w:rFonts w:asciiTheme="majorHAnsi" w:hAnsiTheme="majorHAnsi"/>
          <w:color w:val="000000" w:themeColor="text1"/>
        </w:rPr>
        <w:t>,</w:t>
      </w:r>
      <w:r w:rsidR="00691442" w:rsidRPr="00C2153A">
        <w:rPr>
          <w:rFonts w:asciiTheme="majorHAnsi" w:hAnsiTheme="majorHAnsi"/>
          <w:color w:val="000000" w:themeColor="text1"/>
        </w:rPr>
        <w:t xml:space="preserve"> </w:t>
      </w:r>
      <w:r w:rsidR="005C1E42">
        <w:rPr>
          <w:rFonts w:asciiTheme="majorHAnsi" w:hAnsiTheme="majorHAnsi"/>
          <w:color w:val="000000" w:themeColor="text1"/>
        </w:rPr>
        <w:t>w</w:t>
      </w:r>
      <w:r w:rsidR="00691442" w:rsidRPr="00C2153A">
        <w:rPr>
          <w:rFonts w:asciiTheme="majorHAnsi" w:hAnsiTheme="majorHAnsi"/>
          <w:color w:val="000000" w:themeColor="text1"/>
        </w:rPr>
        <w:t>here n is the number of cohorts and K is the number of parameters being estimated.</w:t>
      </w:r>
    </w:p>
    <w:p w14:paraId="28C196A7" w14:textId="77777777" w:rsidR="00751D1B" w:rsidRPr="00C2153A" w:rsidRDefault="00751D1B" w:rsidP="008205FB">
      <w:pPr>
        <w:spacing w:line="480" w:lineRule="auto"/>
        <w:rPr>
          <w:rFonts w:asciiTheme="majorHAnsi" w:hAnsiTheme="majorHAnsi"/>
          <w:color w:val="000000" w:themeColor="text1"/>
        </w:rPr>
      </w:pPr>
    </w:p>
    <w:p w14:paraId="142B8817" w14:textId="66F6F33B" w:rsidR="00117D29" w:rsidRPr="00C2153A" w:rsidRDefault="001222EF" w:rsidP="008205FB">
      <w:pPr>
        <w:spacing w:line="480" w:lineRule="auto"/>
        <w:jc w:val="right"/>
        <w:rPr>
          <w:rFonts w:asciiTheme="majorHAnsi" w:hAnsiTheme="majorHAnsi"/>
          <w:color w:val="000000" w:themeColor="text1"/>
        </w:rPr>
      </w:pPr>
      <m:oMath>
        <m:r>
          <w:rPr>
            <w:rFonts w:ascii="Cambria Math" w:hAnsi="Cambria Math" w:cs="Arial"/>
            <w:color w:val="000000" w:themeColor="text1"/>
          </w:rPr>
          <m:t>AICc</m:t>
        </m:r>
        <m:r>
          <w:rPr>
            <w:rFonts w:ascii="Cambria Math" w:hAnsi="Cambria Math"/>
            <w:color w:val="000000" w:themeColor="text1"/>
          </w:rPr>
          <m:t xml:space="preserve">=AIC+ </m:t>
        </m:r>
        <m:f>
          <m:fPr>
            <m:ctrlPr>
              <w:rPr>
                <w:rFonts w:ascii="Cambria Math" w:hAnsi="Cambria Math"/>
                <w:i/>
                <w:color w:val="000000" w:themeColor="text1"/>
              </w:rPr>
            </m:ctrlPr>
          </m:fPr>
          <m:num>
            <m:r>
              <w:rPr>
                <w:rFonts w:ascii="Cambria Math" w:hAnsi="Cambria Math"/>
                <w:color w:val="000000" w:themeColor="text1"/>
              </w:rPr>
              <m:t>2K(K+1)</m:t>
            </m:r>
          </m:num>
          <m:den>
            <m:r>
              <w:rPr>
                <w:rFonts w:ascii="Cambria Math" w:hAnsi="Cambria Math"/>
                <w:color w:val="000000" w:themeColor="text1"/>
              </w:rPr>
              <m:t>n-K-1</m:t>
            </m:r>
          </m:den>
        </m:f>
      </m:oMath>
      <w:r w:rsidR="006B168E" w:rsidRPr="00C2153A">
        <w:rPr>
          <w:rFonts w:asciiTheme="majorHAnsi" w:hAnsiTheme="majorHAnsi"/>
          <w:color w:val="000000" w:themeColor="text1"/>
        </w:rPr>
        <w:t xml:space="preserve">                                                     (1)</w:t>
      </w:r>
    </w:p>
    <w:p w14:paraId="51B7C6A2" w14:textId="77777777" w:rsidR="00751D1B" w:rsidRPr="00C2153A" w:rsidRDefault="00751D1B" w:rsidP="008205FB">
      <w:pPr>
        <w:spacing w:line="480" w:lineRule="auto"/>
        <w:rPr>
          <w:rFonts w:asciiTheme="majorHAnsi" w:hAnsiTheme="majorHAnsi"/>
          <w:color w:val="000000" w:themeColor="text1"/>
        </w:rPr>
      </w:pPr>
    </w:p>
    <w:p w14:paraId="406CEB5E" w14:textId="4A3DAA95" w:rsidR="00E7307C" w:rsidRPr="00C2153A" w:rsidRDefault="004130C3" w:rsidP="008205FB">
      <w:pPr>
        <w:spacing w:line="480" w:lineRule="auto"/>
        <w:rPr>
          <w:rFonts w:asciiTheme="majorHAnsi" w:hAnsiTheme="majorHAnsi" w:cs="Arial"/>
          <w:bCs/>
          <w:color w:val="000000" w:themeColor="text1"/>
        </w:rPr>
      </w:pPr>
      <w:r w:rsidRPr="00C2153A">
        <w:rPr>
          <w:rFonts w:asciiTheme="majorHAnsi" w:hAnsiTheme="majorHAnsi"/>
          <w:color w:val="000000" w:themeColor="text1"/>
        </w:rPr>
        <w:t xml:space="preserve">Once all models have been evaluated, we calculate </w:t>
      </w:r>
      <m:oMath>
        <m:r>
          <w:rPr>
            <w:rFonts w:ascii="Cambria Math" w:hAnsi="Cambria Math" w:cs="Arial"/>
            <w:color w:val="000000" w:themeColor="text1"/>
          </w:rPr>
          <m:t>AICc</m:t>
        </m:r>
      </m:oMath>
      <w:r w:rsidR="00E7307C" w:rsidRPr="00C2153A">
        <w:rPr>
          <w:rFonts w:asciiTheme="majorHAnsi" w:hAnsiTheme="majorHAnsi"/>
          <w:color w:val="000000" w:themeColor="text1"/>
        </w:rPr>
        <w:t xml:space="preserve"> differences (</w:t>
      </w:r>
      <m:oMath>
        <m:r>
          <m:rPr>
            <m:sty m:val="p"/>
          </m:rPr>
          <w:rPr>
            <w:rFonts w:ascii="Cambria Math" w:hAnsi="Cambria Math" w:cs="Arial"/>
            <w:color w:val="000000" w:themeColor="text1"/>
          </w:rPr>
          <m:t>Δ</m:t>
        </m:r>
        <m:r>
          <w:rPr>
            <w:rFonts w:ascii="Cambria Math" w:hAnsi="Cambria Math" w:cs="Arial"/>
            <w:color w:val="000000" w:themeColor="text1"/>
          </w:rPr>
          <m:t>AICc</m:t>
        </m:r>
      </m:oMath>
      <w:r w:rsidR="00263C80" w:rsidRPr="00C2153A">
        <w:rPr>
          <w:rFonts w:asciiTheme="majorHAnsi" w:hAnsiTheme="majorHAnsi" w:cs="Arial"/>
          <w:bCs/>
          <w:color w:val="000000" w:themeColor="text1"/>
        </w:rPr>
        <w:t>) using equation 2</w:t>
      </w:r>
      <w:r w:rsidR="00E7307C" w:rsidRPr="00C2153A">
        <w:rPr>
          <w:rFonts w:asciiTheme="majorHAnsi" w:hAnsiTheme="majorHAnsi" w:cs="Arial"/>
          <w:bCs/>
          <w:color w:val="000000" w:themeColor="text1"/>
        </w:rPr>
        <w:t>.</w:t>
      </w:r>
    </w:p>
    <w:p w14:paraId="6CE87BA5" w14:textId="77777777" w:rsidR="00751D1B" w:rsidRPr="00C2153A" w:rsidRDefault="00751D1B" w:rsidP="008205FB">
      <w:pPr>
        <w:spacing w:line="480" w:lineRule="auto"/>
        <w:rPr>
          <w:rFonts w:asciiTheme="majorHAnsi" w:hAnsiTheme="majorHAnsi" w:cs="Arial"/>
          <w:bCs/>
          <w:color w:val="000000" w:themeColor="text1"/>
        </w:rPr>
      </w:pPr>
    </w:p>
    <w:p w14:paraId="43A78C0A" w14:textId="04613F9E" w:rsidR="00596108" w:rsidRPr="00C2153A" w:rsidRDefault="00F06E34" w:rsidP="008205FB">
      <w:pPr>
        <w:spacing w:line="480" w:lineRule="auto"/>
        <w:jc w:val="right"/>
        <w:rPr>
          <w:rFonts w:asciiTheme="majorHAnsi" w:hAnsiTheme="majorHAnsi" w:cs="Arial"/>
          <w:bCs/>
          <w:color w:val="000000" w:themeColor="text1"/>
        </w:rPr>
      </w:pPr>
      <m:oMath>
        <m:sSub>
          <m:sSubPr>
            <m:ctrlPr>
              <w:rPr>
                <w:rFonts w:ascii="Cambria Math" w:hAnsi="Cambria Math" w:cs="Arial"/>
                <w:bCs/>
                <w:i/>
                <w:color w:val="000000" w:themeColor="text1"/>
              </w:rPr>
            </m:ctrlPr>
          </m:sSubPr>
          <m:e>
            <m:r>
              <m:rPr>
                <m:sty m:val="p"/>
              </m:rPr>
              <w:rPr>
                <w:rFonts w:ascii="Cambria Math" w:hAnsi="Cambria Math" w:cs="Arial"/>
                <w:color w:val="000000" w:themeColor="text1"/>
              </w:rPr>
              <m:t>Δ</m:t>
            </m:r>
            <m:r>
              <w:rPr>
                <w:rFonts w:ascii="Cambria Math" w:hAnsi="Cambria Math" w:cs="Arial"/>
                <w:color w:val="000000" w:themeColor="text1"/>
              </w:rPr>
              <m:t>AICc</m:t>
            </m:r>
          </m:e>
          <m:sub>
            <m:r>
              <w:rPr>
                <w:rFonts w:ascii="Cambria Math" w:hAnsi="Cambria Math" w:cs="Arial"/>
                <w:color w:val="000000" w:themeColor="text1"/>
              </w:rPr>
              <m:t>i</m:t>
            </m:r>
          </m:sub>
        </m:sSub>
        <m:r>
          <w:rPr>
            <w:rFonts w:ascii="Cambria Math" w:hAnsi="Cambria Math" w:cs="Arial"/>
            <w:color w:val="000000" w:themeColor="text1"/>
          </w:rPr>
          <m:t xml:space="preserve">= </m:t>
        </m:r>
        <m:sSub>
          <m:sSubPr>
            <m:ctrlPr>
              <w:rPr>
                <w:rFonts w:ascii="Cambria Math" w:hAnsi="Cambria Math" w:cs="Arial"/>
                <w:bCs/>
                <w:i/>
                <w:color w:val="000000" w:themeColor="text1"/>
              </w:rPr>
            </m:ctrlPr>
          </m:sSubPr>
          <m:e>
            <m:r>
              <w:rPr>
                <w:rFonts w:ascii="Cambria Math" w:hAnsi="Cambria Math" w:cs="Arial"/>
                <w:color w:val="000000" w:themeColor="text1"/>
              </w:rPr>
              <m:t>AICc</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bCs/>
                <w:i/>
                <w:color w:val="000000" w:themeColor="text1"/>
              </w:rPr>
            </m:ctrlPr>
          </m:sSubPr>
          <m:e>
            <m:r>
              <w:rPr>
                <w:rFonts w:ascii="Cambria Math" w:hAnsi="Cambria Math" w:cs="Arial"/>
                <w:color w:val="000000" w:themeColor="text1"/>
              </w:rPr>
              <m:t>AICc</m:t>
            </m:r>
          </m:e>
          <m:sub>
            <m:r>
              <w:rPr>
                <w:rFonts w:ascii="Cambria Math" w:hAnsi="Cambria Math" w:cs="Arial"/>
                <w:color w:val="000000" w:themeColor="text1"/>
              </w:rPr>
              <m:t>min</m:t>
            </m:r>
          </m:sub>
        </m:sSub>
      </m:oMath>
      <w:r w:rsidR="006B168E" w:rsidRPr="00C2153A">
        <w:rPr>
          <w:rFonts w:asciiTheme="majorHAnsi" w:hAnsiTheme="majorHAnsi" w:cs="Arial"/>
          <w:bCs/>
          <w:color w:val="000000" w:themeColor="text1"/>
        </w:rPr>
        <w:t xml:space="preserve">                                               (2)</w:t>
      </w:r>
    </w:p>
    <w:p w14:paraId="51271017" w14:textId="77777777" w:rsidR="00751D1B" w:rsidRPr="00C2153A" w:rsidRDefault="00751D1B" w:rsidP="008205FB">
      <w:pPr>
        <w:spacing w:line="480" w:lineRule="auto"/>
        <w:rPr>
          <w:rFonts w:asciiTheme="majorHAnsi" w:hAnsiTheme="majorHAnsi" w:cs="Arial"/>
          <w:bCs/>
          <w:color w:val="000000" w:themeColor="text1"/>
        </w:rPr>
      </w:pPr>
    </w:p>
    <w:p w14:paraId="26B95147" w14:textId="3B0E7452" w:rsidR="00596108" w:rsidRPr="00C2153A" w:rsidRDefault="00E7307C" w:rsidP="008205FB">
      <w:pPr>
        <w:spacing w:line="480" w:lineRule="auto"/>
        <w:rPr>
          <w:rFonts w:asciiTheme="majorHAnsi" w:hAnsiTheme="majorHAnsi" w:cs="Arial"/>
          <w:bCs/>
          <w:color w:val="000000" w:themeColor="text1"/>
        </w:rPr>
      </w:pPr>
      <w:r w:rsidRPr="00C2153A">
        <w:rPr>
          <w:rFonts w:asciiTheme="majorHAnsi" w:hAnsiTheme="majorHAnsi" w:cs="Arial"/>
          <w:bCs/>
          <w:color w:val="000000" w:themeColor="text1"/>
        </w:rPr>
        <w:t xml:space="preserve">Where </w:t>
      </w:r>
      <m:oMath>
        <m:sSub>
          <m:sSubPr>
            <m:ctrlPr>
              <w:rPr>
                <w:rFonts w:ascii="Cambria Math" w:hAnsi="Cambria Math" w:cs="Arial"/>
                <w:bCs/>
                <w:i/>
                <w:color w:val="000000" w:themeColor="text1"/>
              </w:rPr>
            </m:ctrlPr>
          </m:sSubPr>
          <m:e>
            <m:r>
              <w:rPr>
                <w:rFonts w:ascii="Cambria Math" w:hAnsi="Cambria Math" w:cs="Arial"/>
                <w:color w:val="000000" w:themeColor="text1"/>
              </w:rPr>
              <m:t>AICc</m:t>
            </m:r>
          </m:e>
          <m:sub>
            <m:r>
              <w:rPr>
                <w:rFonts w:ascii="Cambria Math" w:hAnsi="Cambria Math" w:cs="Arial"/>
                <w:color w:val="000000" w:themeColor="text1"/>
              </w:rPr>
              <m:t>min</m:t>
            </m:r>
          </m:sub>
        </m:sSub>
      </m:oMath>
      <w:r w:rsidRPr="00C2153A">
        <w:rPr>
          <w:rFonts w:asciiTheme="majorHAnsi" w:hAnsiTheme="majorHAnsi" w:cs="Arial"/>
          <w:bCs/>
          <w:color w:val="000000" w:themeColor="text1"/>
        </w:rPr>
        <w:t xml:space="preserve"> is the minimum </w:t>
      </w:r>
      <m:oMath>
        <m:r>
          <w:rPr>
            <w:rFonts w:ascii="Cambria Math" w:hAnsi="Cambria Math" w:cs="Arial"/>
            <w:color w:val="000000" w:themeColor="text1"/>
          </w:rPr>
          <m:t>AICc</m:t>
        </m:r>
      </m:oMath>
      <w:r w:rsidRPr="00C2153A">
        <w:rPr>
          <w:rFonts w:asciiTheme="majorHAnsi" w:hAnsiTheme="majorHAnsi" w:cs="Arial"/>
          <w:bCs/>
          <w:color w:val="000000" w:themeColor="text1"/>
        </w:rPr>
        <w:t xml:space="preserve"> score calculated across all possible models and </w:t>
      </w:r>
      <m:oMath>
        <m:sSub>
          <m:sSubPr>
            <m:ctrlPr>
              <w:rPr>
                <w:rFonts w:ascii="Cambria Math" w:hAnsi="Cambria Math" w:cs="Arial"/>
                <w:bCs/>
                <w:i/>
                <w:color w:val="000000" w:themeColor="text1"/>
              </w:rPr>
            </m:ctrlPr>
          </m:sSubPr>
          <m:e>
            <m:r>
              <w:rPr>
                <w:rFonts w:ascii="Cambria Math" w:hAnsi="Cambria Math" w:cs="Arial"/>
                <w:color w:val="000000" w:themeColor="text1"/>
              </w:rPr>
              <m:t>AICc</m:t>
            </m:r>
          </m:e>
          <m:sub>
            <m:r>
              <w:rPr>
                <w:rFonts w:ascii="Cambria Math" w:hAnsi="Cambria Math" w:cs="Arial"/>
                <w:color w:val="000000" w:themeColor="text1"/>
              </w:rPr>
              <m:t>i</m:t>
            </m:r>
          </m:sub>
        </m:sSub>
      </m:oMath>
      <w:r w:rsidRPr="00C2153A">
        <w:rPr>
          <w:rFonts w:asciiTheme="majorHAnsi" w:hAnsiTheme="majorHAnsi" w:cs="Arial"/>
          <w:bCs/>
          <w:color w:val="000000" w:themeColor="text1"/>
        </w:rPr>
        <w:t xml:space="preserve"> is the </w:t>
      </w:r>
      <m:oMath>
        <m:r>
          <w:rPr>
            <w:rFonts w:ascii="Cambria Math" w:hAnsi="Cambria Math" w:cs="Arial"/>
            <w:color w:val="000000" w:themeColor="text1"/>
          </w:rPr>
          <m:t>AICc</m:t>
        </m:r>
      </m:oMath>
      <w:r w:rsidR="002562D5" w:rsidRPr="00C2153A">
        <w:rPr>
          <w:rFonts w:asciiTheme="majorHAnsi" w:hAnsiTheme="majorHAnsi" w:cs="Arial"/>
          <w:bCs/>
          <w:color w:val="000000" w:themeColor="text1"/>
        </w:rPr>
        <w:t xml:space="preserve"> </w:t>
      </w:r>
      <w:r w:rsidRPr="00C2153A">
        <w:rPr>
          <w:rFonts w:asciiTheme="majorHAnsi" w:hAnsiTheme="majorHAnsi" w:cs="Arial"/>
          <w:bCs/>
          <w:color w:val="000000" w:themeColor="text1"/>
        </w:rPr>
        <w:t xml:space="preserve">calculated for a specific model.  </w:t>
      </w:r>
      <m:oMath>
        <m:r>
          <m:rPr>
            <m:sty m:val="p"/>
          </m:rPr>
          <w:rPr>
            <w:rFonts w:ascii="Cambria Math" w:hAnsi="Cambria Math" w:cs="Arial"/>
            <w:color w:val="000000" w:themeColor="text1"/>
          </w:rPr>
          <m:t>Δ</m:t>
        </m:r>
        <m:r>
          <w:rPr>
            <w:rFonts w:ascii="Cambria Math" w:hAnsi="Cambria Math" w:cs="Arial"/>
            <w:color w:val="000000" w:themeColor="text1"/>
          </w:rPr>
          <m:t>AICc</m:t>
        </m:r>
      </m:oMath>
      <w:r w:rsidR="00263C80" w:rsidRPr="00C2153A">
        <w:rPr>
          <w:rFonts w:asciiTheme="majorHAnsi" w:hAnsiTheme="majorHAnsi" w:cs="Arial"/>
          <w:bCs/>
          <w:color w:val="000000" w:themeColor="text1"/>
        </w:rPr>
        <w:t xml:space="preserve"> </w:t>
      </w:r>
      <w:r w:rsidRPr="00C2153A">
        <w:rPr>
          <w:rFonts w:asciiTheme="majorHAnsi" w:hAnsiTheme="majorHAnsi" w:cs="Arial"/>
          <w:bCs/>
          <w:color w:val="000000" w:themeColor="text1"/>
        </w:rPr>
        <w:t>allow</w:t>
      </w:r>
      <w:r w:rsidR="005B4640" w:rsidRPr="00C2153A">
        <w:rPr>
          <w:rFonts w:asciiTheme="majorHAnsi" w:hAnsiTheme="majorHAnsi" w:cs="Arial"/>
          <w:bCs/>
          <w:color w:val="000000" w:themeColor="text1"/>
        </w:rPr>
        <w:t>s</w:t>
      </w:r>
      <w:r w:rsidRPr="00C2153A">
        <w:rPr>
          <w:rFonts w:asciiTheme="majorHAnsi" w:hAnsiTheme="majorHAnsi" w:cs="Arial"/>
          <w:bCs/>
          <w:color w:val="000000" w:themeColor="text1"/>
        </w:rPr>
        <w:t xml:space="preserve"> models to be ranked </w:t>
      </w:r>
      <w:r w:rsidR="002562D5" w:rsidRPr="00C2153A">
        <w:rPr>
          <w:rFonts w:asciiTheme="majorHAnsi" w:hAnsiTheme="majorHAnsi" w:cs="Arial"/>
          <w:bCs/>
          <w:color w:val="000000" w:themeColor="text1"/>
        </w:rPr>
        <w:t xml:space="preserve">and </w:t>
      </w:r>
      <w:r w:rsidR="002443AC" w:rsidRPr="00C2153A">
        <w:rPr>
          <w:rFonts w:asciiTheme="majorHAnsi" w:hAnsiTheme="majorHAnsi" w:cs="Arial"/>
          <w:bCs/>
          <w:color w:val="000000" w:themeColor="text1"/>
        </w:rPr>
        <w:t>is</w:t>
      </w:r>
      <w:r w:rsidR="002562D5" w:rsidRPr="00C2153A">
        <w:rPr>
          <w:rFonts w:asciiTheme="majorHAnsi" w:hAnsiTheme="majorHAnsi" w:cs="Arial"/>
          <w:bCs/>
          <w:color w:val="000000" w:themeColor="text1"/>
        </w:rPr>
        <w:t xml:space="preserve"> used</w:t>
      </w:r>
      <w:r w:rsidRPr="00C2153A">
        <w:rPr>
          <w:rFonts w:asciiTheme="majorHAnsi" w:hAnsiTheme="majorHAnsi" w:cs="Arial"/>
          <w:bCs/>
          <w:color w:val="000000" w:themeColor="text1"/>
        </w:rPr>
        <w:t xml:space="preserve"> in generating </w:t>
      </w:r>
      <w:r w:rsidR="00596108" w:rsidRPr="00C2153A">
        <w:rPr>
          <w:rFonts w:asciiTheme="majorHAnsi" w:hAnsiTheme="majorHAnsi" w:cs="Arial"/>
          <w:bCs/>
          <w:color w:val="000000" w:themeColor="text1"/>
        </w:rPr>
        <w:t>Akaike weights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263C80" w:rsidRPr="00C2153A">
        <w:rPr>
          <w:rFonts w:asciiTheme="majorHAnsi" w:hAnsiTheme="majorHAnsi" w:cs="Arial"/>
          <w:bCs/>
          <w:color w:val="000000" w:themeColor="text1"/>
        </w:rPr>
        <w:t>) using equation 3</w:t>
      </w:r>
      <w:r w:rsidR="009C1013" w:rsidRPr="00C2153A">
        <w:rPr>
          <w:rFonts w:asciiTheme="majorHAnsi" w:hAnsiTheme="majorHAnsi" w:cs="Arial"/>
          <w:bCs/>
          <w:color w:val="000000" w:themeColor="text1"/>
        </w:rPr>
        <w:t>.  The denominator in</w:t>
      </w:r>
      <w:r w:rsidR="001F0E6B" w:rsidRPr="00C2153A">
        <w:rPr>
          <w:rFonts w:asciiTheme="majorHAnsi" w:hAnsiTheme="majorHAnsi" w:cs="Arial"/>
          <w:bCs/>
          <w:color w:val="000000" w:themeColor="text1"/>
        </w:rPr>
        <w:t xml:space="preserve"> equation </w:t>
      </w:r>
      <w:r w:rsidR="00262EE6">
        <w:rPr>
          <w:rFonts w:asciiTheme="majorHAnsi" w:hAnsiTheme="majorHAnsi" w:cs="Arial"/>
          <w:bCs/>
          <w:color w:val="000000" w:themeColor="text1"/>
        </w:rPr>
        <w:t xml:space="preserve">3 </w:t>
      </w:r>
      <w:r w:rsidR="001F0E6B" w:rsidRPr="00C2153A">
        <w:rPr>
          <w:rFonts w:asciiTheme="majorHAnsi" w:hAnsiTheme="majorHAnsi" w:cs="Arial"/>
          <w:bCs/>
          <w:color w:val="000000" w:themeColor="text1"/>
        </w:rPr>
        <w:t>is the summation</w:t>
      </w:r>
      <w:r w:rsidR="009C1013" w:rsidRPr="00C2153A">
        <w:rPr>
          <w:rFonts w:asciiTheme="majorHAnsi" w:hAnsiTheme="majorHAnsi" w:cs="Arial"/>
          <w:bCs/>
          <w:color w:val="000000" w:themeColor="text1"/>
        </w:rPr>
        <w:t xml:space="preserve"> of the numerator across all </w:t>
      </w:r>
      <w:r w:rsidR="002562D5" w:rsidRPr="00C2153A">
        <w:rPr>
          <w:rFonts w:asciiTheme="majorHAnsi" w:hAnsiTheme="majorHAnsi" w:cs="Arial"/>
          <w:bCs/>
          <w:color w:val="000000" w:themeColor="text1"/>
        </w:rPr>
        <w:t>possible models being evaluated (</w:t>
      </w:r>
      <w:r w:rsidR="002562D5" w:rsidRPr="00C2153A">
        <w:rPr>
          <w:rFonts w:asciiTheme="majorHAnsi" w:hAnsiTheme="majorHAnsi" w:cs="Arial"/>
          <w:bCs/>
          <w:i/>
          <w:color w:val="000000" w:themeColor="text1"/>
        </w:rPr>
        <w:t>R</w:t>
      </w:r>
      <w:r w:rsidR="002562D5" w:rsidRPr="00C2153A">
        <w:rPr>
          <w:rFonts w:asciiTheme="majorHAnsi" w:hAnsiTheme="majorHAnsi" w:cs="Arial"/>
          <w:bCs/>
          <w:color w:val="000000" w:themeColor="text1"/>
        </w:rPr>
        <w:t>)</w:t>
      </w:r>
      <w:r w:rsidR="009C1013" w:rsidRPr="00C2153A">
        <w:rPr>
          <w:rFonts w:asciiTheme="majorHAnsi" w:hAnsiTheme="majorHAnsi" w:cs="Arial"/>
          <w:bCs/>
          <w:color w:val="000000" w:themeColor="text1"/>
        </w:rPr>
        <w:t xml:space="preserve">.  The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C3031E">
        <w:rPr>
          <w:rFonts w:asciiTheme="majorHAnsi" w:hAnsiTheme="majorHAnsi" w:cs="Arial"/>
          <w:bCs/>
          <w:color w:val="000000" w:themeColor="text1"/>
        </w:rPr>
        <w:t xml:space="preserve"> </w:t>
      </w:r>
      <w:r w:rsidR="009C1013" w:rsidRPr="00C2153A">
        <w:rPr>
          <w:rFonts w:asciiTheme="majorHAnsi" w:hAnsiTheme="majorHAnsi" w:cs="Arial"/>
          <w:bCs/>
          <w:color w:val="000000" w:themeColor="text1"/>
        </w:rPr>
        <w:t xml:space="preserve">generated in this way will sum to </w:t>
      </w:r>
      <w:r w:rsidR="00A35985" w:rsidRPr="00C2153A">
        <w:rPr>
          <w:rFonts w:asciiTheme="majorHAnsi" w:hAnsiTheme="majorHAnsi" w:cs="Arial"/>
          <w:bCs/>
          <w:color w:val="000000" w:themeColor="text1"/>
        </w:rPr>
        <w:t>one</w:t>
      </w:r>
      <w:r w:rsidR="009C1013" w:rsidRPr="00C2153A">
        <w:rPr>
          <w:rFonts w:asciiTheme="majorHAnsi" w:hAnsiTheme="majorHAnsi" w:cs="Arial"/>
          <w:bCs/>
          <w:color w:val="000000" w:themeColor="text1"/>
        </w:rPr>
        <w:t xml:space="preserve"> and can be </w:t>
      </w:r>
      <w:r w:rsidR="00585D37">
        <w:rPr>
          <w:rFonts w:asciiTheme="majorHAnsi" w:hAnsiTheme="majorHAnsi" w:cs="Arial"/>
          <w:bCs/>
          <w:color w:val="000000" w:themeColor="text1"/>
        </w:rPr>
        <w:t>evaluated as</w:t>
      </w:r>
      <w:r w:rsidR="00585D37" w:rsidRPr="00C2153A">
        <w:rPr>
          <w:rFonts w:asciiTheme="majorHAnsi" w:hAnsiTheme="majorHAnsi" w:cs="Arial"/>
          <w:bCs/>
          <w:color w:val="000000" w:themeColor="text1"/>
        </w:rPr>
        <w:t xml:space="preserve"> </w:t>
      </w:r>
      <w:r w:rsidR="009C1013" w:rsidRPr="00C2153A">
        <w:rPr>
          <w:rFonts w:asciiTheme="majorHAnsi" w:hAnsiTheme="majorHAnsi" w:cs="Arial"/>
          <w:bCs/>
          <w:color w:val="000000" w:themeColor="text1"/>
        </w:rPr>
        <w:t xml:space="preserve">evidence </w:t>
      </w:r>
      <w:r w:rsidR="00585D37">
        <w:rPr>
          <w:rFonts w:asciiTheme="majorHAnsi" w:hAnsiTheme="majorHAnsi" w:cs="Arial"/>
          <w:bCs/>
          <w:color w:val="000000" w:themeColor="text1"/>
        </w:rPr>
        <w:t>for whether</w:t>
      </w:r>
      <w:r w:rsidR="00585D37" w:rsidRPr="00C2153A">
        <w:rPr>
          <w:rFonts w:asciiTheme="majorHAnsi" w:hAnsiTheme="majorHAnsi" w:cs="Arial"/>
          <w:bCs/>
          <w:color w:val="000000" w:themeColor="text1"/>
        </w:rPr>
        <w:t xml:space="preserve"> </w:t>
      </w:r>
      <w:r w:rsidR="009C1013" w:rsidRPr="00C2153A">
        <w:rPr>
          <w:rFonts w:asciiTheme="majorHAnsi" w:hAnsiTheme="majorHAnsi" w:cs="Arial"/>
          <w:bCs/>
          <w:color w:val="000000" w:themeColor="text1"/>
        </w:rPr>
        <w:t>a model is correct.</w:t>
      </w:r>
    </w:p>
    <w:p w14:paraId="5EE4106B" w14:textId="77777777" w:rsidR="00751D1B" w:rsidRPr="00C2153A" w:rsidRDefault="00751D1B" w:rsidP="008205FB">
      <w:pPr>
        <w:spacing w:line="480" w:lineRule="auto"/>
        <w:rPr>
          <w:rFonts w:asciiTheme="majorHAnsi" w:hAnsiTheme="majorHAnsi" w:cs="Arial"/>
          <w:bCs/>
          <w:color w:val="000000" w:themeColor="text1"/>
        </w:rPr>
      </w:pPr>
    </w:p>
    <w:p w14:paraId="315658E3" w14:textId="4C7C89D4" w:rsidR="00596108" w:rsidRPr="00C2153A" w:rsidRDefault="00F06E34" w:rsidP="008205FB">
      <w:pPr>
        <w:spacing w:line="480" w:lineRule="auto"/>
        <w:jc w:val="right"/>
        <w:rPr>
          <w:rFonts w:asciiTheme="majorHAnsi" w:hAnsiTheme="majorHAnsi" w:cs="Arial"/>
          <w:bCs/>
          <w:color w:val="000000" w:themeColor="text1"/>
        </w:rPr>
      </w:pP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r>
          <m:rPr>
            <m:sty m:val="p"/>
          </m:rPr>
          <w:rPr>
            <w:rFonts w:ascii="Cambria Math" w:hAnsiTheme="majorHAnsi" w:cs="Arial"/>
            <w:color w:val="000000" w:themeColor="text1"/>
            <w:vertAlign w:val="subscript"/>
          </w:rPr>
          <m:t xml:space="preserve">= </m:t>
        </m:r>
        <m:f>
          <m:fPr>
            <m:ctrlPr>
              <w:rPr>
                <w:rFonts w:ascii="Cambria Math" w:hAnsiTheme="majorHAnsi" w:cs="Arial"/>
                <w:bCs/>
                <w:color w:val="000000" w:themeColor="text1"/>
                <w:vertAlign w:val="subscript"/>
              </w:rPr>
            </m:ctrlPr>
          </m:fPr>
          <m:num>
            <m:sSup>
              <m:sSupPr>
                <m:ctrlPr>
                  <w:rPr>
                    <w:rFonts w:ascii="Cambria Math" w:hAnsiTheme="majorHAnsi" w:cs="Arial"/>
                    <w:bCs/>
                    <w:i/>
                    <w:color w:val="000000" w:themeColor="text1"/>
                    <w:vertAlign w:val="subscript"/>
                  </w:rPr>
                </m:ctrlPr>
              </m:sSupPr>
              <m:e>
                <m:r>
                  <w:rPr>
                    <w:rFonts w:ascii="Cambria Math" w:hAnsiTheme="majorHAnsi" w:cs="Arial"/>
                    <w:color w:val="000000" w:themeColor="text1"/>
                    <w:vertAlign w:val="subscript"/>
                  </w:rPr>
                  <m:t>e</m:t>
                </m:r>
              </m:e>
              <m:sup>
                <m:sSub>
                  <m:sSubPr>
                    <m:ctrlPr>
                      <w:rPr>
                        <w:rFonts w:ascii="Cambria Math" w:hAnsiTheme="majorHAnsi" w:cs="Arial"/>
                        <w:bCs/>
                        <w:i/>
                        <w:color w:val="000000" w:themeColor="text1"/>
                        <w:vertAlign w:val="subscript"/>
                      </w:rPr>
                    </m:ctrlPr>
                  </m:sSubPr>
                  <m:e>
                    <m:r>
                      <w:rPr>
                        <w:rFonts w:ascii="Cambria Math" w:hAnsiTheme="majorHAnsi" w:cs="Arial"/>
                        <w:color w:val="000000" w:themeColor="text1"/>
                        <w:vertAlign w:val="subscript"/>
                      </w:rPr>
                      <m:t>-</m:t>
                    </m:r>
                    <m:r>
                      <w:rPr>
                        <w:rFonts w:ascii="Cambria Math" w:hAnsiTheme="majorHAnsi" w:cs="Arial"/>
                        <w:color w:val="000000" w:themeColor="text1"/>
                        <w:vertAlign w:val="subscript"/>
                      </w:rPr>
                      <m:t>0.5</m:t>
                    </m:r>
                    <m:r>
                      <w:rPr>
                        <w:rFonts w:ascii="Cambria Math" w:hAnsi="Cambria Math" w:cs="Arial"/>
                        <w:color w:val="000000" w:themeColor="text1"/>
                        <w:vertAlign w:val="subscript"/>
                      </w:rPr>
                      <m:t>×</m:t>
                    </m:r>
                    <m:r>
                      <m:rPr>
                        <m:sty m:val="p"/>
                      </m:rPr>
                      <w:rPr>
                        <w:rFonts w:ascii="Cambria Math" w:hAnsi="Cambria Math" w:cs="Arial"/>
                        <w:color w:val="000000" w:themeColor="text1"/>
                      </w:rPr>
                      <m:t>ΔAICc</m:t>
                    </m:r>
                  </m:e>
                  <m:sub>
                    <m:r>
                      <w:rPr>
                        <w:rFonts w:ascii="Cambria Math" w:hAnsiTheme="majorHAnsi" w:cs="Arial"/>
                        <w:color w:val="000000" w:themeColor="text1"/>
                        <w:vertAlign w:val="subscript"/>
                      </w:rPr>
                      <m:t>i</m:t>
                    </m:r>
                  </m:sub>
                </m:sSub>
              </m:sup>
            </m:sSup>
          </m:num>
          <m:den>
            <m:nary>
              <m:naryPr>
                <m:chr m:val="∑"/>
                <m:limLoc m:val="undOvr"/>
                <m:ctrlPr>
                  <w:rPr>
                    <w:rFonts w:ascii="Cambria Math" w:hAnsiTheme="majorHAnsi" w:cs="Arial"/>
                    <w:bCs/>
                    <w:i/>
                    <w:color w:val="000000" w:themeColor="text1"/>
                    <w:vertAlign w:val="subscript"/>
                  </w:rPr>
                </m:ctrlPr>
              </m:naryPr>
              <m:sub>
                <m:r>
                  <w:rPr>
                    <w:rFonts w:ascii="Cambria Math" w:hAnsiTheme="majorHAnsi" w:cs="Arial"/>
                    <w:color w:val="000000" w:themeColor="text1"/>
                    <w:vertAlign w:val="subscript"/>
                  </w:rPr>
                  <m:t>r=1</m:t>
                </m:r>
              </m:sub>
              <m:sup>
                <m:r>
                  <w:rPr>
                    <w:rFonts w:ascii="Cambria Math" w:hAnsiTheme="majorHAnsi" w:cs="Arial"/>
                    <w:color w:val="000000" w:themeColor="text1"/>
                    <w:vertAlign w:val="subscript"/>
                  </w:rPr>
                  <m:t>R</m:t>
                </m:r>
              </m:sup>
              <m:e>
                <m:sSup>
                  <m:sSupPr>
                    <m:ctrlPr>
                      <w:rPr>
                        <w:rFonts w:ascii="Cambria Math" w:hAnsi="Cambria Math" w:cs="Arial"/>
                        <w:bCs/>
                        <w:color w:val="000000" w:themeColor="text1"/>
                      </w:rPr>
                    </m:ctrlPr>
                  </m:sSupPr>
                  <m:e>
                    <m:r>
                      <w:rPr>
                        <w:rFonts w:ascii="Cambria Math" w:hAnsi="Cambria Math" w:cs="Arial"/>
                        <w:color w:val="000000" w:themeColor="text1"/>
                      </w:rPr>
                      <m:t>e</m:t>
                    </m:r>
                  </m:e>
                  <m:sup>
                    <m:sSub>
                      <m:sSubPr>
                        <m:ctrlPr>
                          <w:rPr>
                            <w:rFonts w:ascii="Cambria Math" w:hAnsi="Cambria Math" w:cs="Arial"/>
                            <w:bCs/>
                            <w:color w:val="000000" w:themeColor="text1"/>
                          </w:rPr>
                        </m:ctrlPr>
                      </m:sSubPr>
                      <m:e>
                        <m:r>
                          <w:rPr>
                            <w:rFonts w:ascii="Cambria Math" w:hAnsi="Cambria Math" w:cs="Arial"/>
                            <w:color w:val="000000" w:themeColor="text1"/>
                          </w:rPr>
                          <m:t>-0.5×</m:t>
                        </m:r>
                        <m:r>
                          <m:rPr>
                            <m:sty m:val="p"/>
                          </m:rPr>
                          <w:rPr>
                            <w:rFonts w:ascii="Cambria Math" w:hAnsi="Cambria Math" w:cs="Arial"/>
                            <w:color w:val="000000" w:themeColor="text1"/>
                          </w:rPr>
                          <m:t>ΔAICc</m:t>
                        </m:r>
                      </m:e>
                      <m:sub>
                        <m:r>
                          <w:rPr>
                            <w:rFonts w:ascii="Cambria Math" w:hAnsi="Cambria Math" w:cs="Arial"/>
                            <w:color w:val="000000" w:themeColor="text1"/>
                          </w:rPr>
                          <m:t>r</m:t>
                        </m:r>
                      </m:sub>
                    </m:sSub>
                  </m:sup>
                </m:sSup>
              </m:e>
            </m:nary>
          </m:den>
        </m:f>
      </m:oMath>
      <w:r w:rsidR="00596108" w:rsidRPr="00C2153A">
        <w:rPr>
          <w:rFonts w:asciiTheme="majorHAnsi" w:hAnsiTheme="majorHAnsi" w:cs="Arial"/>
          <w:bCs/>
          <w:color w:val="000000" w:themeColor="text1"/>
        </w:rPr>
        <w:t xml:space="preserve"> </w:t>
      </w:r>
      <w:r w:rsidR="006B168E" w:rsidRPr="00C2153A">
        <w:rPr>
          <w:rFonts w:asciiTheme="majorHAnsi" w:hAnsiTheme="majorHAnsi" w:cs="Arial"/>
          <w:bCs/>
          <w:color w:val="000000" w:themeColor="text1"/>
        </w:rPr>
        <w:t xml:space="preserve">                                                               (3)</w:t>
      </w:r>
    </w:p>
    <w:p w14:paraId="4132DDC1" w14:textId="77777777" w:rsidR="00751D1B" w:rsidRPr="00C2153A" w:rsidRDefault="00751D1B" w:rsidP="008205FB">
      <w:pPr>
        <w:spacing w:line="480" w:lineRule="auto"/>
        <w:rPr>
          <w:rFonts w:asciiTheme="majorHAnsi" w:hAnsiTheme="majorHAnsi"/>
          <w:color w:val="000000" w:themeColor="text1"/>
        </w:rPr>
      </w:pPr>
    </w:p>
    <w:p w14:paraId="2C370E30" w14:textId="60F19285" w:rsidR="002D37C5" w:rsidRPr="00C2153A" w:rsidRDefault="001C5FB3" w:rsidP="008205FB">
      <w:pPr>
        <w:spacing w:line="480" w:lineRule="auto"/>
        <w:rPr>
          <w:rFonts w:asciiTheme="majorHAnsi" w:hAnsiTheme="majorHAnsi"/>
          <w:color w:val="000000" w:themeColor="text1"/>
        </w:rPr>
      </w:pPr>
      <w:r w:rsidRPr="00C2153A">
        <w:rPr>
          <w:rFonts w:asciiTheme="majorHAnsi" w:hAnsiTheme="majorHAnsi"/>
          <w:color w:val="000000" w:themeColor="text1"/>
        </w:rPr>
        <w:t>Under the default settings</w:t>
      </w:r>
      <w:r w:rsidR="008D4C38" w:rsidRPr="00C2153A">
        <w:rPr>
          <w:rFonts w:asciiTheme="majorHAnsi" w:hAnsiTheme="majorHAnsi"/>
          <w:color w:val="000000" w:themeColor="text1"/>
        </w:rPr>
        <w:t>,</w:t>
      </w:r>
      <w:r w:rsidRPr="00C2153A">
        <w:rPr>
          <w:rFonts w:asciiTheme="majorHAnsi" w:hAnsiTheme="majorHAnsi"/>
          <w:color w:val="000000" w:themeColor="text1"/>
        </w:rPr>
        <w:t xml:space="preserve"> if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Pr="00C2153A">
        <w:rPr>
          <w:rFonts w:asciiTheme="majorHAnsi" w:hAnsiTheme="majorHAnsi"/>
          <w:bCs/>
          <w:color w:val="000000" w:themeColor="text1"/>
        </w:rPr>
        <w:t xml:space="preserve"> </w:t>
      </w:r>
      <w:r w:rsidR="006B168E" w:rsidRPr="00C2153A">
        <w:rPr>
          <w:rFonts w:asciiTheme="majorHAnsi" w:hAnsiTheme="majorHAnsi"/>
          <w:bCs/>
          <w:color w:val="000000" w:themeColor="text1"/>
        </w:rPr>
        <w:t xml:space="preserve">of the best model </w:t>
      </w:r>
      <w:r w:rsidRPr="00C2153A">
        <w:rPr>
          <w:rFonts w:asciiTheme="majorHAnsi" w:hAnsiTheme="majorHAnsi"/>
          <w:bCs/>
          <w:color w:val="000000" w:themeColor="text1"/>
        </w:rPr>
        <w:t>is 0.9</w:t>
      </w:r>
      <w:r w:rsidR="006B0772">
        <w:rPr>
          <w:rFonts w:asciiTheme="majorHAnsi" w:hAnsiTheme="majorHAnsi"/>
          <w:bCs/>
          <w:color w:val="000000" w:themeColor="text1"/>
        </w:rPr>
        <w:t>5</w:t>
      </w:r>
      <w:r w:rsidRPr="00C2153A">
        <w:rPr>
          <w:rFonts w:asciiTheme="majorHAnsi" w:hAnsiTheme="majorHAnsi"/>
          <w:bCs/>
          <w:color w:val="000000" w:themeColor="text1"/>
        </w:rPr>
        <w:t xml:space="preserve"> or greater then </w:t>
      </w:r>
      <w:r w:rsidR="00F37220" w:rsidRPr="00C2153A">
        <w:rPr>
          <w:rFonts w:asciiTheme="majorHAnsi" w:hAnsiTheme="majorHAnsi"/>
          <w:bCs/>
          <w:color w:val="000000" w:themeColor="text1"/>
        </w:rPr>
        <w:t xml:space="preserve">SAGA will perform </w:t>
      </w:r>
      <w:r w:rsidRPr="00C2153A">
        <w:rPr>
          <w:rFonts w:asciiTheme="majorHAnsi" w:hAnsiTheme="majorHAnsi"/>
          <w:bCs/>
          <w:color w:val="000000" w:themeColor="text1"/>
        </w:rPr>
        <w:t xml:space="preserve">parameter estimation under </w:t>
      </w:r>
      <w:r w:rsidR="00F37220" w:rsidRPr="00C2153A">
        <w:rPr>
          <w:rFonts w:asciiTheme="majorHAnsi" w:hAnsiTheme="majorHAnsi"/>
          <w:bCs/>
          <w:color w:val="000000" w:themeColor="text1"/>
        </w:rPr>
        <w:t>a</w:t>
      </w:r>
      <w:r w:rsidRPr="00C2153A">
        <w:rPr>
          <w:rFonts w:asciiTheme="majorHAnsi" w:hAnsiTheme="majorHAnsi"/>
          <w:bCs/>
          <w:color w:val="000000" w:themeColor="text1"/>
        </w:rPr>
        <w:t xml:space="preserve"> single model</w:t>
      </w:r>
      <w:r w:rsidR="004130C3" w:rsidRPr="00C2153A">
        <w:rPr>
          <w:rFonts w:asciiTheme="majorHAnsi" w:hAnsiTheme="majorHAnsi"/>
          <w:color w:val="000000" w:themeColor="text1"/>
        </w:rPr>
        <w:t xml:space="preserve">. If no model reaches this threshold then we </w:t>
      </w:r>
      <w:r w:rsidR="009C1013" w:rsidRPr="00C2153A">
        <w:rPr>
          <w:rFonts w:asciiTheme="majorHAnsi" w:hAnsiTheme="majorHAnsi"/>
          <w:color w:val="000000" w:themeColor="text1"/>
        </w:rPr>
        <w:t>construct</w:t>
      </w:r>
      <w:r w:rsidR="004130C3" w:rsidRPr="00C2153A">
        <w:rPr>
          <w:rFonts w:asciiTheme="majorHAnsi" w:hAnsiTheme="majorHAnsi"/>
          <w:color w:val="000000" w:themeColor="text1"/>
        </w:rPr>
        <w:t xml:space="preserve"> a </w:t>
      </w:r>
      <w:r w:rsidRPr="00C2153A">
        <w:rPr>
          <w:rFonts w:asciiTheme="majorHAnsi" w:hAnsiTheme="majorHAnsi"/>
          <w:color w:val="000000" w:themeColor="text1"/>
        </w:rPr>
        <w:t xml:space="preserve">95% confidence set of </w:t>
      </w:r>
      <w:r w:rsidR="004130C3" w:rsidRPr="00C2153A">
        <w:rPr>
          <w:rFonts w:asciiTheme="majorHAnsi" w:hAnsiTheme="majorHAnsi"/>
          <w:color w:val="000000" w:themeColor="text1"/>
        </w:rPr>
        <w:t>model</w:t>
      </w:r>
      <w:r w:rsidRPr="00C2153A">
        <w:rPr>
          <w:rFonts w:asciiTheme="majorHAnsi" w:hAnsiTheme="majorHAnsi"/>
          <w:color w:val="000000" w:themeColor="text1"/>
        </w:rPr>
        <w:t xml:space="preserve">s </w:t>
      </w:r>
      <w:r w:rsidR="004130C3" w:rsidRPr="00C2153A">
        <w:rPr>
          <w:rFonts w:asciiTheme="majorHAnsi" w:hAnsiTheme="majorHAnsi"/>
          <w:color w:val="000000" w:themeColor="text1"/>
        </w:rPr>
        <w:t xml:space="preserve">that contains the minimum number of models whose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4130C3" w:rsidRPr="00C2153A">
        <w:rPr>
          <w:rFonts w:asciiTheme="majorHAnsi" w:hAnsiTheme="majorHAnsi"/>
          <w:color w:val="000000" w:themeColor="text1"/>
        </w:rPr>
        <w:t xml:space="preserve"> sum to 0.95</w:t>
      </w:r>
      <w:r w:rsidR="00585D37">
        <w:rPr>
          <w:rFonts w:asciiTheme="majorHAnsi" w:hAnsiTheme="majorHAnsi"/>
          <w:color w:val="000000" w:themeColor="text1"/>
        </w:rPr>
        <w:t>.  The software then computes</w:t>
      </w:r>
      <w:r w:rsidR="00474F8E" w:rsidRPr="00C2153A">
        <w:rPr>
          <w:rFonts w:asciiTheme="majorHAnsi" w:hAnsiTheme="majorHAnsi"/>
          <w:color w:val="000000" w:themeColor="text1"/>
        </w:rPr>
        <w:t xml:space="preserve"> </w:t>
      </w:r>
      <w:r w:rsidR="00C8683A" w:rsidRPr="00C2153A">
        <w:rPr>
          <w:rFonts w:asciiTheme="majorHAnsi" w:hAnsiTheme="majorHAnsi"/>
          <w:color w:val="000000" w:themeColor="text1"/>
        </w:rPr>
        <w:t>model-averaged</w:t>
      </w:r>
      <w:r w:rsidR="00474F8E" w:rsidRPr="00C2153A">
        <w:rPr>
          <w:rFonts w:asciiTheme="majorHAnsi" w:hAnsiTheme="majorHAnsi"/>
          <w:color w:val="000000" w:themeColor="text1"/>
        </w:rPr>
        <w:t xml:space="preserve"> </w:t>
      </w:r>
      <w:r w:rsidR="00C8683A" w:rsidRPr="00C2153A">
        <w:rPr>
          <w:rFonts w:asciiTheme="majorHAnsi" w:hAnsiTheme="majorHAnsi"/>
          <w:color w:val="000000" w:themeColor="text1"/>
        </w:rPr>
        <w:t>results</w:t>
      </w:r>
      <w:r w:rsidR="00585D37">
        <w:rPr>
          <w:rFonts w:asciiTheme="majorHAnsi" w:hAnsiTheme="majorHAnsi"/>
          <w:color w:val="000000" w:themeColor="text1"/>
        </w:rPr>
        <w:t xml:space="preserve"> for the 95% confidence set</w:t>
      </w:r>
      <w:r w:rsidR="002D37C5" w:rsidRPr="00C2153A">
        <w:rPr>
          <w:rFonts w:asciiTheme="majorHAnsi" w:hAnsiTheme="majorHAnsi"/>
          <w:color w:val="000000" w:themeColor="text1"/>
        </w:rPr>
        <w:t xml:space="preserve">.  </w:t>
      </w:r>
      <w:r w:rsidR="007002C3" w:rsidRPr="00C2153A">
        <w:rPr>
          <w:rFonts w:asciiTheme="majorHAnsi" w:hAnsiTheme="majorHAnsi"/>
          <w:color w:val="000000" w:themeColor="text1"/>
        </w:rPr>
        <w:t xml:space="preserve">To calculate </w:t>
      </w:r>
      <w:r w:rsidR="00691442" w:rsidRPr="00C2153A">
        <w:rPr>
          <w:rFonts w:asciiTheme="majorHAnsi" w:hAnsiTheme="majorHAnsi"/>
          <w:color w:val="000000" w:themeColor="text1"/>
        </w:rPr>
        <w:t xml:space="preserve">model averaged </w:t>
      </w:r>
      <w:r w:rsidR="002562D5" w:rsidRPr="00C2153A">
        <w:rPr>
          <w:rFonts w:asciiTheme="majorHAnsi" w:hAnsiTheme="majorHAnsi"/>
          <w:color w:val="000000" w:themeColor="text1"/>
        </w:rPr>
        <w:t>parameter estimates and unconditional standard errors</w:t>
      </w:r>
      <w:r w:rsidR="007002C3" w:rsidRPr="00C2153A">
        <w:rPr>
          <w:rFonts w:asciiTheme="majorHAnsi" w:hAnsiTheme="majorHAnsi"/>
          <w:color w:val="000000" w:themeColor="text1"/>
        </w:rPr>
        <w:t xml:space="preserve"> we</w:t>
      </w:r>
      <w:r w:rsidR="002D37C5" w:rsidRPr="00C2153A">
        <w:rPr>
          <w:rFonts w:asciiTheme="majorHAnsi" w:hAnsiTheme="majorHAnsi"/>
          <w:color w:val="000000" w:themeColor="text1"/>
        </w:rPr>
        <w:t xml:space="preserve"> recalculate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2562D5" w:rsidRPr="00C2153A">
        <w:rPr>
          <w:rFonts w:asciiTheme="majorHAnsi" w:hAnsiTheme="majorHAnsi"/>
          <w:bCs/>
          <w:color w:val="000000" w:themeColor="text1"/>
        </w:rPr>
        <w:t xml:space="preserve"> </w:t>
      </w:r>
      <w:r w:rsidR="002D37C5" w:rsidRPr="00C2153A">
        <w:rPr>
          <w:rFonts w:asciiTheme="majorHAnsi" w:hAnsiTheme="majorHAnsi"/>
          <w:color w:val="000000" w:themeColor="text1"/>
        </w:rPr>
        <w:t xml:space="preserve">for each model performing the summation in the denominator of equation 3 across </w:t>
      </w:r>
      <w:r w:rsidR="00585D37">
        <w:rPr>
          <w:rFonts w:asciiTheme="majorHAnsi" w:hAnsiTheme="majorHAnsi"/>
          <w:color w:val="000000" w:themeColor="text1"/>
        </w:rPr>
        <w:t>all</w:t>
      </w:r>
      <w:r w:rsidR="00585D37" w:rsidRPr="00C2153A">
        <w:rPr>
          <w:rFonts w:asciiTheme="majorHAnsi" w:hAnsiTheme="majorHAnsi"/>
          <w:color w:val="000000" w:themeColor="text1"/>
        </w:rPr>
        <w:t xml:space="preserve"> </w:t>
      </w:r>
      <w:r w:rsidR="002D37C5" w:rsidRPr="00C2153A">
        <w:rPr>
          <w:rFonts w:asciiTheme="majorHAnsi" w:hAnsiTheme="majorHAnsi"/>
          <w:color w:val="000000" w:themeColor="text1"/>
        </w:rPr>
        <w:t xml:space="preserve">models in </w:t>
      </w:r>
      <w:r w:rsidR="00585D37">
        <w:rPr>
          <w:rFonts w:asciiTheme="majorHAnsi" w:hAnsiTheme="majorHAnsi"/>
          <w:color w:val="000000" w:themeColor="text1"/>
        </w:rPr>
        <w:t>the</w:t>
      </w:r>
      <w:r w:rsidR="00585D37" w:rsidRPr="00C2153A">
        <w:rPr>
          <w:rFonts w:asciiTheme="majorHAnsi" w:hAnsiTheme="majorHAnsi"/>
          <w:color w:val="000000" w:themeColor="text1"/>
        </w:rPr>
        <w:t xml:space="preserve"> </w:t>
      </w:r>
      <w:r w:rsidR="00640EB3">
        <w:rPr>
          <w:rFonts w:asciiTheme="majorHAnsi" w:hAnsiTheme="majorHAnsi"/>
          <w:color w:val="000000" w:themeColor="text1"/>
        </w:rPr>
        <w:t xml:space="preserve">confidence </w:t>
      </w:r>
      <w:r w:rsidR="002D37C5" w:rsidRPr="00C2153A">
        <w:rPr>
          <w:rFonts w:asciiTheme="majorHAnsi" w:hAnsiTheme="majorHAnsi"/>
          <w:color w:val="000000" w:themeColor="text1"/>
        </w:rPr>
        <w:t xml:space="preserve">set. </w:t>
      </w:r>
      <w:r w:rsidR="00F10C52" w:rsidRPr="00C2153A">
        <w:rPr>
          <w:rFonts w:asciiTheme="majorHAnsi" w:hAnsiTheme="majorHAnsi"/>
          <w:color w:val="000000" w:themeColor="text1"/>
        </w:rPr>
        <w:t>The model weighted parameter estimate</w:t>
      </w:r>
      <w:r w:rsidR="00665463" w:rsidRPr="00C2153A">
        <w:rPr>
          <w:rFonts w:asciiTheme="majorHAnsi" w:hAnsiTheme="majorHAnsi"/>
          <w:color w:val="000000" w:themeColor="text1"/>
        </w:rPr>
        <w:t>s</w:t>
      </w:r>
      <w:r w:rsidR="00F10C52" w:rsidRPr="00C2153A">
        <w:rPr>
          <w:rFonts w:asciiTheme="majorHAnsi" w:hAnsiTheme="majorHAnsi"/>
          <w:color w:val="000000" w:themeColor="text1"/>
        </w:rPr>
        <w:t xml:space="preserve"> (</w:t>
      </w:r>
      <m:oMath>
        <m:acc>
          <m:accPr>
            <m:ctrlPr>
              <w:rPr>
                <w:rFonts w:ascii="Cambria Math" w:hAnsi="Cambria Math"/>
                <w:i/>
                <w:color w:val="000000" w:themeColor="text1"/>
              </w:rPr>
            </m:ctrlPr>
          </m:accPr>
          <m:e>
            <m:bar>
              <m:barPr>
                <m:pos m:val="top"/>
                <m:ctrlPr>
                  <w:rPr>
                    <w:rFonts w:ascii="Cambria Math" w:hAnsi="Cambria Math"/>
                    <w:i/>
                    <w:color w:val="000000" w:themeColor="text1"/>
                  </w:rPr>
                </m:ctrlPr>
              </m:barPr>
              <m:e>
                <m:r>
                  <w:rPr>
                    <w:rFonts w:ascii="Cambria Math" w:hAnsi="Cambria Math"/>
                    <w:color w:val="000000" w:themeColor="text1"/>
                  </w:rPr>
                  <m:t>θ</m:t>
                </m:r>
              </m:e>
            </m:bar>
          </m:e>
        </m:acc>
      </m:oMath>
      <w:r w:rsidR="00F10C52" w:rsidRPr="00C2153A">
        <w:rPr>
          <w:rFonts w:asciiTheme="majorHAnsi" w:hAnsiTheme="majorHAnsi"/>
          <w:color w:val="000000" w:themeColor="text1"/>
        </w:rPr>
        <w:t xml:space="preserve">) </w:t>
      </w:r>
      <w:r w:rsidR="00665463" w:rsidRPr="00C2153A">
        <w:rPr>
          <w:rFonts w:asciiTheme="majorHAnsi" w:hAnsiTheme="majorHAnsi"/>
          <w:color w:val="000000" w:themeColor="text1"/>
        </w:rPr>
        <w:t>are</w:t>
      </w:r>
      <w:r w:rsidR="00F10C52" w:rsidRPr="00C2153A">
        <w:rPr>
          <w:rFonts w:asciiTheme="majorHAnsi" w:hAnsiTheme="majorHAnsi"/>
          <w:color w:val="000000" w:themeColor="text1"/>
        </w:rPr>
        <w:t xml:space="preserve"> then calculated using equation </w:t>
      </w:r>
      <w:r w:rsidR="00263C80" w:rsidRPr="00C2153A">
        <w:rPr>
          <w:rFonts w:asciiTheme="majorHAnsi" w:hAnsiTheme="majorHAnsi"/>
          <w:color w:val="000000" w:themeColor="text1"/>
        </w:rPr>
        <w:t>4</w:t>
      </w:r>
      <w:r w:rsidR="00F10C52" w:rsidRPr="00C2153A">
        <w:rPr>
          <w:rFonts w:asciiTheme="majorHAnsi" w:hAnsiTheme="majorHAnsi"/>
          <w:color w:val="000000" w:themeColor="text1"/>
        </w:rPr>
        <w:t xml:space="preserve"> where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F10C52" w:rsidRPr="00C2153A">
        <w:rPr>
          <w:rFonts w:asciiTheme="majorHAnsi" w:hAnsiTheme="majorHAnsi"/>
          <w:color w:val="000000" w:themeColor="text1"/>
        </w:rPr>
        <w:t xml:space="preserve"> is the recalculated model weight and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θ</m:t>
                </m:r>
              </m:e>
            </m:acc>
          </m:e>
          <m:sub>
            <m:r>
              <w:rPr>
                <w:rFonts w:ascii="Cambria Math" w:hAnsi="Cambria Math"/>
                <w:color w:val="000000" w:themeColor="text1"/>
              </w:rPr>
              <m:t>i</m:t>
            </m:r>
          </m:sub>
        </m:sSub>
      </m:oMath>
      <w:r w:rsidR="00F10C52" w:rsidRPr="00C2153A">
        <w:rPr>
          <w:rFonts w:asciiTheme="majorHAnsi" w:hAnsiTheme="majorHAnsi"/>
          <w:color w:val="000000" w:themeColor="text1"/>
        </w:rPr>
        <w:t xml:space="preserve"> is the parameter estimate from the model; the product of these values is summed across all models (R) in the </w:t>
      </w:r>
      <w:r w:rsidR="00640EB3">
        <w:rPr>
          <w:rFonts w:asciiTheme="majorHAnsi" w:hAnsiTheme="majorHAnsi"/>
          <w:color w:val="000000" w:themeColor="text1"/>
        </w:rPr>
        <w:t>confidence</w:t>
      </w:r>
      <w:r w:rsidR="00F10C52" w:rsidRPr="00C2153A">
        <w:rPr>
          <w:rFonts w:asciiTheme="majorHAnsi" w:hAnsiTheme="majorHAnsi"/>
          <w:color w:val="000000" w:themeColor="text1"/>
        </w:rPr>
        <w:t xml:space="preserve"> set.</w:t>
      </w:r>
    </w:p>
    <w:p w14:paraId="006CA247" w14:textId="77777777" w:rsidR="00751D1B" w:rsidRPr="00C2153A" w:rsidRDefault="00751D1B" w:rsidP="008205FB">
      <w:pPr>
        <w:spacing w:line="480" w:lineRule="auto"/>
        <w:rPr>
          <w:rFonts w:asciiTheme="majorHAnsi" w:hAnsiTheme="majorHAnsi"/>
          <w:color w:val="000000" w:themeColor="text1"/>
        </w:rPr>
      </w:pPr>
    </w:p>
    <w:p w14:paraId="4D87B927" w14:textId="52E11964" w:rsidR="002D37C5" w:rsidRPr="00C2153A" w:rsidRDefault="00F06E34" w:rsidP="008205FB">
      <w:pPr>
        <w:spacing w:line="480" w:lineRule="auto"/>
        <w:jc w:val="right"/>
        <w:rPr>
          <w:rFonts w:asciiTheme="majorHAnsi" w:hAnsiTheme="majorHAnsi"/>
          <w:color w:val="000000" w:themeColor="text1"/>
        </w:rPr>
      </w:pPr>
      <m:oMath>
        <m:acc>
          <m:accPr>
            <m:ctrlPr>
              <w:rPr>
                <w:rFonts w:ascii="Cambria Math" w:hAnsi="Cambria Math"/>
                <w:i/>
                <w:color w:val="000000" w:themeColor="text1"/>
              </w:rPr>
            </m:ctrlPr>
          </m:accPr>
          <m:e>
            <m:bar>
              <m:barPr>
                <m:pos m:val="top"/>
                <m:ctrlPr>
                  <w:rPr>
                    <w:rFonts w:ascii="Cambria Math" w:hAnsi="Cambria Math"/>
                    <w:i/>
                    <w:color w:val="000000" w:themeColor="text1"/>
                  </w:rPr>
                </m:ctrlPr>
              </m:barPr>
              <m:e>
                <m:r>
                  <w:rPr>
                    <w:rFonts w:ascii="Cambria Math" w:hAnsi="Cambria Math"/>
                    <w:color w:val="000000" w:themeColor="text1"/>
                  </w:rPr>
                  <m:t>θ</m:t>
                </m:r>
              </m:e>
            </m:bar>
          </m:e>
        </m:acc>
        <m:r>
          <w:rPr>
            <w:rFonts w:ascii="Cambria Math" w:hAnsi="Cambria Math"/>
            <w:color w:val="000000" w:themeColor="text1"/>
          </w:rPr>
          <m:t xml:space="preserve">= </m:t>
        </m:r>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R</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θ</m:t>
                    </m:r>
                  </m:e>
                </m:acc>
              </m:e>
              <m:sub>
                <m:r>
                  <w:rPr>
                    <w:rFonts w:ascii="Cambria Math" w:hAnsi="Cambria Math"/>
                    <w:color w:val="000000" w:themeColor="text1"/>
                  </w:rPr>
                  <m:t>i</m:t>
                </m:r>
              </m:sub>
            </m:sSub>
          </m:e>
        </m:nary>
      </m:oMath>
      <w:r w:rsidR="006B168E" w:rsidRPr="00C2153A">
        <w:rPr>
          <w:rFonts w:asciiTheme="majorHAnsi" w:hAnsiTheme="majorHAnsi"/>
          <w:color w:val="000000" w:themeColor="text1"/>
        </w:rPr>
        <w:t xml:space="preserve">                                                             (4)</w:t>
      </w:r>
    </w:p>
    <w:p w14:paraId="05993E9E" w14:textId="77777777" w:rsidR="00751D1B" w:rsidRPr="00C2153A" w:rsidRDefault="00751D1B" w:rsidP="008205FB">
      <w:pPr>
        <w:spacing w:line="480" w:lineRule="auto"/>
        <w:rPr>
          <w:rFonts w:asciiTheme="majorHAnsi" w:hAnsiTheme="majorHAnsi"/>
          <w:color w:val="000000" w:themeColor="text1"/>
        </w:rPr>
      </w:pPr>
    </w:p>
    <w:p w14:paraId="5113B876" w14:textId="6E635282" w:rsidR="002D37C5" w:rsidRPr="00C2153A" w:rsidRDefault="00263C80" w:rsidP="008205FB">
      <w:pPr>
        <w:spacing w:line="480" w:lineRule="auto"/>
        <w:rPr>
          <w:rFonts w:asciiTheme="majorHAnsi" w:hAnsiTheme="majorHAnsi"/>
          <w:color w:val="000000" w:themeColor="text1"/>
        </w:rPr>
      </w:pPr>
      <w:r w:rsidRPr="00C2153A">
        <w:rPr>
          <w:rFonts w:asciiTheme="majorHAnsi" w:hAnsiTheme="majorHAnsi"/>
          <w:color w:val="000000" w:themeColor="text1"/>
        </w:rPr>
        <w:t>S</w:t>
      </w:r>
      <w:r w:rsidR="003D0153" w:rsidRPr="00C2153A">
        <w:rPr>
          <w:rFonts w:asciiTheme="majorHAnsi" w:hAnsiTheme="majorHAnsi"/>
          <w:color w:val="000000" w:themeColor="text1"/>
        </w:rPr>
        <w:t xml:space="preserve">tandard error estimates that are </w:t>
      </w:r>
      <w:r w:rsidR="00262EE6">
        <w:rPr>
          <w:rFonts w:asciiTheme="majorHAnsi" w:hAnsiTheme="majorHAnsi"/>
          <w:color w:val="000000" w:themeColor="text1"/>
        </w:rPr>
        <w:t xml:space="preserve">not </w:t>
      </w:r>
      <w:r w:rsidR="003D0153" w:rsidRPr="00C2153A">
        <w:rPr>
          <w:rFonts w:asciiTheme="majorHAnsi" w:hAnsiTheme="majorHAnsi"/>
          <w:color w:val="000000" w:themeColor="text1"/>
        </w:rPr>
        <w:t>conditional on any one model</w:t>
      </w:r>
      <w:r w:rsidRPr="00C2153A">
        <w:rPr>
          <w:rFonts w:asciiTheme="majorHAnsi" w:hAnsiTheme="majorHAnsi"/>
          <w:color w:val="000000" w:themeColor="text1"/>
        </w:rPr>
        <w:t xml:space="preserve"> are calculated using equation 5</w:t>
      </w:r>
      <w:r w:rsidR="003D0153" w:rsidRPr="00C2153A">
        <w:rPr>
          <w:rFonts w:asciiTheme="majorHAnsi" w:hAnsiTheme="majorHAnsi"/>
          <w:color w:val="000000" w:themeColor="text1"/>
        </w:rPr>
        <w:t xml:space="preserve">. </w:t>
      </w:r>
    </w:p>
    <w:p w14:paraId="02439CED" w14:textId="1B5D779D" w:rsidR="002D37C5" w:rsidRDefault="00F06E34" w:rsidP="008205FB">
      <w:pPr>
        <w:spacing w:line="480" w:lineRule="auto"/>
        <w:jc w:val="right"/>
        <w:rPr>
          <w:rFonts w:asciiTheme="majorHAnsi" w:hAnsiTheme="majorHAnsi"/>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se</m:t>
            </m:r>
          </m:e>
        </m:acc>
        <m:d>
          <m:dPr>
            <m:ctrlPr>
              <w:rPr>
                <w:rFonts w:ascii="Cambria Math" w:hAnsi="Cambria Math"/>
                <w:i/>
                <w:color w:val="000000" w:themeColor="text1"/>
              </w:rPr>
            </m:ctrlPr>
          </m:dPr>
          <m:e>
            <m:acc>
              <m:accPr>
                <m:ctrlPr>
                  <w:rPr>
                    <w:rFonts w:ascii="Cambria Math" w:hAnsi="Cambria Math"/>
                    <w:i/>
                    <w:color w:val="000000" w:themeColor="text1"/>
                  </w:rPr>
                </m:ctrlPr>
              </m:accPr>
              <m:e>
                <m:bar>
                  <m:barPr>
                    <m:pos m:val="top"/>
                    <m:ctrlPr>
                      <w:rPr>
                        <w:rFonts w:ascii="Cambria Math" w:hAnsi="Cambria Math"/>
                        <w:i/>
                        <w:color w:val="000000" w:themeColor="text1"/>
                      </w:rPr>
                    </m:ctrlPr>
                  </m:barPr>
                  <m:e>
                    <m:r>
                      <w:rPr>
                        <w:rFonts w:ascii="Cambria Math" w:hAnsi="Cambria Math"/>
                        <w:color w:val="000000" w:themeColor="text1"/>
                      </w:rPr>
                      <m:t>θ</m:t>
                    </m:r>
                  </m:e>
                </m:bar>
              </m:e>
            </m:acc>
          </m:e>
        </m:d>
        <m:r>
          <w:rPr>
            <w:rFonts w:ascii="Cambria Math" w:hAnsi="Cambria Math"/>
            <w:color w:val="000000" w:themeColor="text1"/>
          </w:rPr>
          <m:t xml:space="preserve">= </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R</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ad>
              <m:radPr>
                <m:degHide m:val="1"/>
                <m:ctrlPr>
                  <w:rPr>
                    <w:rFonts w:ascii="Cambria Math" w:hAnsi="Cambria Math"/>
                    <w:i/>
                    <w:color w:val="000000" w:themeColor="text1"/>
                  </w:rPr>
                </m:ctrlPr>
              </m:radPr>
              <m:deg/>
              <m:e>
                <m:acc>
                  <m:accPr>
                    <m:ctrlPr>
                      <w:rPr>
                        <w:rFonts w:ascii="Cambria Math" w:hAnsi="Cambria Math"/>
                        <w:i/>
                        <w:color w:val="000000" w:themeColor="text1"/>
                      </w:rPr>
                    </m:ctrlPr>
                  </m:accPr>
                  <m:e>
                    <m:r>
                      <w:rPr>
                        <w:rFonts w:ascii="Cambria Math" w:hAnsi="Cambria Math"/>
                        <w:color w:val="000000" w:themeColor="text1"/>
                      </w:rPr>
                      <m:t>var</m:t>
                    </m:r>
                  </m:e>
                </m:acc>
                <m:d>
                  <m:dPr>
                    <m:ctrlPr>
                      <w:rPr>
                        <w:rFonts w:ascii="Cambria Math" w:hAnsi="Cambria Math"/>
                        <w:i/>
                        <w:color w:val="000000" w:themeColor="text1"/>
                      </w:rPr>
                    </m:ctrlPr>
                  </m:dPr>
                  <m:e>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acc>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acc>
                    <m:r>
                      <w:rPr>
                        <w:rFonts w:ascii="Cambria Math" w:hAnsi="Cambria Math"/>
                        <w:color w:val="000000" w:themeColor="text1"/>
                      </w:rPr>
                      <m:t>-</m:t>
                    </m:r>
                    <m:acc>
                      <m:accPr>
                        <m:ctrlPr>
                          <w:rPr>
                            <w:rFonts w:ascii="Cambria Math" w:hAnsi="Cambria Math"/>
                            <w:i/>
                            <w:color w:val="000000" w:themeColor="text1"/>
                          </w:rPr>
                        </m:ctrlPr>
                      </m:accPr>
                      <m:e>
                        <m:bar>
                          <m:barPr>
                            <m:pos m:val="top"/>
                            <m:ctrlPr>
                              <w:rPr>
                                <w:rFonts w:ascii="Cambria Math" w:hAnsi="Cambria Math"/>
                                <w:i/>
                                <w:color w:val="000000" w:themeColor="text1"/>
                              </w:rPr>
                            </m:ctrlPr>
                          </m:barPr>
                          <m:e>
                            <m:r>
                              <w:rPr>
                                <w:rFonts w:ascii="Cambria Math" w:hAnsi="Cambria Math"/>
                                <w:color w:val="000000" w:themeColor="text1"/>
                              </w:rPr>
                              <m:t>θ</m:t>
                            </m:r>
                          </m:e>
                        </m:bar>
                      </m:e>
                    </m:acc>
                    <m:r>
                      <w:rPr>
                        <w:rFonts w:ascii="Cambria Math" w:hAnsi="Cambria Math"/>
                        <w:color w:val="000000" w:themeColor="text1"/>
                      </w:rPr>
                      <m:t>)</m:t>
                    </m:r>
                  </m:e>
                  <m:sup>
                    <m:r>
                      <w:rPr>
                        <w:rFonts w:ascii="Cambria Math" w:hAnsi="Cambria Math"/>
                        <w:color w:val="000000" w:themeColor="text1"/>
                      </w:rPr>
                      <m:t>2</m:t>
                    </m:r>
                  </m:sup>
                </m:sSup>
              </m:e>
            </m:rad>
          </m:e>
        </m:nary>
      </m:oMath>
      <w:r w:rsidR="0032435A">
        <w:rPr>
          <w:rFonts w:asciiTheme="majorHAnsi" w:hAnsiTheme="majorHAnsi"/>
          <w:color w:val="000000" w:themeColor="text1"/>
        </w:rPr>
        <w:t xml:space="preserve">                                   </w:t>
      </w:r>
      <w:r w:rsidR="006B168E" w:rsidRPr="00C2153A">
        <w:rPr>
          <w:rFonts w:asciiTheme="majorHAnsi" w:hAnsiTheme="majorHAnsi"/>
          <w:color w:val="000000" w:themeColor="text1"/>
        </w:rPr>
        <w:t>(5)</w:t>
      </w:r>
    </w:p>
    <w:p w14:paraId="3DA62624" w14:textId="77777777" w:rsidR="0032435A" w:rsidRPr="00C2153A" w:rsidRDefault="0032435A" w:rsidP="008205FB">
      <w:pPr>
        <w:spacing w:line="480" w:lineRule="auto"/>
        <w:jc w:val="right"/>
        <w:rPr>
          <w:rFonts w:asciiTheme="majorHAnsi" w:hAnsiTheme="majorHAnsi"/>
          <w:color w:val="000000" w:themeColor="text1"/>
        </w:rPr>
      </w:pPr>
    </w:p>
    <w:p w14:paraId="4DBFA768" w14:textId="7882406B" w:rsidR="00751D1B" w:rsidRPr="00C2153A" w:rsidRDefault="00F853F4" w:rsidP="008205FB">
      <w:pPr>
        <w:spacing w:line="480" w:lineRule="auto"/>
        <w:rPr>
          <w:rFonts w:asciiTheme="majorHAnsi" w:hAnsiTheme="majorHAnsi"/>
          <w:color w:val="000000" w:themeColor="text1"/>
        </w:rPr>
      </w:pPr>
      <w:r w:rsidRPr="00C2153A">
        <w:rPr>
          <w:rFonts w:asciiTheme="majorHAnsi" w:hAnsiTheme="majorHAnsi"/>
          <w:color w:val="000000" w:themeColor="text1"/>
        </w:rPr>
        <w:t xml:space="preserve">The term </w:t>
      </w:r>
      <m:oMath>
        <m:acc>
          <m:accPr>
            <m:ctrlPr>
              <w:rPr>
                <w:rFonts w:ascii="Cambria Math" w:hAnsi="Cambria Math"/>
                <w:i/>
                <w:color w:val="000000" w:themeColor="text1"/>
              </w:rPr>
            </m:ctrlPr>
          </m:accPr>
          <m:e>
            <m:r>
              <w:rPr>
                <w:rFonts w:ascii="Cambria Math" w:hAnsi="Cambria Math"/>
                <w:color w:val="000000" w:themeColor="text1"/>
              </w:rPr>
              <m:t>var</m:t>
            </m:r>
          </m:e>
        </m:acc>
        <m:d>
          <m:dPr>
            <m:ctrlPr>
              <w:rPr>
                <w:rFonts w:ascii="Cambria Math" w:hAnsi="Cambria Math"/>
                <w:i/>
                <w:color w:val="000000" w:themeColor="text1"/>
              </w:rPr>
            </m:ctrlPr>
          </m:dPr>
          <m:e>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acc>
          </m:e>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e>
        </m:d>
      </m:oMath>
      <w:r w:rsidRPr="00C2153A">
        <w:rPr>
          <w:rFonts w:asciiTheme="majorHAnsi" w:hAnsiTheme="majorHAnsi"/>
          <w:color w:val="000000" w:themeColor="text1"/>
        </w:rPr>
        <w:t xml:space="preserve"> represents the conditional variance of a parameter estimate under an individual model while </w:t>
      </w:r>
      <m:oMath>
        <m:sSup>
          <m:sSupPr>
            <m:ctrlPr>
              <w:rPr>
                <w:rFonts w:ascii="Cambria Math" w:hAnsi="Cambria Math"/>
                <w:i/>
                <w:color w:val="000000" w:themeColor="text1"/>
              </w:rPr>
            </m:ctrlPr>
          </m:sSupPr>
          <m:e>
            <m:r>
              <w:rPr>
                <w:rFonts w:ascii="Cambria Math" w:hAnsi="Cambria Math"/>
                <w:color w:val="000000" w:themeColor="text1"/>
              </w:rPr>
              <m:t>(</m:t>
            </m:r>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e>
            </m:acc>
            <m:r>
              <w:rPr>
                <w:rFonts w:ascii="Cambria Math" w:hAnsi="Cambria Math"/>
                <w:color w:val="000000" w:themeColor="text1"/>
              </w:rPr>
              <m:t>-</m:t>
            </m:r>
            <m:acc>
              <m:accPr>
                <m:ctrlPr>
                  <w:rPr>
                    <w:rFonts w:ascii="Cambria Math" w:hAnsi="Cambria Math"/>
                    <w:i/>
                    <w:color w:val="000000" w:themeColor="text1"/>
                  </w:rPr>
                </m:ctrlPr>
              </m:accPr>
              <m:e>
                <m:bar>
                  <m:barPr>
                    <m:pos m:val="top"/>
                    <m:ctrlPr>
                      <w:rPr>
                        <w:rFonts w:ascii="Cambria Math" w:hAnsi="Cambria Math"/>
                        <w:i/>
                        <w:color w:val="000000" w:themeColor="text1"/>
                      </w:rPr>
                    </m:ctrlPr>
                  </m:barPr>
                  <m:e>
                    <m:r>
                      <w:rPr>
                        <w:rFonts w:ascii="Cambria Math" w:hAnsi="Cambria Math"/>
                        <w:color w:val="000000" w:themeColor="text1"/>
                      </w:rPr>
                      <m:t>θ</m:t>
                    </m:r>
                  </m:e>
                </m:bar>
              </m:e>
            </m:acc>
            <m:r>
              <w:rPr>
                <w:rFonts w:ascii="Cambria Math" w:hAnsi="Cambria Math"/>
                <w:color w:val="000000" w:themeColor="text1"/>
              </w:rPr>
              <m:t>)</m:t>
            </m:r>
          </m:e>
          <m:sup>
            <m:r>
              <w:rPr>
                <w:rFonts w:ascii="Cambria Math" w:hAnsi="Cambria Math"/>
                <w:color w:val="000000" w:themeColor="text1"/>
              </w:rPr>
              <m:t>2</m:t>
            </m:r>
          </m:sup>
        </m:sSup>
      </m:oMath>
      <w:r w:rsidRPr="00C2153A">
        <w:rPr>
          <w:rFonts w:asciiTheme="majorHAnsi" w:hAnsiTheme="majorHAnsi"/>
          <w:color w:val="000000" w:themeColor="text1"/>
        </w:rPr>
        <w:t xml:space="preserve"> is simply the squared deviation of the parameter estimate under a given model from the model weighted average for that parameter.  </w:t>
      </w:r>
    </w:p>
    <w:p w14:paraId="1F213FFE" w14:textId="46DCF658" w:rsidR="004E157E" w:rsidRDefault="00474F8E"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6256B0" w:rsidRPr="00C2153A">
        <w:rPr>
          <w:rFonts w:asciiTheme="majorHAnsi" w:hAnsiTheme="majorHAnsi"/>
          <w:color w:val="000000" w:themeColor="text1"/>
        </w:rPr>
        <w:t>O</w:t>
      </w:r>
      <w:r w:rsidR="00F961CE" w:rsidRPr="00C2153A">
        <w:rPr>
          <w:rFonts w:asciiTheme="majorHAnsi" w:hAnsiTheme="majorHAnsi"/>
          <w:color w:val="000000" w:themeColor="text1"/>
        </w:rPr>
        <w:t>ur I</w:t>
      </w:r>
      <w:r w:rsidR="001C5FB3" w:rsidRPr="00C2153A">
        <w:rPr>
          <w:rFonts w:asciiTheme="majorHAnsi" w:hAnsiTheme="majorHAnsi"/>
          <w:color w:val="000000" w:themeColor="text1"/>
        </w:rPr>
        <w:t>-</w:t>
      </w:r>
      <w:r w:rsidR="00F961CE" w:rsidRPr="00C2153A">
        <w:rPr>
          <w:rFonts w:asciiTheme="majorHAnsi" w:hAnsiTheme="majorHAnsi"/>
          <w:color w:val="000000" w:themeColor="text1"/>
        </w:rPr>
        <w:t xml:space="preserve">T approach </w:t>
      </w:r>
      <w:r w:rsidR="00267D8A">
        <w:rPr>
          <w:rFonts w:asciiTheme="majorHAnsi" w:hAnsiTheme="majorHAnsi"/>
          <w:color w:val="000000" w:themeColor="text1"/>
        </w:rPr>
        <w:t xml:space="preserve">also </w:t>
      </w:r>
      <w:r w:rsidR="00F961CE" w:rsidRPr="00C2153A">
        <w:rPr>
          <w:rFonts w:asciiTheme="majorHAnsi" w:hAnsiTheme="majorHAnsi"/>
          <w:color w:val="000000" w:themeColor="text1"/>
        </w:rPr>
        <w:t>provides estimates of variable importance calculate</w:t>
      </w:r>
      <w:r w:rsidR="001266D8" w:rsidRPr="00C2153A">
        <w:rPr>
          <w:rFonts w:asciiTheme="majorHAnsi" w:hAnsiTheme="majorHAnsi"/>
          <w:color w:val="000000" w:themeColor="text1"/>
        </w:rPr>
        <w:t>d</w:t>
      </w:r>
      <w:r w:rsidR="00F961CE" w:rsidRPr="00C2153A">
        <w:rPr>
          <w:rFonts w:asciiTheme="majorHAnsi" w:hAnsiTheme="majorHAnsi"/>
          <w:color w:val="000000" w:themeColor="text1"/>
        </w:rPr>
        <w:t xml:space="preserve"> by </w:t>
      </w:r>
      <w:r w:rsidR="00F10C52" w:rsidRPr="00C2153A">
        <w:rPr>
          <w:rFonts w:asciiTheme="majorHAnsi" w:hAnsiTheme="majorHAnsi"/>
          <w:color w:val="000000" w:themeColor="text1"/>
        </w:rPr>
        <w:t xml:space="preserve">summing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F10C52" w:rsidRPr="00C2153A">
        <w:rPr>
          <w:rFonts w:asciiTheme="majorHAnsi" w:hAnsiTheme="majorHAnsi"/>
          <w:color w:val="000000" w:themeColor="text1"/>
        </w:rPr>
        <w:t xml:space="preserve"> </w:t>
      </w:r>
      <w:r w:rsidR="00F961CE" w:rsidRPr="00C2153A">
        <w:rPr>
          <w:rFonts w:asciiTheme="majorHAnsi" w:hAnsiTheme="majorHAnsi"/>
          <w:color w:val="000000" w:themeColor="text1"/>
        </w:rPr>
        <w:t xml:space="preserve">of </w:t>
      </w:r>
      <w:r w:rsidR="0032435A">
        <w:rPr>
          <w:rFonts w:asciiTheme="majorHAnsi" w:hAnsiTheme="majorHAnsi"/>
          <w:color w:val="000000" w:themeColor="text1"/>
        </w:rPr>
        <w:t>all</w:t>
      </w:r>
      <w:r w:rsidR="0032435A" w:rsidRPr="00C2153A">
        <w:rPr>
          <w:rFonts w:asciiTheme="majorHAnsi" w:hAnsiTheme="majorHAnsi"/>
          <w:color w:val="000000" w:themeColor="text1"/>
        </w:rPr>
        <w:t xml:space="preserve"> </w:t>
      </w:r>
      <w:r w:rsidR="00F961CE" w:rsidRPr="00C2153A">
        <w:rPr>
          <w:rFonts w:asciiTheme="majorHAnsi" w:hAnsiTheme="majorHAnsi"/>
          <w:color w:val="000000" w:themeColor="text1"/>
        </w:rPr>
        <w:t>models</w:t>
      </w:r>
      <w:r w:rsidR="0032435A">
        <w:rPr>
          <w:rFonts w:asciiTheme="majorHAnsi" w:hAnsiTheme="majorHAnsi"/>
          <w:color w:val="000000" w:themeColor="text1"/>
        </w:rPr>
        <w:t xml:space="preserve"> (R)</w:t>
      </w:r>
      <w:r w:rsidR="00F961CE" w:rsidRPr="00C2153A">
        <w:rPr>
          <w:rFonts w:asciiTheme="majorHAnsi" w:hAnsiTheme="majorHAnsi"/>
          <w:color w:val="000000" w:themeColor="text1"/>
        </w:rPr>
        <w:t xml:space="preserve"> in which a </w:t>
      </w:r>
      <w:r w:rsidR="00CE3626">
        <w:rPr>
          <w:rFonts w:asciiTheme="majorHAnsi" w:hAnsiTheme="majorHAnsi"/>
          <w:color w:val="000000" w:themeColor="text1"/>
        </w:rPr>
        <w:t>CGE</w:t>
      </w:r>
      <w:r w:rsidR="00CE3626" w:rsidRPr="00C2153A">
        <w:rPr>
          <w:rFonts w:asciiTheme="majorHAnsi" w:hAnsiTheme="majorHAnsi"/>
          <w:color w:val="000000" w:themeColor="text1"/>
        </w:rPr>
        <w:t xml:space="preserve"> </w:t>
      </w:r>
      <w:r w:rsidR="00F961CE" w:rsidRPr="00C2153A">
        <w:rPr>
          <w:rFonts w:asciiTheme="majorHAnsi" w:hAnsiTheme="majorHAnsi"/>
          <w:color w:val="000000" w:themeColor="text1"/>
        </w:rPr>
        <w:t>occurs</w:t>
      </w:r>
      <w:r w:rsidR="00686EAA">
        <w:rPr>
          <w:rFonts w:asciiTheme="majorHAnsi" w:hAnsiTheme="majorHAnsi"/>
          <w:color w:val="000000" w:themeColor="text1"/>
        </w:rPr>
        <w:t xml:space="preserve"> (Eq. 6)</w:t>
      </w:r>
      <w:r w:rsidR="00F961CE" w:rsidRPr="00C2153A">
        <w:rPr>
          <w:rFonts w:asciiTheme="majorHAnsi" w:hAnsiTheme="majorHAnsi"/>
          <w:color w:val="000000" w:themeColor="text1"/>
        </w:rPr>
        <w:t xml:space="preserve">.  </w:t>
      </w:r>
    </w:p>
    <w:p w14:paraId="6DC45A00" w14:textId="77777777" w:rsidR="004E157E" w:rsidRDefault="004E157E" w:rsidP="008205FB">
      <w:pPr>
        <w:spacing w:line="480" w:lineRule="auto"/>
        <w:rPr>
          <w:rFonts w:asciiTheme="majorHAnsi" w:hAnsiTheme="majorHAnsi"/>
          <w:color w:val="000000" w:themeColor="text1"/>
        </w:rPr>
      </w:pPr>
    </w:p>
    <w:p w14:paraId="06846CE4" w14:textId="6FED5102" w:rsidR="004E157E" w:rsidRDefault="00F06E34" w:rsidP="008205FB">
      <w:pPr>
        <w:spacing w:line="480" w:lineRule="auto"/>
        <w:jc w:val="right"/>
        <w:rPr>
          <w:rFonts w:asciiTheme="majorHAnsi" w:hAnsiTheme="majorHAns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R</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nary>
      </m:oMath>
      <w:r w:rsidR="0032435A">
        <w:rPr>
          <w:rFonts w:asciiTheme="majorHAnsi" w:hAnsiTheme="majorHAnsi"/>
          <w:color w:val="000000" w:themeColor="text1"/>
        </w:rPr>
        <w:t xml:space="preserve">                                                                  (6)</w:t>
      </w:r>
    </w:p>
    <w:p w14:paraId="2318D8A8" w14:textId="77777777" w:rsidR="00CE3626" w:rsidRDefault="00CE3626" w:rsidP="008205FB">
      <w:pPr>
        <w:spacing w:line="480" w:lineRule="auto"/>
        <w:rPr>
          <w:rFonts w:asciiTheme="majorHAnsi" w:hAnsiTheme="majorHAnsi"/>
          <w:color w:val="000000" w:themeColor="text1"/>
        </w:rPr>
      </w:pPr>
    </w:p>
    <w:p w14:paraId="43420CD2" w14:textId="6B925A59" w:rsidR="003B5569" w:rsidRPr="00C2153A" w:rsidRDefault="00CE3626" w:rsidP="008205FB">
      <w:pPr>
        <w:spacing w:line="480" w:lineRule="auto"/>
        <w:rPr>
          <w:rFonts w:asciiTheme="majorHAnsi" w:hAnsiTheme="majorHAnsi"/>
          <w:color w:val="000000" w:themeColor="text1"/>
        </w:rPr>
      </w:pPr>
      <w:r>
        <w:rPr>
          <w:rFonts w:asciiTheme="majorHAnsi" w:hAnsiTheme="majorHAnsi"/>
          <w:color w:val="000000" w:themeColor="text1"/>
        </w:rPr>
        <w:t xml:space="preserve">The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F961CE" w:rsidRPr="00C2153A">
        <w:rPr>
          <w:rFonts w:asciiTheme="majorHAnsi" w:hAnsiTheme="majorHAnsi"/>
          <w:color w:val="000000" w:themeColor="text1"/>
        </w:rPr>
        <w:t xml:space="preserve"> </w:t>
      </w:r>
      <w:r>
        <w:rPr>
          <w:rFonts w:asciiTheme="majorHAnsi" w:hAnsiTheme="majorHAnsi"/>
          <w:color w:val="000000" w:themeColor="text1"/>
        </w:rPr>
        <w:t xml:space="preserve">score can </w:t>
      </w:r>
      <w:r w:rsidR="00F961CE" w:rsidRPr="00C2153A">
        <w:rPr>
          <w:rFonts w:asciiTheme="majorHAnsi" w:hAnsiTheme="majorHAnsi"/>
          <w:color w:val="000000" w:themeColor="text1"/>
        </w:rPr>
        <w:t xml:space="preserve">provide evidence that a </w:t>
      </w:r>
      <w:r>
        <w:rPr>
          <w:rFonts w:asciiTheme="majorHAnsi" w:hAnsiTheme="majorHAnsi"/>
          <w:color w:val="000000" w:themeColor="text1"/>
        </w:rPr>
        <w:t>CGE</w:t>
      </w:r>
      <w:r w:rsidR="00686EAA" w:rsidRPr="00C2153A">
        <w:rPr>
          <w:rFonts w:asciiTheme="majorHAnsi" w:hAnsiTheme="majorHAnsi"/>
          <w:color w:val="000000" w:themeColor="text1"/>
        </w:rPr>
        <w:t xml:space="preserve"> </w:t>
      </w:r>
      <w:r w:rsidR="00F961CE" w:rsidRPr="00C2153A">
        <w:rPr>
          <w:rFonts w:asciiTheme="majorHAnsi" w:hAnsiTheme="majorHAnsi"/>
          <w:color w:val="000000" w:themeColor="text1"/>
        </w:rPr>
        <w:t>is important even if its contribution is small</w:t>
      </w:r>
      <w:r w:rsidR="00FC60DF" w:rsidRPr="00C2153A">
        <w:rPr>
          <w:rFonts w:asciiTheme="majorHAnsi" w:hAnsiTheme="majorHAnsi"/>
          <w:color w:val="000000" w:themeColor="text1"/>
        </w:rPr>
        <w:t xml:space="preserve"> or poorly defined</w:t>
      </w:r>
      <w:r w:rsidR="00F961CE" w:rsidRPr="00C2153A">
        <w:rPr>
          <w:rFonts w:asciiTheme="majorHAnsi" w:hAnsiTheme="majorHAnsi"/>
          <w:color w:val="000000" w:themeColor="text1"/>
        </w:rPr>
        <w:t xml:space="preserve">.  We </w:t>
      </w:r>
      <w:r w:rsidR="006256B0" w:rsidRPr="00C2153A">
        <w:rPr>
          <w:rFonts w:asciiTheme="majorHAnsi" w:hAnsiTheme="majorHAnsi"/>
          <w:color w:val="000000" w:themeColor="text1"/>
        </w:rPr>
        <w:t xml:space="preserve">also include a function in SAGA that </w:t>
      </w:r>
      <w:r w:rsidR="001266D8" w:rsidRPr="00C2153A">
        <w:rPr>
          <w:rFonts w:asciiTheme="majorHAnsi" w:hAnsiTheme="majorHAnsi"/>
          <w:color w:val="000000" w:themeColor="text1"/>
        </w:rPr>
        <w:t>provid</w:t>
      </w:r>
      <w:r w:rsidR="00092363" w:rsidRPr="00C2153A">
        <w:rPr>
          <w:rFonts w:asciiTheme="majorHAnsi" w:hAnsiTheme="majorHAnsi"/>
          <w:color w:val="000000" w:themeColor="text1"/>
        </w:rPr>
        <w:t>e</w:t>
      </w:r>
      <w:r w:rsidR="006256B0" w:rsidRPr="00C2153A">
        <w:rPr>
          <w:rFonts w:asciiTheme="majorHAnsi" w:hAnsiTheme="majorHAnsi"/>
          <w:color w:val="000000" w:themeColor="text1"/>
        </w:rPr>
        <w:t>s</w:t>
      </w:r>
      <w:r w:rsidR="001266D8" w:rsidRPr="00C2153A">
        <w:rPr>
          <w:rFonts w:asciiTheme="majorHAnsi" w:hAnsiTheme="majorHAnsi"/>
          <w:color w:val="000000" w:themeColor="text1"/>
        </w:rPr>
        <w:t xml:space="preserve"> a graphical representation of</w:t>
      </w:r>
      <w:r w:rsidR="00F961CE" w:rsidRPr="00C2153A">
        <w:rPr>
          <w:rFonts w:asciiTheme="majorHAnsi" w:hAnsiTheme="majorHAnsi"/>
          <w:color w:val="000000" w:themeColor="text1"/>
        </w:rPr>
        <w:t xml:space="preserve"> the model space that </w:t>
      </w:r>
      <w:r w:rsidR="00CA5D42" w:rsidRPr="00C2153A">
        <w:rPr>
          <w:rFonts w:asciiTheme="majorHAnsi" w:hAnsiTheme="majorHAnsi"/>
          <w:color w:val="000000" w:themeColor="text1"/>
        </w:rPr>
        <w:t>is being studied</w:t>
      </w:r>
      <w:r w:rsidR="00092363" w:rsidRPr="00C2153A">
        <w:rPr>
          <w:rFonts w:asciiTheme="majorHAnsi" w:hAnsiTheme="majorHAnsi"/>
          <w:color w:val="000000" w:themeColor="text1"/>
        </w:rPr>
        <w:t xml:space="preserve"> </w:t>
      </w:r>
      <w:r w:rsidR="00F961CE" w:rsidRPr="00C2153A">
        <w:rPr>
          <w:rFonts w:asciiTheme="majorHAnsi" w:hAnsiTheme="majorHAnsi"/>
          <w:color w:val="000000" w:themeColor="text1"/>
        </w:rPr>
        <w:t xml:space="preserve">by plotting </w:t>
      </w:r>
      <w:r w:rsidR="00CA5D42" w:rsidRPr="00C2153A">
        <w:rPr>
          <w:rFonts w:asciiTheme="majorHAnsi" w:hAnsiTheme="majorHAnsi"/>
          <w:color w:val="000000" w:themeColor="text1"/>
        </w:rPr>
        <w:t>pixels</w:t>
      </w:r>
      <w:r w:rsidR="00F961CE" w:rsidRPr="00C2153A">
        <w:rPr>
          <w:rFonts w:asciiTheme="majorHAnsi" w:hAnsiTheme="majorHAnsi"/>
          <w:color w:val="000000" w:themeColor="text1"/>
        </w:rPr>
        <w:t xml:space="preserve"> for all models examined and coloring them based on their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F961CE" w:rsidRPr="00C2153A">
        <w:rPr>
          <w:rFonts w:asciiTheme="majorHAnsi" w:hAnsiTheme="majorHAnsi"/>
          <w:color w:val="000000" w:themeColor="text1"/>
        </w:rPr>
        <w:t xml:space="preserve">.  This allows users to graphically </w:t>
      </w:r>
      <w:r w:rsidR="001C5FB3" w:rsidRPr="00C2153A">
        <w:rPr>
          <w:rFonts w:asciiTheme="majorHAnsi" w:hAnsiTheme="majorHAnsi"/>
          <w:color w:val="000000" w:themeColor="text1"/>
        </w:rPr>
        <w:t>examine</w:t>
      </w:r>
      <w:r w:rsidR="00F961CE" w:rsidRPr="00C2153A">
        <w:rPr>
          <w:rFonts w:asciiTheme="majorHAnsi" w:hAnsiTheme="majorHAnsi"/>
          <w:color w:val="000000" w:themeColor="text1"/>
        </w:rPr>
        <w:t xml:space="preserve"> </w:t>
      </w:r>
      <w:r w:rsidR="0032435A">
        <w:rPr>
          <w:rFonts w:asciiTheme="majorHAnsi" w:hAnsiTheme="majorHAnsi"/>
          <w:color w:val="000000" w:themeColor="text1"/>
        </w:rPr>
        <w:t>the distribution of</w:t>
      </w:r>
      <w:r w:rsidR="00F961CE" w:rsidRPr="00C2153A">
        <w:rPr>
          <w:rFonts w:asciiTheme="majorHAnsi" w:hAnsiTheme="majorHAnsi"/>
          <w:color w:val="000000" w:themeColor="text1"/>
        </w:rPr>
        <w:t xml:space="preserve"> </w:t>
      </w:r>
      <w:r w:rsidR="0032435A">
        <w:rPr>
          <w:rFonts w:asciiTheme="majorHAnsi" w:hAnsiTheme="majorHAnsi"/>
          <w:color w:val="000000" w:themeColor="text1"/>
        </w:rPr>
        <w:t>fit</w:t>
      </w:r>
      <w:r w:rsidR="00A672C7">
        <w:rPr>
          <w:rFonts w:asciiTheme="majorHAnsi" w:hAnsiTheme="majorHAnsi"/>
          <w:color w:val="000000" w:themeColor="text1"/>
        </w:rPr>
        <w:t>s</w:t>
      </w:r>
      <w:r w:rsidR="0032435A">
        <w:rPr>
          <w:rFonts w:asciiTheme="majorHAnsi" w:hAnsiTheme="majorHAnsi"/>
          <w:color w:val="000000" w:themeColor="text1"/>
        </w:rPr>
        <w:t xml:space="preserve"> between all possible models and the available data</w:t>
      </w:r>
      <w:r w:rsidR="00F961CE" w:rsidRPr="00C2153A">
        <w:rPr>
          <w:rFonts w:asciiTheme="majorHAnsi" w:hAnsiTheme="majorHAnsi"/>
          <w:color w:val="000000" w:themeColor="text1"/>
        </w:rPr>
        <w:t xml:space="preserve">. </w:t>
      </w:r>
      <w:r w:rsidR="006256B0" w:rsidRPr="00C2153A">
        <w:rPr>
          <w:rFonts w:asciiTheme="majorHAnsi" w:hAnsiTheme="majorHAnsi"/>
          <w:color w:val="000000" w:themeColor="text1"/>
        </w:rPr>
        <w:t xml:space="preserve"> </w:t>
      </w:r>
    </w:p>
    <w:p w14:paraId="5EAB3AF0" w14:textId="53B2CC9F" w:rsidR="00423E40" w:rsidRPr="00C2153A" w:rsidRDefault="003B5569"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267D8A">
        <w:rPr>
          <w:rFonts w:asciiTheme="majorHAnsi" w:hAnsiTheme="majorHAnsi"/>
          <w:color w:val="000000" w:themeColor="text1"/>
        </w:rPr>
        <w:t>F</w:t>
      </w:r>
      <w:r w:rsidRPr="00C2153A">
        <w:rPr>
          <w:rFonts w:asciiTheme="majorHAnsi" w:hAnsiTheme="majorHAnsi"/>
          <w:color w:val="000000" w:themeColor="text1"/>
        </w:rPr>
        <w:t xml:space="preserve">or the remainder of the paper we denote </w:t>
      </w:r>
      <w:r w:rsidR="00640EB3">
        <w:rPr>
          <w:rFonts w:asciiTheme="majorHAnsi" w:hAnsiTheme="majorHAnsi"/>
          <w:color w:val="000000" w:themeColor="text1"/>
        </w:rPr>
        <w:t>CGEs</w:t>
      </w:r>
      <w:r w:rsidRPr="00C2153A">
        <w:rPr>
          <w:rFonts w:asciiTheme="majorHAnsi" w:hAnsiTheme="majorHAnsi"/>
          <w:color w:val="000000" w:themeColor="text1"/>
        </w:rPr>
        <w:t xml:space="preserve"> using </w:t>
      </w:r>
      <w:r w:rsidR="00CE3626">
        <w:rPr>
          <w:rFonts w:asciiTheme="majorHAnsi" w:hAnsiTheme="majorHAnsi"/>
          <w:color w:val="000000" w:themeColor="text1"/>
        </w:rPr>
        <w:t xml:space="preserve">a </w:t>
      </w:r>
      <w:r w:rsidRPr="00C2153A">
        <w:rPr>
          <w:rFonts w:asciiTheme="majorHAnsi" w:hAnsiTheme="majorHAnsi"/>
          <w:color w:val="000000" w:themeColor="text1"/>
        </w:rPr>
        <w:t xml:space="preserve">capital letter </w:t>
      </w:r>
      <w:r w:rsidR="00787540">
        <w:rPr>
          <w:rFonts w:asciiTheme="majorHAnsi" w:hAnsiTheme="majorHAnsi"/>
          <w:color w:val="000000" w:themeColor="text1"/>
        </w:rPr>
        <w:t>for</w:t>
      </w:r>
      <w:r w:rsidR="00787540" w:rsidRPr="00C2153A">
        <w:rPr>
          <w:rFonts w:asciiTheme="majorHAnsi" w:hAnsiTheme="majorHAnsi"/>
          <w:color w:val="000000" w:themeColor="text1"/>
        </w:rPr>
        <w:t xml:space="preserve"> </w:t>
      </w:r>
      <w:r w:rsidRPr="00C2153A">
        <w:rPr>
          <w:rFonts w:asciiTheme="majorHAnsi" w:hAnsiTheme="majorHAnsi"/>
          <w:color w:val="000000" w:themeColor="text1"/>
        </w:rPr>
        <w:t xml:space="preserve">the source of an effect: autosomal (A), cytotype (C), maternal effect (M), X chromosome (X), Y chromosome (Y); and we use lower case to denote the type of effect: additive (a) or dominance (d).  </w:t>
      </w:r>
      <w:r w:rsidR="00F650FF">
        <w:rPr>
          <w:rFonts w:asciiTheme="majorHAnsi" w:hAnsiTheme="majorHAnsi"/>
          <w:color w:val="000000" w:themeColor="text1"/>
        </w:rPr>
        <w:t>Two-locus e</w:t>
      </w:r>
      <w:r w:rsidRPr="00C2153A">
        <w:rPr>
          <w:rFonts w:asciiTheme="majorHAnsi" w:hAnsiTheme="majorHAnsi"/>
          <w:color w:val="000000" w:themeColor="text1"/>
        </w:rPr>
        <w:t xml:space="preserve">pistatic </w:t>
      </w:r>
      <w:r w:rsidR="00F650FF">
        <w:rPr>
          <w:rFonts w:asciiTheme="majorHAnsi" w:hAnsiTheme="majorHAnsi"/>
          <w:color w:val="000000" w:themeColor="text1"/>
        </w:rPr>
        <w:t xml:space="preserve">CGEs </w:t>
      </w:r>
      <w:r w:rsidRPr="00C2153A">
        <w:rPr>
          <w:rFonts w:asciiTheme="majorHAnsi" w:hAnsiTheme="majorHAnsi"/>
          <w:color w:val="000000" w:themeColor="text1"/>
        </w:rPr>
        <w:t xml:space="preserve">are denoted </w:t>
      </w:r>
      <w:r w:rsidR="00F650FF">
        <w:rPr>
          <w:rFonts w:asciiTheme="majorHAnsi" w:hAnsiTheme="majorHAnsi"/>
          <w:color w:val="000000" w:themeColor="text1"/>
        </w:rPr>
        <w:t xml:space="preserve">by joining the single locus notations </w:t>
      </w:r>
      <w:r w:rsidRPr="00C2153A">
        <w:rPr>
          <w:rFonts w:asciiTheme="majorHAnsi" w:hAnsiTheme="majorHAnsi"/>
          <w:color w:val="000000" w:themeColor="text1"/>
        </w:rPr>
        <w:t>(</w:t>
      </w:r>
      <w:r w:rsidR="00553C2B">
        <w:rPr>
          <w:rFonts w:asciiTheme="majorHAnsi" w:hAnsiTheme="majorHAnsi"/>
          <w:color w:val="000000" w:themeColor="text1"/>
        </w:rPr>
        <w:t>e.g</w:t>
      </w:r>
      <w:r w:rsidRPr="00C2153A">
        <w:rPr>
          <w:rFonts w:asciiTheme="majorHAnsi" w:hAnsiTheme="majorHAnsi"/>
          <w:color w:val="000000" w:themeColor="text1"/>
        </w:rPr>
        <w:t xml:space="preserve">. AaAd is autosomal additive by </w:t>
      </w:r>
      <w:r w:rsidR="00423E40" w:rsidRPr="00C2153A">
        <w:rPr>
          <w:rFonts w:asciiTheme="majorHAnsi" w:hAnsiTheme="majorHAnsi"/>
          <w:color w:val="000000" w:themeColor="text1"/>
        </w:rPr>
        <w:t xml:space="preserve">autosomal </w:t>
      </w:r>
      <w:r w:rsidRPr="00C2153A">
        <w:rPr>
          <w:rFonts w:asciiTheme="majorHAnsi" w:hAnsiTheme="majorHAnsi"/>
          <w:color w:val="000000" w:themeColor="text1"/>
        </w:rPr>
        <w:t>dominance epistasis).</w:t>
      </w:r>
    </w:p>
    <w:p w14:paraId="1C331E84" w14:textId="7EB2D114" w:rsidR="00423E40" w:rsidRPr="00C2153A" w:rsidRDefault="00231529" w:rsidP="008205FB">
      <w:pPr>
        <w:spacing w:line="480" w:lineRule="auto"/>
        <w:rPr>
          <w:rFonts w:asciiTheme="majorHAnsi" w:hAnsiTheme="majorHAnsi"/>
          <w:i/>
          <w:color w:val="000000" w:themeColor="text1"/>
        </w:rPr>
      </w:pPr>
      <w:r w:rsidRPr="00C2153A">
        <w:rPr>
          <w:rFonts w:asciiTheme="majorHAnsi" w:hAnsiTheme="majorHAnsi"/>
          <w:i/>
          <w:color w:val="000000" w:themeColor="text1"/>
        </w:rPr>
        <w:t>Interpreting</w:t>
      </w:r>
      <w:r w:rsidR="00423E40" w:rsidRPr="00C2153A">
        <w:rPr>
          <w:rFonts w:asciiTheme="majorHAnsi" w:hAnsiTheme="majorHAnsi"/>
          <w:i/>
          <w:color w:val="000000" w:themeColor="text1"/>
        </w:rPr>
        <w:t xml:space="preserve"> </w:t>
      </w:r>
      <w:r w:rsidRPr="00C2153A">
        <w:rPr>
          <w:rFonts w:asciiTheme="majorHAnsi" w:hAnsiTheme="majorHAnsi"/>
          <w:i/>
          <w:color w:val="000000" w:themeColor="text1"/>
        </w:rPr>
        <w:t xml:space="preserve">results of an </w:t>
      </w:r>
      <w:r w:rsidR="00423E40" w:rsidRPr="00C2153A">
        <w:rPr>
          <w:rFonts w:asciiTheme="majorHAnsi" w:hAnsiTheme="majorHAnsi"/>
          <w:i/>
          <w:color w:val="000000" w:themeColor="text1"/>
        </w:rPr>
        <w:t xml:space="preserve">I-T </w:t>
      </w:r>
      <w:r w:rsidRPr="00C2153A">
        <w:rPr>
          <w:rFonts w:asciiTheme="majorHAnsi" w:hAnsiTheme="majorHAnsi"/>
          <w:i/>
          <w:color w:val="000000" w:themeColor="text1"/>
        </w:rPr>
        <w:t>a</w:t>
      </w:r>
      <w:r w:rsidR="00423E40" w:rsidRPr="00C2153A">
        <w:rPr>
          <w:rFonts w:asciiTheme="majorHAnsi" w:hAnsiTheme="majorHAnsi"/>
          <w:i/>
          <w:color w:val="000000" w:themeColor="text1"/>
        </w:rPr>
        <w:t>pproach to LCA</w:t>
      </w:r>
    </w:p>
    <w:p w14:paraId="7EFE7827" w14:textId="75C3F0F6" w:rsidR="00BA65F3" w:rsidRPr="00C2153A" w:rsidRDefault="003F6938"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F853F4">
        <w:rPr>
          <w:rFonts w:asciiTheme="majorHAnsi" w:hAnsiTheme="majorHAnsi"/>
          <w:color w:val="000000" w:themeColor="text1"/>
        </w:rPr>
        <w:t>Interpreting</w:t>
      </w:r>
      <w:r w:rsidR="00BA65F3" w:rsidRPr="00C2153A">
        <w:rPr>
          <w:rFonts w:asciiTheme="majorHAnsi" w:hAnsiTheme="majorHAnsi"/>
          <w:color w:val="000000" w:themeColor="text1"/>
        </w:rPr>
        <w:t xml:space="preserve"> LCA </w:t>
      </w:r>
      <w:r w:rsidR="00CD3A10" w:rsidRPr="00C2153A">
        <w:rPr>
          <w:rFonts w:asciiTheme="majorHAnsi" w:hAnsiTheme="majorHAnsi"/>
          <w:color w:val="000000" w:themeColor="text1"/>
        </w:rPr>
        <w:t xml:space="preserve">results </w:t>
      </w:r>
      <w:r w:rsidR="00BA65F3" w:rsidRPr="00C2153A">
        <w:rPr>
          <w:rFonts w:asciiTheme="majorHAnsi" w:hAnsiTheme="majorHAnsi"/>
          <w:color w:val="000000" w:themeColor="text1"/>
        </w:rPr>
        <w:t xml:space="preserve">using an I-T approach involves consideration of a number of factors not present in the </w:t>
      </w:r>
      <w:r w:rsidR="00787540">
        <w:rPr>
          <w:rFonts w:asciiTheme="majorHAnsi" w:hAnsiTheme="majorHAnsi"/>
          <w:color w:val="000000" w:themeColor="text1"/>
        </w:rPr>
        <w:t xml:space="preserve">traditional </w:t>
      </w:r>
      <w:r w:rsidR="00524C66">
        <w:rPr>
          <w:rFonts w:asciiTheme="majorHAnsi" w:hAnsiTheme="majorHAnsi"/>
          <w:color w:val="000000" w:themeColor="text1"/>
        </w:rPr>
        <w:t>joint-scaling</w:t>
      </w:r>
      <w:r w:rsidR="00BA65F3" w:rsidRPr="00C2153A">
        <w:rPr>
          <w:rFonts w:asciiTheme="majorHAnsi" w:hAnsiTheme="majorHAnsi"/>
          <w:color w:val="000000" w:themeColor="text1"/>
        </w:rPr>
        <w:t xml:space="preserve"> approach. </w:t>
      </w:r>
      <w:r w:rsidR="00CA087A">
        <w:rPr>
          <w:rFonts w:asciiTheme="majorHAnsi" w:hAnsiTheme="majorHAnsi"/>
          <w:color w:val="000000" w:themeColor="text1"/>
        </w:rPr>
        <w:t xml:space="preserve"> </w:t>
      </w:r>
      <w:r w:rsidR="00BA65F3" w:rsidRPr="00C2153A">
        <w:rPr>
          <w:rFonts w:asciiTheme="majorHAnsi" w:hAnsiTheme="majorHAnsi"/>
          <w:color w:val="000000" w:themeColor="text1"/>
        </w:rPr>
        <w:t>In our experience, few LCA datasets strongly support a single model</w:t>
      </w:r>
      <w:r w:rsidR="00311DA1">
        <w:rPr>
          <w:rFonts w:asciiTheme="majorHAnsi" w:hAnsiTheme="majorHAnsi"/>
          <w:color w:val="000000" w:themeColor="text1"/>
        </w:rPr>
        <w:t xml:space="preserve"> of genetic architecture</w:t>
      </w:r>
      <w:r w:rsidR="008A42C0">
        <w:rPr>
          <w:rFonts w:asciiTheme="majorHAnsi" w:hAnsiTheme="majorHAnsi"/>
          <w:color w:val="000000" w:themeColor="text1"/>
        </w:rPr>
        <w:t xml:space="preserve">, yet goodness-of-fit statistics </w:t>
      </w:r>
      <w:r w:rsidR="00311DA1">
        <w:rPr>
          <w:rFonts w:asciiTheme="majorHAnsi" w:hAnsiTheme="majorHAnsi"/>
          <w:color w:val="000000" w:themeColor="text1"/>
        </w:rPr>
        <w:t xml:space="preserve">and parameter estimates </w:t>
      </w:r>
      <w:r w:rsidR="008A42C0">
        <w:rPr>
          <w:rFonts w:asciiTheme="majorHAnsi" w:hAnsiTheme="majorHAnsi"/>
          <w:color w:val="000000" w:themeColor="text1"/>
        </w:rPr>
        <w:t>are typically only reported for the best model.</w:t>
      </w:r>
      <w:r w:rsidR="00BA65F3" w:rsidRPr="00C2153A">
        <w:rPr>
          <w:rFonts w:asciiTheme="majorHAnsi" w:hAnsiTheme="majorHAnsi"/>
          <w:color w:val="000000" w:themeColor="text1"/>
        </w:rPr>
        <w:t xml:space="preserve">  </w:t>
      </w:r>
      <w:r w:rsidR="00311DA1">
        <w:rPr>
          <w:rFonts w:asciiTheme="majorHAnsi" w:hAnsiTheme="majorHAnsi"/>
          <w:color w:val="000000" w:themeColor="text1"/>
        </w:rPr>
        <w:t xml:space="preserve"> A major advance of </w:t>
      </w:r>
      <w:r w:rsidR="00BA65F3" w:rsidRPr="00C2153A">
        <w:rPr>
          <w:rFonts w:asciiTheme="majorHAnsi" w:hAnsiTheme="majorHAnsi"/>
          <w:color w:val="000000" w:themeColor="text1"/>
        </w:rPr>
        <w:t>SAGA</w:t>
      </w:r>
      <w:r w:rsidR="00311DA1">
        <w:rPr>
          <w:rFonts w:asciiTheme="majorHAnsi" w:hAnsiTheme="majorHAnsi"/>
          <w:color w:val="000000" w:themeColor="text1"/>
        </w:rPr>
        <w:t>,</w:t>
      </w:r>
      <w:r w:rsidR="00BA65F3" w:rsidRPr="00C2153A">
        <w:rPr>
          <w:rFonts w:asciiTheme="majorHAnsi" w:hAnsiTheme="majorHAnsi"/>
          <w:color w:val="000000" w:themeColor="text1"/>
        </w:rPr>
        <w:t xml:space="preserve"> </w:t>
      </w:r>
      <w:r w:rsidR="00311DA1">
        <w:rPr>
          <w:rFonts w:asciiTheme="majorHAnsi" w:hAnsiTheme="majorHAnsi"/>
          <w:color w:val="000000" w:themeColor="text1"/>
        </w:rPr>
        <w:t xml:space="preserve">and the I-T approach more generally, is the ability to quantify the degree of model </w:t>
      </w:r>
      <w:r w:rsidR="00640EB3">
        <w:rPr>
          <w:rFonts w:asciiTheme="majorHAnsi" w:hAnsiTheme="majorHAnsi"/>
          <w:color w:val="000000" w:themeColor="text1"/>
        </w:rPr>
        <w:t xml:space="preserve">selection </w:t>
      </w:r>
      <w:r w:rsidR="00311DA1">
        <w:rPr>
          <w:rFonts w:asciiTheme="majorHAnsi" w:hAnsiTheme="majorHAnsi"/>
          <w:color w:val="000000" w:themeColor="text1"/>
        </w:rPr>
        <w:t xml:space="preserve">uncertainty. </w:t>
      </w:r>
      <w:r w:rsidR="005C1E42">
        <w:rPr>
          <w:rFonts w:asciiTheme="majorHAnsi" w:hAnsiTheme="majorHAnsi"/>
          <w:color w:val="000000" w:themeColor="text1"/>
        </w:rPr>
        <w:t xml:space="preserve"> </w:t>
      </w:r>
      <w:r w:rsidR="00BA65F3" w:rsidRPr="00C2153A">
        <w:rPr>
          <w:rFonts w:asciiTheme="majorHAnsi" w:hAnsiTheme="majorHAnsi"/>
          <w:color w:val="000000" w:themeColor="text1"/>
        </w:rPr>
        <w:t xml:space="preserve">In general the lower the Akaike weight of the best model and </w:t>
      </w:r>
      <w:r w:rsidR="00F853F4">
        <w:rPr>
          <w:rFonts w:asciiTheme="majorHAnsi" w:hAnsiTheme="majorHAnsi"/>
          <w:color w:val="000000" w:themeColor="text1"/>
        </w:rPr>
        <w:t xml:space="preserve">or </w:t>
      </w:r>
      <w:r w:rsidR="00BA65F3" w:rsidRPr="00C2153A">
        <w:rPr>
          <w:rFonts w:asciiTheme="majorHAnsi" w:hAnsiTheme="majorHAnsi"/>
          <w:color w:val="000000" w:themeColor="text1"/>
        </w:rPr>
        <w:t xml:space="preserve">the more models contained in the </w:t>
      </w:r>
      <w:r w:rsidR="00F853F4">
        <w:rPr>
          <w:rFonts w:asciiTheme="majorHAnsi" w:hAnsiTheme="majorHAnsi"/>
          <w:color w:val="000000" w:themeColor="text1"/>
        </w:rPr>
        <w:t xml:space="preserve">95% </w:t>
      </w:r>
      <w:r w:rsidR="00BA65F3" w:rsidRPr="00C2153A">
        <w:rPr>
          <w:rFonts w:asciiTheme="majorHAnsi" w:hAnsiTheme="majorHAnsi"/>
          <w:color w:val="000000" w:themeColor="text1"/>
        </w:rPr>
        <w:t xml:space="preserve">confidence set the greater the degree of model selection uncertainty.  </w:t>
      </w:r>
      <w:r w:rsidR="00231529" w:rsidRPr="00C2153A">
        <w:rPr>
          <w:rFonts w:asciiTheme="majorHAnsi" w:hAnsiTheme="majorHAnsi"/>
          <w:color w:val="000000" w:themeColor="text1"/>
        </w:rPr>
        <w:t>Using the</w:t>
      </w:r>
      <w:r w:rsidR="00BA65F3" w:rsidRPr="00C2153A">
        <w:rPr>
          <w:rFonts w:asciiTheme="majorHAnsi" w:hAnsiTheme="majorHAnsi"/>
          <w:color w:val="000000" w:themeColor="text1"/>
        </w:rPr>
        <w:t xml:space="preserve"> function </w:t>
      </w:r>
      <w:r w:rsidR="00456EE4" w:rsidRPr="00C2153A">
        <w:rPr>
          <w:rFonts w:asciiTheme="majorHAnsi" w:hAnsiTheme="majorHAnsi"/>
          <w:color w:val="000000" w:themeColor="text1"/>
        </w:rPr>
        <w:t xml:space="preserve">(VisModSpace) </w:t>
      </w:r>
      <w:r w:rsidR="00BA65F3" w:rsidRPr="00C2153A">
        <w:rPr>
          <w:rFonts w:asciiTheme="majorHAnsi" w:hAnsiTheme="majorHAnsi"/>
          <w:color w:val="000000" w:themeColor="text1"/>
        </w:rPr>
        <w:t xml:space="preserve">the user </w:t>
      </w:r>
      <w:r w:rsidR="00231529" w:rsidRPr="00C2153A">
        <w:rPr>
          <w:rFonts w:asciiTheme="majorHAnsi" w:hAnsiTheme="majorHAnsi"/>
          <w:color w:val="000000" w:themeColor="text1"/>
        </w:rPr>
        <w:t>can</w:t>
      </w:r>
      <w:r w:rsidR="00BA65F3" w:rsidRPr="00C2153A">
        <w:rPr>
          <w:rFonts w:asciiTheme="majorHAnsi" w:hAnsiTheme="majorHAnsi"/>
          <w:color w:val="000000" w:themeColor="text1"/>
        </w:rPr>
        <w:t xml:space="preserve"> plot the distribution of Akaike weights across all possible models to allow a simple visual interpretation of model selection uncertainty.</w:t>
      </w:r>
    </w:p>
    <w:p w14:paraId="110AF097" w14:textId="51A75B22" w:rsidR="00456EE4" w:rsidRPr="00C2153A" w:rsidRDefault="00BA65F3"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A35985" w:rsidRPr="00C2153A">
        <w:rPr>
          <w:rFonts w:asciiTheme="majorHAnsi" w:hAnsiTheme="majorHAnsi"/>
          <w:color w:val="000000" w:themeColor="text1"/>
        </w:rPr>
        <w:t xml:space="preserve">In cases where there is considerable model selection uncertainty,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32435A" w:rsidRPr="00C2153A">
        <w:rPr>
          <w:rFonts w:asciiTheme="majorHAnsi" w:hAnsiTheme="majorHAnsi"/>
          <w:color w:val="000000" w:themeColor="text1"/>
        </w:rPr>
        <w:t xml:space="preserve"> </w:t>
      </w:r>
      <w:r w:rsidR="00980CF2">
        <w:rPr>
          <w:rFonts w:asciiTheme="majorHAnsi" w:hAnsiTheme="majorHAnsi"/>
          <w:color w:val="000000" w:themeColor="text1"/>
        </w:rPr>
        <w:t xml:space="preserve">scores </w:t>
      </w:r>
      <w:r w:rsidR="00A35985" w:rsidRPr="00C2153A">
        <w:rPr>
          <w:rFonts w:asciiTheme="majorHAnsi" w:hAnsiTheme="majorHAnsi"/>
          <w:color w:val="000000" w:themeColor="text1"/>
        </w:rPr>
        <w:t xml:space="preserve">can often provide a strong indication of the importance of </w:t>
      </w:r>
      <w:r w:rsidR="00517A64">
        <w:rPr>
          <w:rFonts w:asciiTheme="majorHAnsi" w:hAnsiTheme="majorHAnsi"/>
          <w:color w:val="000000" w:themeColor="text1"/>
        </w:rPr>
        <w:t xml:space="preserve">a specific </w:t>
      </w:r>
      <w:r w:rsidR="00CE3626">
        <w:rPr>
          <w:rFonts w:asciiTheme="majorHAnsi" w:hAnsiTheme="majorHAnsi"/>
          <w:color w:val="000000" w:themeColor="text1"/>
        </w:rPr>
        <w:t>CGE’s</w:t>
      </w:r>
      <w:r w:rsidR="00A35985" w:rsidRPr="00C2153A">
        <w:rPr>
          <w:rFonts w:asciiTheme="majorHAnsi" w:hAnsiTheme="majorHAnsi"/>
          <w:color w:val="000000" w:themeColor="text1"/>
        </w:rPr>
        <w:t xml:space="preserve"> role in the genetic architecture of a trait.   </w:t>
      </w:r>
      <w:r w:rsidR="00456EE4" w:rsidRPr="00C2153A">
        <w:rPr>
          <w:rFonts w:asciiTheme="majorHAnsi" w:hAnsiTheme="majorHAnsi"/>
          <w:color w:val="000000" w:themeColor="text1"/>
        </w:rPr>
        <w:t xml:space="preserve">This occurs </w:t>
      </w:r>
      <w:r w:rsidR="00517A64">
        <w:rPr>
          <w:rFonts w:asciiTheme="majorHAnsi" w:hAnsiTheme="majorHAnsi"/>
          <w:color w:val="000000" w:themeColor="text1"/>
        </w:rPr>
        <w:t>because even when</w:t>
      </w:r>
      <w:r w:rsidR="002B5A55" w:rsidRPr="00C2153A">
        <w:rPr>
          <w:rFonts w:asciiTheme="majorHAnsi" w:hAnsiTheme="majorHAnsi"/>
          <w:color w:val="000000" w:themeColor="text1"/>
        </w:rPr>
        <w:t xml:space="preserve"> a </w:t>
      </w:r>
      <w:r w:rsidR="00B5349A">
        <w:rPr>
          <w:rFonts w:asciiTheme="majorHAnsi" w:hAnsiTheme="majorHAnsi"/>
          <w:color w:val="000000" w:themeColor="text1"/>
        </w:rPr>
        <w:t xml:space="preserve">95% </w:t>
      </w:r>
      <w:r w:rsidR="002B5A55" w:rsidRPr="00C2153A">
        <w:rPr>
          <w:rFonts w:asciiTheme="majorHAnsi" w:hAnsiTheme="majorHAnsi"/>
          <w:color w:val="000000" w:themeColor="text1"/>
        </w:rPr>
        <w:t xml:space="preserve">confidence set </w:t>
      </w:r>
      <w:r w:rsidR="00517A64" w:rsidRPr="00C2153A">
        <w:rPr>
          <w:rFonts w:asciiTheme="majorHAnsi" w:hAnsiTheme="majorHAnsi"/>
          <w:color w:val="000000" w:themeColor="text1"/>
        </w:rPr>
        <w:t>contain</w:t>
      </w:r>
      <w:r w:rsidR="00517A64">
        <w:rPr>
          <w:rFonts w:asciiTheme="majorHAnsi" w:hAnsiTheme="majorHAnsi"/>
          <w:color w:val="000000" w:themeColor="text1"/>
        </w:rPr>
        <w:t>s</w:t>
      </w:r>
      <w:r w:rsidR="00517A64" w:rsidRPr="00C2153A">
        <w:rPr>
          <w:rFonts w:asciiTheme="majorHAnsi" w:hAnsiTheme="majorHAnsi"/>
          <w:color w:val="000000" w:themeColor="text1"/>
        </w:rPr>
        <w:t xml:space="preserve"> </w:t>
      </w:r>
      <w:r w:rsidR="002B5A55" w:rsidRPr="00C2153A">
        <w:rPr>
          <w:rFonts w:asciiTheme="majorHAnsi" w:hAnsiTheme="majorHAnsi"/>
          <w:color w:val="000000" w:themeColor="text1"/>
        </w:rPr>
        <w:t xml:space="preserve">many </w:t>
      </w:r>
      <w:r w:rsidR="00A35985" w:rsidRPr="00C2153A">
        <w:rPr>
          <w:rFonts w:asciiTheme="majorHAnsi" w:hAnsiTheme="majorHAnsi"/>
          <w:color w:val="000000" w:themeColor="text1"/>
        </w:rPr>
        <w:t>models</w:t>
      </w:r>
      <w:r w:rsidR="00B5349A">
        <w:rPr>
          <w:rFonts w:asciiTheme="majorHAnsi" w:hAnsiTheme="majorHAnsi"/>
          <w:color w:val="000000" w:themeColor="text1"/>
        </w:rPr>
        <w:t>,</w:t>
      </w:r>
      <w:r w:rsidR="00A35985" w:rsidRPr="00C2153A">
        <w:rPr>
          <w:rFonts w:asciiTheme="majorHAnsi" w:hAnsiTheme="majorHAnsi"/>
          <w:color w:val="000000" w:themeColor="text1"/>
        </w:rPr>
        <w:t xml:space="preserve"> one</w:t>
      </w:r>
      <w:r w:rsidR="00456EE4" w:rsidRPr="00C2153A">
        <w:rPr>
          <w:rFonts w:asciiTheme="majorHAnsi" w:hAnsiTheme="majorHAnsi"/>
          <w:color w:val="000000" w:themeColor="text1"/>
        </w:rPr>
        <w:t xml:space="preserve"> or a handful of </w:t>
      </w:r>
      <w:r w:rsidR="002174BA">
        <w:rPr>
          <w:rFonts w:asciiTheme="majorHAnsi" w:hAnsiTheme="majorHAnsi"/>
          <w:color w:val="000000" w:themeColor="text1"/>
        </w:rPr>
        <w:t>CGEs</w:t>
      </w:r>
      <w:r w:rsidR="00517A64">
        <w:rPr>
          <w:rFonts w:asciiTheme="majorHAnsi" w:hAnsiTheme="majorHAnsi"/>
          <w:color w:val="000000" w:themeColor="text1"/>
        </w:rPr>
        <w:t xml:space="preserve"> </w:t>
      </w:r>
      <w:r w:rsidR="002174BA">
        <w:rPr>
          <w:rFonts w:asciiTheme="majorHAnsi" w:hAnsiTheme="majorHAnsi"/>
          <w:color w:val="000000" w:themeColor="text1"/>
        </w:rPr>
        <w:t>may be</w:t>
      </w:r>
      <w:r w:rsidR="002174BA" w:rsidRPr="00C2153A">
        <w:rPr>
          <w:rFonts w:asciiTheme="majorHAnsi" w:hAnsiTheme="majorHAnsi"/>
          <w:color w:val="000000" w:themeColor="text1"/>
        </w:rPr>
        <w:t xml:space="preserve"> </w:t>
      </w:r>
      <w:r w:rsidR="00456EE4" w:rsidRPr="00C2153A">
        <w:rPr>
          <w:rFonts w:asciiTheme="majorHAnsi" w:hAnsiTheme="majorHAnsi"/>
          <w:color w:val="000000" w:themeColor="text1"/>
        </w:rPr>
        <w:t xml:space="preserve">present in the majority of them.  In these </w:t>
      </w:r>
      <w:r w:rsidR="00BD68EC" w:rsidRPr="00C2153A">
        <w:rPr>
          <w:rFonts w:asciiTheme="majorHAnsi" w:hAnsiTheme="majorHAnsi"/>
          <w:color w:val="000000" w:themeColor="text1"/>
        </w:rPr>
        <w:t>situations,</w:t>
      </w:r>
      <w:r w:rsidR="00456EE4" w:rsidRPr="00C2153A">
        <w:rPr>
          <w:rFonts w:asciiTheme="majorHAnsi" w:hAnsiTheme="majorHAnsi"/>
          <w:color w:val="000000" w:themeColor="text1"/>
        </w:rPr>
        <w:t xml:space="preserve"> we can infer that the </w:t>
      </w:r>
      <w:r w:rsidR="002174BA">
        <w:rPr>
          <w:rFonts w:asciiTheme="majorHAnsi" w:hAnsiTheme="majorHAnsi"/>
          <w:color w:val="000000" w:themeColor="text1"/>
        </w:rPr>
        <w:t>CGE</w:t>
      </w:r>
      <w:r w:rsidR="00456EE4" w:rsidRPr="00C2153A">
        <w:rPr>
          <w:rFonts w:asciiTheme="majorHAnsi" w:hAnsiTheme="majorHAnsi"/>
          <w:color w:val="000000" w:themeColor="text1"/>
        </w:rPr>
        <w:t xml:space="preserve"> is likely </w:t>
      </w:r>
      <w:r w:rsidR="00B5349A">
        <w:rPr>
          <w:rFonts w:asciiTheme="majorHAnsi" w:hAnsiTheme="majorHAnsi"/>
          <w:color w:val="000000" w:themeColor="text1"/>
        </w:rPr>
        <w:t xml:space="preserve">to be </w:t>
      </w:r>
      <w:r w:rsidR="00456EE4" w:rsidRPr="00C2153A">
        <w:rPr>
          <w:rFonts w:asciiTheme="majorHAnsi" w:hAnsiTheme="majorHAnsi"/>
          <w:color w:val="000000" w:themeColor="text1"/>
        </w:rPr>
        <w:t>important</w:t>
      </w:r>
      <w:r w:rsidR="00517A64">
        <w:rPr>
          <w:rFonts w:asciiTheme="majorHAnsi" w:hAnsiTheme="majorHAnsi"/>
          <w:color w:val="000000" w:themeColor="text1"/>
        </w:rPr>
        <w:t>,</w:t>
      </w:r>
      <w:r w:rsidR="00456EE4" w:rsidRPr="00C2153A">
        <w:rPr>
          <w:rFonts w:asciiTheme="majorHAnsi" w:hAnsiTheme="majorHAnsi"/>
          <w:color w:val="000000" w:themeColor="text1"/>
        </w:rPr>
        <w:t xml:space="preserve"> but we may have </w:t>
      </w:r>
      <w:r w:rsidR="00231529" w:rsidRPr="00C2153A">
        <w:rPr>
          <w:rFonts w:asciiTheme="majorHAnsi" w:hAnsiTheme="majorHAnsi"/>
          <w:color w:val="000000" w:themeColor="text1"/>
        </w:rPr>
        <w:t>l</w:t>
      </w:r>
      <w:r w:rsidR="002B5A55" w:rsidRPr="00C2153A">
        <w:rPr>
          <w:rFonts w:asciiTheme="majorHAnsi" w:hAnsiTheme="majorHAnsi"/>
          <w:color w:val="000000" w:themeColor="text1"/>
        </w:rPr>
        <w:t>ittle</w:t>
      </w:r>
      <w:r w:rsidR="00456EE4" w:rsidRPr="00C2153A">
        <w:rPr>
          <w:rFonts w:asciiTheme="majorHAnsi" w:hAnsiTheme="majorHAnsi"/>
          <w:color w:val="000000" w:themeColor="text1"/>
        </w:rPr>
        <w:t xml:space="preserve"> </w:t>
      </w:r>
      <w:r w:rsidR="00517A64">
        <w:rPr>
          <w:rFonts w:asciiTheme="majorHAnsi" w:hAnsiTheme="majorHAnsi"/>
          <w:color w:val="000000" w:themeColor="text1"/>
        </w:rPr>
        <w:t>confidence</w:t>
      </w:r>
      <w:r w:rsidR="00517A64" w:rsidRPr="00C2153A">
        <w:rPr>
          <w:rFonts w:asciiTheme="majorHAnsi" w:hAnsiTheme="majorHAnsi"/>
          <w:color w:val="000000" w:themeColor="text1"/>
        </w:rPr>
        <w:t xml:space="preserve"> </w:t>
      </w:r>
      <w:r w:rsidR="00517A64">
        <w:rPr>
          <w:rFonts w:asciiTheme="majorHAnsi" w:hAnsiTheme="majorHAnsi"/>
          <w:color w:val="000000" w:themeColor="text1"/>
        </w:rPr>
        <w:t>in estimating</w:t>
      </w:r>
      <w:r w:rsidR="00517A64" w:rsidRPr="00C2153A">
        <w:rPr>
          <w:rFonts w:asciiTheme="majorHAnsi" w:hAnsiTheme="majorHAnsi"/>
          <w:color w:val="000000" w:themeColor="text1"/>
        </w:rPr>
        <w:t xml:space="preserve"> </w:t>
      </w:r>
      <w:r w:rsidR="00456EE4" w:rsidRPr="00C2153A">
        <w:rPr>
          <w:rFonts w:asciiTheme="majorHAnsi" w:hAnsiTheme="majorHAnsi"/>
          <w:color w:val="000000" w:themeColor="text1"/>
        </w:rPr>
        <w:t xml:space="preserve">its true magnitude or sign </w:t>
      </w:r>
      <w:r w:rsidR="00517A64">
        <w:rPr>
          <w:rFonts w:asciiTheme="majorHAnsi" w:hAnsiTheme="majorHAnsi"/>
          <w:color w:val="000000" w:themeColor="text1"/>
        </w:rPr>
        <w:t xml:space="preserve">because it </w:t>
      </w:r>
      <w:r w:rsidR="00456EE4" w:rsidRPr="00C2153A">
        <w:rPr>
          <w:rFonts w:asciiTheme="majorHAnsi" w:hAnsiTheme="majorHAnsi"/>
          <w:color w:val="000000" w:themeColor="text1"/>
        </w:rPr>
        <w:t>depend</w:t>
      </w:r>
      <w:r w:rsidR="00517A64">
        <w:rPr>
          <w:rFonts w:asciiTheme="majorHAnsi" w:hAnsiTheme="majorHAnsi"/>
          <w:color w:val="000000" w:themeColor="text1"/>
        </w:rPr>
        <w:t>s</w:t>
      </w:r>
      <w:r w:rsidR="00456EE4" w:rsidRPr="00C2153A">
        <w:rPr>
          <w:rFonts w:asciiTheme="majorHAnsi" w:hAnsiTheme="majorHAnsi"/>
          <w:color w:val="000000" w:themeColor="text1"/>
        </w:rPr>
        <w:t xml:space="preserve"> on the other </w:t>
      </w:r>
      <w:r w:rsidR="00517A64" w:rsidRPr="00C2153A">
        <w:rPr>
          <w:rFonts w:asciiTheme="majorHAnsi" w:hAnsiTheme="majorHAnsi"/>
          <w:color w:val="000000" w:themeColor="text1"/>
        </w:rPr>
        <w:t>compo</w:t>
      </w:r>
      <w:r w:rsidR="00517A64">
        <w:rPr>
          <w:rFonts w:asciiTheme="majorHAnsi" w:hAnsiTheme="majorHAnsi"/>
          <w:color w:val="000000" w:themeColor="text1"/>
        </w:rPr>
        <w:t>nents</w:t>
      </w:r>
      <w:r w:rsidR="00517A64" w:rsidRPr="00C2153A">
        <w:rPr>
          <w:rFonts w:asciiTheme="majorHAnsi" w:hAnsiTheme="majorHAnsi"/>
          <w:color w:val="000000" w:themeColor="text1"/>
        </w:rPr>
        <w:t xml:space="preserve"> </w:t>
      </w:r>
      <w:r w:rsidR="00456EE4" w:rsidRPr="00C2153A">
        <w:rPr>
          <w:rFonts w:asciiTheme="majorHAnsi" w:hAnsiTheme="majorHAnsi"/>
          <w:color w:val="000000" w:themeColor="text1"/>
        </w:rPr>
        <w:t>in the model.</w:t>
      </w:r>
      <w:r w:rsidR="003F6938" w:rsidRPr="00C2153A">
        <w:rPr>
          <w:rFonts w:asciiTheme="majorHAnsi" w:hAnsiTheme="majorHAnsi"/>
          <w:color w:val="000000" w:themeColor="text1"/>
        </w:rPr>
        <w:t xml:space="preserve">  </w:t>
      </w:r>
      <w:r w:rsidR="0032435A">
        <w:rPr>
          <w:rFonts w:asciiTheme="majorHAnsi" w:hAnsiTheme="majorHAnsi"/>
          <w:color w:val="000000" w:themeColor="text1"/>
        </w:rPr>
        <w:t xml:space="preserve">By default SAGA will return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32435A" w:rsidRPr="00C2153A">
        <w:rPr>
          <w:rFonts w:asciiTheme="majorHAnsi" w:hAnsiTheme="majorHAnsi"/>
          <w:color w:val="000000" w:themeColor="text1"/>
        </w:rPr>
        <w:t xml:space="preserve"> </w:t>
      </w:r>
      <w:r w:rsidR="003F6938" w:rsidRPr="00C2153A">
        <w:rPr>
          <w:rFonts w:asciiTheme="majorHAnsi" w:hAnsiTheme="majorHAnsi"/>
          <w:color w:val="000000" w:themeColor="text1"/>
        </w:rPr>
        <w:t xml:space="preserve">scores </w:t>
      </w:r>
      <w:r w:rsidR="00231529" w:rsidRPr="00C2153A">
        <w:rPr>
          <w:rFonts w:asciiTheme="majorHAnsi" w:hAnsiTheme="majorHAnsi"/>
          <w:color w:val="000000" w:themeColor="text1"/>
        </w:rPr>
        <w:t>and color</w:t>
      </w:r>
      <w:r w:rsidR="0032435A">
        <w:rPr>
          <w:rFonts w:asciiTheme="majorHAnsi" w:hAnsiTheme="majorHAnsi"/>
          <w:color w:val="000000" w:themeColor="text1"/>
        </w:rPr>
        <w:t xml:space="preserve"> the plot of parameter estimates</w:t>
      </w:r>
      <w:r w:rsidR="00231529" w:rsidRPr="00C2153A">
        <w:rPr>
          <w:rFonts w:asciiTheme="majorHAnsi" w:hAnsiTheme="majorHAnsi"/>
          <w:color w:val="000000" w:themeColor="text1"/>
        </w:rPr>
        <w:t xml:space="preserve"> to reflect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4857E4" w:rsidRPr="00C2153A">
        <w:rPr>
          <w:rFonts w:asciiTheme="majorHAnsi" w:hAnsiTheme="majorHAnsi"/>
          <w:color w:val="000000" w:themeColor="text1"/>
        </w:rPr>
        <w:t>.</w:t>
      </w:r>
    </w:p>
    <w:p w14:paraId="428795BE" w14:textId="117FF284" w:rsidR="00456EE4" w:rsidRPr="00C2153A" w:rsidRDefault="00456EE4"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After assessing model selection uncertainty and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A35985" w:rsidRPr="00C2153A">
        <w:rPr>
          <w:rFonts w:asciiTheme="majorHAnsi" w:hAnsiTheme="majorHAnsi"/>
          <w:color w:val="000000" w:themeColor="text1"/>
        </w:rPr>
        <w:t>,</w:t>
      </w:r>
      <w:r w:rsidRPr="00C2153A">
        <w:rPr>
          <w:rFonts w:asciiTheme="majorHAnsi" w:hAnsiTheme="majorHAnsi"/>
          <w:color w:val="000000" w:themeColor="text1"/>
        </w:rPr>
        <w:t xml:space="preserve"> we can evaluate the </w:t>
      </w:r>
      <w:r w:rsidR="002174BA">
        <w:rPr>
          <w:rFonts w:asciiTheme="majorHAnsi" w:hAnsiTheme="majorHAnsi"/>
          <w:color w:val="000000" w:themeColor="text1"/>
        </w:rPr>
        <w:t>CGE</w:t>
      </w:r>
      <w:r w:rsidR="00775136">
        <w:rPr>
          <w:rFonts w:asciiTheme="majorHAnsi" w:hAnsiTheme="majorHAnsi"/>
          <w:color w:val="000000" w:themeColor="text1"/>
        </w:rPr>
        <w:t xml:space="preserve"> estimates</w:t>
      </w:r>
      <w:r w:rsidR="00775136" w:rsidRPr="00C2153A">
        <w:rPr>
          <w:rFonts w:asciiTheme="majorHAnsi" w:hAnsiTheme="majorHAnsi"/>
          <w:color w:val="000000" w:themeColor="text1"/>
        </w:rPr>
        <w:t xml:space="preserve"> </w:t>
      </w:r>
      <w:r w:rsidRPr="00C2153A">
        <w:rPr>
          <w:rFonts w:asciiTheme="majorHAnsi" w:hAnsiTheme="majorHAnsi"/>
          <w:color w:val="000000" w:themeColor="text1"/>
        </w:rPr>
        <w:t xml:space="preserve">and </w:t>
      </w:r>
      <w:r w:rsidR="00775136">
        <w:rPr>
          <w:rFonts w:asciiTheme="majorHAnsi" w:hAnsiTheme="majorHAnsi"/>
          <w:color w:val="000000" w:themeColor="text1"/>
        </w:rPr>
        <w:t xml:space="preserve">their </w:t>
      </w:r>
      <w:r w:rsidRPr="00C2153A">
        <w:rPr>
          <w:rFonts w:asciiTheme="majorHAnsi" w:hAnsiTheme="majorHAnsi"/>
          <w:color w:val="000000" w:themeColor="text1"/>
        </w:rPr>
        <w:t xml:space="preserve">unconditional error estimates.  </w:t>
      </w:r>
      <w:r w:rsidR="007475E0">
        <w:rPr>
          <w:rFonts w:asciiTheme="majorHAnsi" w:hAnsiTheme="majorHAnsi"/>
          <w:color w:val="000000" w:themeColor="text1"/>
        </w:rPr>
        <w:t xml:space="preserve">Due to the </w:t>
      </w:r>
      <w:r w:rsidRPr="00C2153A">
        <w:rPr>
          <w:rFonts w:asciiTheme="majorHAnsi" w:hAnsiTheme="majorHAnsi"/>
          <w:color w:val="000000" w:themeColor="text1"/>
        </w:rPr>
        <w:t xml:space="preserve">inherent biases in previous </w:t>
      </w:r>
      <w:r w:rsidR="00524C66">
        <w:rPr>
          <w:rFonts w:asciiTheme="majorHAnsi" w:hAnsiTheme="majorHAnsi"/>
          <w:color w:val="000000" w:themeColor="text1"/>
        </w:rPr>
        <w:t>joint-scaling</w:t>
      </w:r>
      <w:r w:rsidR="002F113B">
        <w:rPr>
          <w:rFonts w:asciiTheme="majorHAnsi" w:hAnsiTheme="majorHAnsi"/>
          <w:color w:val="000000" w:themeColor="text1"/>
        </w:rPr>
        <w:t xml:space="preserve"> </w:t>
      </w:r>
      <w:r w:rsidRPr="00C2153A">
        <w:rPr>
          <w:rFonts w:asciiTheme="majorHAnsi" w:hAnsiTheme="majorHAnsi"/>
          <w:color w:val="000000" w:themeColor="text1"/>
        </w:rPr>
        <w:t>approaches</w:t>
      </w:r>
      <w:r w:rsidR="007475E0">
        <w:rPr>
          <w:rFonts w:asciiTheme="majorHAnsi" w:hAnsiTheme="majorHAnsi"/>
          <w:color w:val="000000" w:themeColor="text1"/>
        </w:rPr>
        <w:t xml:space="preserve"> noted above,</w:t>
      </w:r>
      <w:r w:rsidRPr="00C2153A">
        <w:rPr>
          <w:rFonts w:asciiTheme="majorHAnsi" w:hAnsiTheme="majorHAnsi"/>
          <w:color w:val="000000" w:themeColor="text1"/>
        </w:rPr>
        <w:t xml:space="preserve"> </w:t>
      </w:r>
      <w:r w:rsidR="007475E0">
        <w:rPr>
          <w:rFonts w:asciiTheme="majorHAnsi" w:hAnsiTheme="majorHAnsi"/>
          <w:color w:val="000000" w:themeColor="text1"/>
        </w:rPr>
        <w:t xml:space="preserve">our </w:t>
      </w:r>
      <w:r w:rsidRPr="00C2153A">
        <w:rPr>
          <w:rFonts w:asciiTheme="majorHAnsi" w:hAnsiTheme="majorHAnsi"/>
          <w:color w:val="000000" w:themeColor="text1"/>
        </w:rPr>
        <w:t xml:space="preserve">model averaged parameter estimates will often be of lower magnitude and since the error now properly includes model selection uncertainty it will </w:t>
      </w:r>
      <w:r w:rsidR="004857E4" w:rsidRPr="00C2153A">
        <w:rPr>
          <w:rFonts w:asciiTheme="majorHAnsi" w:hAnsiTheme="majorHAnsi"/>
          <w:color w:val="000000" w:themeColor="text1"/>
        </w:rPr>
        <w:t xml:space="preserve">often </w:t>
      </w:r>
      <w:r w:rsidRPr="00C2153A">
        <w:rPr>
          <w:rFonts w:asciiTheme="majorHAnsi" w:hAnsiTheme="majorHAnsi"/>
          <w:color w:val="000000" w:themeColor="text1"/>
        </w:rPr>
        <w:t xml:space="preserve">be higher.   SAGA returns a table containing the model averaged parameter estimate for all </w:t>
      </w:r>
      <w:r w:rsidR="002174BA">
        <w:rPr>
          <w:rFonts w:asciiTheme="majorHAnsi" w:hAnsiTheme="majorHAnsi"/>
          <w:color w:val="000000" w:themeColor="text1"/>
        </w:rPr>
        <w:t>CGEs</w:t>
      </w:r>
      <w:r w:rsidRPr="00C2153A">
        <w:rPr>
          <w:rFonts w:asciiTheme="majorHAnsi" w:hAnsiTheme="majorHAnsi"/>
          <w:color w:val="000000" w:themeColor="text1"/>
        </w:rPr>
        <w:t xml:space="preserve"> as well as the unconditional standard error</w:t>
      </w:r>
      <w:r w:rsidR="002174BA">
        <w:rPr>
          <w:rFonts w:asciiTheme="majorHAnsi" w:hAnsiTheme="majorHAnsi"/>
          <w:color w:val="000000" w:themeColor="text1"/>
        </w:rPr>
        <w:t xml:space="preserve"> for each</w:t>
      </w:r>
      <w:r w:rsidRPr="00C2153A">
        <w:rPr>
          <w:rFonts w:asciiTheme="majorHAnsi" w:hAnsiTheme="majorHAnsi"/>
          <w:color w:val="000000" w:themeColor="text1"/>
        </w:rPr>
        <w:t xml:space="preserve">.  </w:t>
      </w:r>
    </w:p>
    <w:p w14:paraId="32BB218E" w14:textId="29516E60" w:rsidR="00751D1B" w:rsidRPr="00C2153A" w:rsidRDefault="00456EE4" w:rsidP="008205FB">
      <w:pPr>
        <w:spacing w:line="480" w:lineRule="auto"/>
        <w:rPr>
          <w:rFonts w:asciiTheme="majorHAnsi" w:hAnsiTheme="majorHAnsi"/>
          <w:color w:val="000000" w:themeColor="text1"/>
        </w:rPr>
      </w:pPr>
      <w:r w:rsidRPr="00C2153A">
        <w:rPr>
          <w:rFonts w:asciiTheme="majorHAnsi" w:hAnsiTheme="majorHAnsi"/>
          <w:color w:val="000000" w:themeColor="text1"/>
        </w:rPr>
        <w:tab/>
        <w:t>Finally</w:t>
      </w:r>
      <w:r w:rsidR="006B168E" w:rsidRPr="00C2153A">
        <w:rPr>
          <w:rFonts w:asciiTheme="majorHAnsi" w:hAnsiTheme="majorHAnsi"/>
          <w:color w:val="000000" w:themeColor="text1"/>
        </w:rPr>
        <w:t>,</w:t>
      </w:r>
      <w:r w:rsidRPr="00C2153A">
        <w:rPr>
          <w:rFonts w:asciiTheme="majorHAnsi" w:hAnsiTheme="majorHAnsi"/>
          <w:color w:val="000000" w:themeColor="text1"/>
        </w:rPr>
        <w:t xml:space="preserve"> we find that in some datasets there </w:t>
      </w:r>
      <w:r w:rsidR="003F6938" w:rsidRPr="00C2153A">
        <w:rPr>
          <w:rFonts w:asciiTheme="majorHAnsi" w:hAnsiTheme="majorHAnsi"/>
          <w:color w:val="000000" w:themeColor="text1"/>
        </w:rPr>
        <w:t>are a</w:t>
      </w:r>
      <w:r w:rsidRPr="00C2153A">
        <w:rPr>
          <w:rFonts w:asciiTheme="majorHAnsi" w:hAnsiTheme="majorHAnsi"/>
          <w:color w:val="000000" w:themeColor="text1"/>
        </w:rPr>
        <w:t xml:space="preserve"> small number of </w:t>
      </w:r>
      <w:r w:rsidR="00A35985" w:rsidRPr="00C2153A">
        <w:rPr>
          <w:rFonts w:asciiTheme="majorHAnsi" w:hAnsiTheme="majorHAnsi"/>
          <w:color w:val="000000" w:themeColor="text1"/>
        </w:rPr>
        <w:t>models that</w:t>
      </w:r>
      <w:r w:rsidRPr="00C2153A">
        <w:rPr>
          <w:rFonts w:asciiTheme="majorHAnsi" w:hAnsiTheme="majorHAnsi"/>
          <w:color w:val="000000" w:themeColor="text1"/>
        </w:rPr>
        <w:t xml:space="preserve"> are much better than all other models.  </w:t>
      </w:r>
      <w:r w:rsidR="00A35985" w:rsidRPr="00C2153A">
        <w:rPr>
          <w:rFonts w:asciiTheme="majorHAnsi" w:hAnsiTheme="majorHAnsi"/>
          <w:color w:val="000000" w:themeColor="text1"/>
        </w:rPr>
        <w:t xml:space="preserve">If the user wishes to explore </w:t>
      </w:r>
      <w:r w:rsidR="00F650FF">
        <w:rPr>
          <w:rFonts w:asciiTheme="majorHAnsi" w:hAnsiTheme="majorHAnsi"/>
          <w:color w:val="000000" w:themeColor="text1"/>
        </w:rPr>
        <w:t>each model</w:t>
      </w:r>
      <w:r w:rsidR="00F650FF" w:rsidRPr="00C2153A">
        <w:rPr>
          <w:rFonts w:asciiTheme="majorHAnsi" w:hAnsiTheme="majorHAnsi"/>
          <w:color w:val="000000" w:themeColor="text1"/>
        </w:rPr>
        <w:t xml:space="preserve"> </w:t>
      </w:r>
      <w:r w:rsidR="00A35985" w:rsidRPr="00C2153A">
        <w:rPr>
          <w:rFonts w:asciiTheme="majorHAnsi" w:hAnsiTheme="majorHAnsi"/>
          <w:color w:val="000000" w:themeColor="text1"/>
        </w:rPr>
        <w:t>individually</w:t>
      </w:r>
      <w:r w:rsidR="00F650FF">
        <w:rPr>
          <w:rFonts w:asciiTheme="majorHAnsi" w:hAnsiTheme="majorHAnsi"/>
          <w:color w:val="000000" w:themeColor="text1"/>
        </w:rPr>
        <w:t>,</w:t>
      </w:r>
      <w:r w:rsidR="00A35985" w:rsidRPr="00C2153A">
        <w:rPr>
          <w:rFonts w:asciiTheme="majorHAnsi" w:hAnsiTheme="majorHAnsi"/>
          <w:color w:val="000000" w:themeColor="text1"/>
        </w:rPr>
        <w:t xml:space="preserve"> they can use the function (EvalModel)</w:t>
      </w:r>
      <w:r w:rsidR="00A672C7">
        <w:rPr>
          <w:rFonts w:asciiTheme="majorHAnsi" w:hAnsiTheme="majorHAnsi"/>
          <w:color w:val="000000" w:themeColor="text1"/>
        </w:rPr>
        <w:t xml:space="preserve">, </w:t>
      </w:r>
      <w:r w:rsidR="00A35985" w:rsidRPr="00C2153A">
        <w:rPr>
          <w:rFonts w:asciiTheme="majorHAnsi" w:hAnsiTheme="majorHAnsi"/>
          <w:color w:val="000000" w:themeColor="text1"/>
        </w:rPr>
        <w:t xml:space="preserve">to </w:t>
      </w:r>
      <w:r w:rsidR="00F650FF">
        <w:rPr>
          <w:rFonts w:asciiTheme="majorHAnsi" w:hAnsiTheme="majorHAnsi"/>
          <w:color w:val="000000" w:themeColor="text1"/>
        </w:rPr>
        <w:t>specify</w:t>
      </w:r>
      <w:r w:rsidR="00F650FF" w:rsidRPr="00C2153A">
        <w:rPr>
          <w:rFonts w:asciiTheme="majorHAnsi" w:hAnsiTheme="majorHAnsi"/>
          <w:color w:val="000000" w:themeColor="text1"/>
        </w:rPr>
        <w:t xml:space="preserve"> </w:t>
      </w:r>
      <w:r w:rsidR="00F650FF">
        <w:rPr>
          <w:rFonts w:asciiTheme="majorHAnsi" w:hAnsiTheme="majorHAnsi"/>
          <w:color w:val="000000" w:themeColor="text1"/>
        </w:rPr>
        <w:t>the</w:t>
      </w:r>
      <w:r w:rsidR="00F650FF" w:rsidRPr="00C2153A">
        <w:rPr>
          <w:rFonts w:asciiTheme="majorHAnsi" w:hAnsiTheme="majorHAnsi"/>
          <w:color w:val="000000" w:themeColor="text1"/>
        </w:rPr>
        <w:t xml:space="preserve"> </w:t>
      </w:r>
      <w:r w:rsidR="00A35985" w:rsidRPr="00C2153A">
        <w:rPr>
          <w:rFonts w:asciiTheme="majorHAnsi" w:hAnsiTheme="majorHAnsi"/>
          <w:color w:val="000000" w:themeColor="text1"/>
        </w:rPr>
        <w:t>model</w:t>
      </w:r>
      <w:r w:rsidR="00A5212C">
        <w:rPr>
          <w:rFonts w:asciiTheme="majorHAnsi" w:hAnsiTheme="majorHAnsi"/>
          <w:color w:val="000000" w:themeColor="text1"/>
        </w:rPr>
        <w:t xml:space="preserve"> for which SAGA </w:t>
      </w:r>
      <w:r w:rsidR="00A35985" w:rsidRPr="00C2153A">
        <w:rPr>
          <w:rFonts w:asciiTheme="majorHAnsi" w:hAnsiTheme="majorHAnsi"/>
          <w:color w:val="000000" w:themeColor="text1"/>
        </w:rPr>
        <w:t>will return parameter estimates and standard errors</w:t>
      </w:r>
      <w:r w:rsidR="00A672C7">
        <w:rPr>
          <w:rFonts w:asciiTheme="majorHAnsi" w:hAnsiTheme="majorHAnsi"/>
          <w:color w:val="000000" w:themeColor="text1"/>
        </w:rPr>
        <w:t xml:space="preserve"> </w:t>
      </w:r>
      <w:r w:rsidR="00A672C7" w:rsidRPr="00C2153A">
        <w:rPr>
          <w:rFonts w:asciiTheme="majorHAnsi" w:hAnsiTheme="majorHAnsi"/>
          <w:color w:val="000000" w:themeColor="text1"/>
        </w:rPr>
        <w:t>conditio</w:t>
      </w:r>
      <w:r w:rsidR="00A672C7">
        <w:rPr>
          <w:rFonts w:asciiTheme="majorHAnsi" w:hAnsiTheme="majorHAnsi"/>
          <w:color w:val="000000" w:themeColor="text1"/>
        </w:rPr>
        <w:t>nal on that model</w:t>
      </w:r>
      <w:r w:rsidR="00A35985" w:rsidRPr="00C2153A">
        <w:rPr>
          <w:rFonts w:asciiTheme="majorHAnsi" w:hAnsiTheme="majorHAnsi"/>
          <w:color w:val="000000" w:themeColor="text1"/>
        </w:rPr>
        <w:t xml:space="preserve">.  </w:t>
      </w:r>
      <w:r w:rsidR="003F6938" w:rsidRPr="00C2153A">
        <w:rPr>
          <w:rFonts w:asciiTheme="majorHAnsi" w:hAnsiTheme="majorHAnsi"/>
          <w:color w:val="000000" w:themeColor="text1"/>
        </w:rPr>
        <w:t>Despite the inclusion of this function</w:t>
      </w:r>
      <w:r w:rsidR="00A5212C">
        <w:rPr>
          <w:rFonts w:asciiTheme="majorHAnsi" w:hAnsiTheme="majorHAnsi"/>
          <w:color w:val="000000" w:themeColor="text1"/>
        </w:rPr>
        <w:t>,</w:t>
      </w:r>
      <w:r w:rsidR="003F6938" w:rsidRPr="00C2153A">
        <w:rPr>
          <w:rFonts w:asciiTheme="majorHAnsi" w:hAnsiTheme="majorHAnsi"/>
          <w:color w:val="000000" w:themeColor="text1"/>
        </w:rPr>
        <w:t xml:space="preserve"> we strongly recommend reporting parameter estimates of a single model only if its Akaike weight is greater than 0.9</w:t>
      </w:r>
      <w:r w:rsidR="00CA087A">
        <w:rPr>
          <w:rFonts w:asciiTheme="majorHAnsi" w:hAnsiTheme="majorHAnsi"/>
          <w:color w:val="000000" w:themeColor="text1"/>
        </w:rPr>
        <w:t>5</w:t>
      </w:r>
      <w:r w:rsidR="006E5D6D">
        <w:rPr>
          <w:rFonts w:asciiTheme="majorHAnsi" w:hAnsiTheme="majorHAnsi"/>
          <w:color w:val="000000" w:themeColor="text1"/>
        </w:rPr>
        <w:t xml:space="preserve"> (i.e. the data suggest that there is a single best model)</w:t>
      </w:r>
      <w:r w:rsidR="003F6938" w:rsidRPr="00C2153A">
        <w:rPr>
          <w:rFonts w:asciiTheme="majorHAnsi" w:hAnsiTheme="majorHAnsi"/>
          <w:color w:val="000000" w:themeColor="text1"/>
        </w:rPr>
        <w:t>.</w:t>
      </w:r>
      <w:r w:rsidR="006B168E" w:rsidRPr="00C2153A">
        <w:rPr>
          <w:rFonts w:asciiTheme="majorHAnsi" w:hAnsiTheme="majorHAnsi"/>
          <w:color w:val="000000" w:themeColor="text1"/>
        </w:rPr>
        <w:t xml:space="preserve">  </w:t>
      </w:r>
    </w:p>
    <w:p w14:paraId="1A93984F" w14:textId="703011C7" w:rsidR="00456EE4" w:rsidRPr="00C2153A" w:rsidRDefault="00CD3A10" w:rsidP="008205FB">
      <w:pPr>
        <w:spacing w:line="480" w:lineRule="auto"/>
        <w:rPr>
          <w:rFonts w:asciiTheme="majorHAnsi" w:hAnsiTheme="majorHAnsi"/>
          <w:i/>
          <w:color w:val="000000" w:themeColor="text1"/>
        </w:rPr>
      </w:pPr>
      <w:r w:rsidRPr="00C2153A">
        <w:rPr>
          <w:rFonts w:asciiTheme="majorHAnsi" w:hAnsiTheme="majorHAnsi"/>
          <w:i/>
          <w:color w:val="000000" w:themeColor="text1"/>
        </w:rPr>
        <w:t>Validation Testing of the I-T Approach</w:t>
      </w:r>
    </w:p>
    <w:p w14:paraId="3CB7CAEC" w14:textId="6E80875B" w:rsidR="00E55366" w:rsidRPr="00C2153A" w:rsidRDefault="003B5569"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To validate our approach to LCA we created </w:t>
      </w:r>
      <w:r w:rsidR="00ED44AA">
        <w:rPr>
          <w:rFonts w:asciiTheme="majorHAnsi" w:hAnsiTheme="majorHAnsi"/>
          <w:color w:val="000000" w:themeColor="text1"/>
        </w:rPr>
        <w:t xml:space="preserve">five </w:t>
      </w:r>
      <w:r w:rsidRPr="00C2153A">
        <w:rPr>
          <w:rFonts w:asciiTheme="majorHAnsi" w:hAnsiTheme="majorHAnsi"/>
          <w:color w:val="000000" w:themeColor="text1"/>
        </w:rPr>
        <w:t>simulated data</w:t>
      </w:r>
      <w:r w:rsidR="00540334">
        <w:rPr>
          <w:rFonts w:asciiTheme="majorHAnsi" w:hAnsiTheme="majorHAnsi"/>
          <w:color w:val="000000" w:themeColor="text1"/>
        </w:rPr>
        <w:t>sets</w:t>
      </w:r>
      <w:r w:rsidR="00ED44AA">
        <w:rPr>
          <w:rFonts w:asciiTheme="majorHAnsi" w:hAnsiTheme="majorHAnsi"/>
          <w:color w:val="000000" w:themeColor="text1"/>
        </w:rPr>
        <w:t xml:space="preserve"> based on</w:t>
      </w:r>
      <w:r w:rsidR="006E5D6D">
        <w:rPr>
          <w:rFonts w:asciiTheme="majorHAnsi" w:hAnsiTheme="majorHAnsi"/>
          <w:color w:val="000000" w:themeColor="text1"/>
        </w:rPr>
        <w:t xml:space="preserve"> </w:t>
      </w:r>
      <w:r w:rsidR="00ED44AA" w:rsidRPr="00C2153A">
        <w:rPr>
          <w:rFonts w:asciiTheme="majorHAnsi" w:hAnsiTheme="majorHAnsi"/>
          <w:color w:val="000000" w:themeColor="text1"/>
        </w:rPr>
        <w:t xml:space="preserve">empirical </w:t>
      </w:r>
      <w:r w:rsidR="006E5D6D">
        <w:rPr>
          <w:rFonts w:asciiTheme="majorHAnsi" w:hAnsiTheme="majorHAnsi"/>
          <w:color w:val="000000" w:themeColor="text1"/>
        </w:rPr>
        <w:t xml:space="preserve">variation </w:t>
      </w:r>
      <w:r w:rsidR="00ED44AA">
        <w:rPr>
          <w:rFonts w:asciiTheme="majorHAnsi" w:hAnsiTheme="majorHAnsi"/>
          <w:color w:val="000000" w:themeColor="text1"/>
        </w:rPr>
        <w:t>in</w:t>
      </w:r>
      <w:r w:rsidR="006E5D6D" w:rsidRPr="00C2153A">
        <w:rPr>
          <w:rFonts w:asciiTheme="majorHAnsi" w:hAnsiTheme="majorHAnsi"/>
          <w:color w:val="000000" w:themeColor="text1"/>
        </w:rPr>
        <w:t xml:space="preserve"> </w:t>
      </w:r>
      <w:r w:rsidR="00FC60DF" w:rsidRPr="00C2153A">
        <w:rPr>
          <w:rFonts w:asciiTheme="majorHAnsi" w:hAnsiTheme="majorHAnsi"/>
          <w:color w:val="000000" w:themeColor="text1"/>
        </w:rPr>
        <w:t xml:space="preserve">sample size, standard deviation of cohort means, and mean phenotype </w:t>
      </w:r>
      <w:r w:rsidRPr="00C2153A">
        <w:rPr>
          <w:rFonts w:asciiTheme="majorHAnsi" w:hAnsiTheme="majorHAnsi"/>
          <w:color w:val="000000" w:themeColor="text1"/>
        </w:rPr>
        <w:t xml:space="preserve">for sperm receptacle length in </w:t>
      </w:r>
      <w:r w:rsidRPr="00C2153A">
        <w:rPr>
          <w:rFonts w:asciiTheme="majorHAnsi" w:hAnsiTheme="majorHAnsi"/>
          <w:i/>
          <w:color w:val="000000" w:themeColor="text1"/>
        </w:rPr>
        <w:t>Drosophila</w:t>
      </w:r>
      <w:r w:rsidRPr="00C2153A">
        <w:rPr>
          <w:rFonts w:asciiTheme="majorHAnsi" w:hAnsiTheme="majorHAnsi"/>
          <w:color w:val="000000" w:themeColor="text1"/>
        </w:rPr>
        <w:t xml:space="preserve"> </w:t>
      </w:r>
      <w:r w:rsidRPr="00C2153A">
        <w:rPr>
          <w:rFonts w:asciiTheme="majorHAnsi" w:hAnsiTheme="majorHAnsi"/>
          <w:i/>
          <w:color w:val="000000" w:themeColor="text1"/>
        </w:rPr>
        <w:t>mojavensis</w:t>
      </w:r>
      <w:r w:rsidR="00394F3F" w:rsidRPr="00C2153A">
        <w:rPr>
          <w:rFonts w:asciiTheme="majorHAnsi" w:hAnsiTheme="majorHAnsi"/>
          <w:color w:val="000000" w:themeColor="text1"/>
        </w:rPr>
        <w:t xml:space="preserve"> </w:t>
      </w:r>
      <w:r w:rsidR="00FC60DF"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&lt;EndNote&gt;&lt;Cite&gt;&lt;Author&gt;Miller&lt;/Author&gt;&lt;Year&gt;2003&lt;/Year&gt;&lt;RecNum&gt;1466&lt;/RecNum&gt;&lt;DisplayText&gt;(Miller et al. 2003)&lt;/DisplayText&gt;&lt;record&gt;&lt;rec-number&gt;1466&lt;/rec-number&gt;&lt;foreign-keys&gt;&lt;key app="EN" db-id="epvtarstqevspaeztvg5esrw0a5xeedx0zxx" timestamp="1405017555"&gt;1466&lt;/key&gt;&lt;key app="ENWeb" db-id=""&gt;0&lt;/key&gt;&lt;/foreign-keys&gt;&lt;ref-type name="Journal Article"&gt;17&lt;/ref-type&gt;&lt;contributors&gt;&lt;authors&gt;&lt;author&gt;Miller, Gary T.&lt;/author&gt;&lt;author&gt;Starmer, William T.&lt;/author&gt;&lt;author&gt;Pitnick, Scott&lt;/author&gt;&lt;/authors&gt;&lt;/contributors&gt;&lt;titles&gt;&lt;title&gt;Quantitative genetic analysis of among-population variation in sperm and female sperm-storage organ length in Drosophila mojavensis&lt;/title&gt;&lt;secondary-title&gt;Genetical Research&lt;/secondary-title&gt;&lt;/titles&gt;&lt;periodical&gt;&lt;full-title&gt;Genetical Research&lt;/full-title&gt;&lt;/periodical&gt;&lt;pages&gt;213-220&lt;/pages&gt;&lt;volume&gt;81&lt;/volume&gt;&lt;number&gt;3&lt;/number&gt;&lt;dates&gt;&lt;year&gt;2003&lt;/year&gt;&lt;/dates&gt;&lt;isbn&gt;00166723&amp;#xD;14695073&lt;/isbn&gt;&lt;urls&gt;&lt;/urls&gt;&lt;electronic-resource-num&gt;10.1017/s0016672303006190&lt;/electronic-resource-num&gt;&lt;/record&gt;&lt;/Cite&gt;&lt;/EndNote&gt;</w:instrText>
      </w:r>
      <w:r w:rsidR="00FC60DF" w:rsidRPr="00C2153A">
        <w:rPr>
          <w:rFonts w:asciiTheme="majorHAnsi" w:hAnsiTheme="majorHAnsi"/>
          <w:color w:val="000000" w:themeColor="text1"/>
        </w:rPr>
        <w:fldChar w:fldCharType="separate"/>
      </w:r>
      <w:r w:rsidR="00A52B0A">
        <w:rPr>
          <w:rFonts w:asciiTheme="majorHAnsi" w:hAnsiTheme="majorHAnsi"/>
          <w:noProof/>
          <w:color w:val="000000" w:themeColor="text1"/>
        </w:rPr>
        <w:t>(Miller et al. 2003)</w:t>
      </w:r>
      <w:r w:rsidR="00FC60DF" w:rsidRPr="00C2153A">
        <w:rPr>
          <w:rFonts w:asciiTheme="majorHAnsi" w:hAnsiTheme="majorHAnsi"/>
          <w:color w:val="000000" w:themeColor="text1"/>
        </w:rPr>
        <w:fldChar w:fldCharType="end"/>
      </w:r>
      <w:r w:rsidR="00FC60DF" w:rsidRPr="00C2153A">
        <w:rPr>
          <w:rFonts w:asciiTheme="majorHAnsi" w:hAnsiTheme="majorHAnsi"/>
          <w:color w:val="000000" w:themeColor="text1"/>
        </w:rPr>
        <w:t xml:space="preserve">. </w:t>
      </w:r>
      <w:r w:rsidRPr="00C2153A">
        <w:rPr>
          <w:rFonts w:asciiTheme="majorHAnsi" w:hAnsiTheme="majorHAnsi"/>
          <w:color w:val="000000" w:themeColor="text1"/>
        </w:rPr>
        <w:t xml:space="preserve">We generated </w:t>
      </w:r>
      <w:r w:rsidR="006E5D6D">
        <w:rPr>
          <w:rFonts w:asciiTheme="majorHAnsi" w:hAnsiTheme="majorHAnsi"/>
          <w:color w:val="000000" w:themeColor="text1"/>
        </w:rPr>
        <w:t>the first four simulated</w:t>
      </w:r>
      <w:r w:rsidR="006E5D6D" w:rsidRPr="00C2153A">
        <w:rPr>
          <w:rFonts w:asciiTheme="majorHAnsi" w:hAnsiTheme="majorHAnsi"/>
          <w:color w:val="000000" w:themeColor="text1"/>
        </w:rPr>
        <w:t xml:space="preserve"> </w:t>
      </w:r>
      <w:r w:rsidRPr="00C2153A">
        <w:rPr>
          <w:rFonts w:asciiTheme="majorHAnsi" w:hAnsiTheme="majorHAnsi"/>
          <w:color w:val="000000" w:themeColor="text1"/>
        </w:rPr>
        <w:t xml:space="preserve">datasets </w:t>
      </w:r>
      <w:r w:rsidR="006E5D6D">
        <w:rPr>
          <w:rFonts w:asciiTheme="majorHAnsi" w:hAnsiTheme="majorHAnsi"/>
          <w:color w:val="000000" w:themeColor="text1"/>
        </w:rPr>
        <w:t>based on</w:t>
      </w:r>
      <w:r w:rsidR="006E5D6D" w:rsidRPr="00C2153A">
        <w:rPr>
          <w:rFonts w:asciiTheme="majorHAnsi" w:hAnsiTheme="majorHAnsi"/>
          <w:color w:val="000000" w:themeColor="text1"/>
        </w:rPr>
        <w:t xml:space="preserve"> </w:t>
      </w:r>
      <w:r w:rsidR="009D79A2" w:rsidRPr="00C2153A">
        <w:rPr>
          <w:rFonts w:asciiTheme="majorHAnsi" w:hAnsiTheme="majorHAnsi"/>
          <w:color w:val="000000" w:themeColor="text1"/>
        </w:rPr>
        <w:t xml:space="preserve">a simple genetic architecture </w:t>
      </w:r>
      <w:r w:rsidR="006E5D6D">
        <w:rPr>
          <w:rFonts w:asciiTheme="majorHAnsi" w:hAnsiTheme="majorHAnsi"/>
          <w:color w:val="000000" w:themeColor="text1"/>
        </w:rPr>
        <w:t>where</w:t>
      </w:r>
      <w:r w:rsidR="009D79A2" w:rsidRPr="00C2153A">
        <w:rPr>
          <w:rFonts w:asciiTheme="majorHAnsi" w:hAnsiTheme="majorHAnsi"/>
          <w:color w:val="000000" w:themeColor="text1"/>
        </w:rPr>
        <w:t xml:space="preserve"> mean </w:t>
      </w:r>
      <w:r w:rsidR="006E5D6D">
        <w:rPr>
          <w:rFonts w:asciiTheme="majorHAnsi" w:hAnsiTheme="majorHAnsi"/>
          <w:color w:val="000000" w:themeColor="text1"/>
        </w:rPr>
        <w:t>=</w:t>
      </w:r>
      <w:r w:rsidR="009D79A2" w:rsidRPr="00C2153A">
        <w:rPr>
          <w:rFonts w:asciiTheme="majorHAnsi" w:hAnsiTheme="majorHAnsi"/>
          <w:color w:val="000000" w:themeColor="text1"/>
        </w:rPr>
        <w:t xml:space="preserve"> 4.58 and </w:t>
      </w:r>
      <w:r w:rsidR="006E5D6D">
        <w:rPr>
          <w:rFonts w:asciiTheme="majorHAnsi" w:hAnsiTheme="majorHAnsi"/>
          <w:color w:val="000000" w:themeColor="text1"/>
        </w:rPr>
        <w:t>three</w:t>
      </w:r>
      <w:r w:rsidR="009D79A2" w:rsidRPr="00C2153A">
        <w:rPr>
          <w:rFonts w:asciiTheme="majorHAnsi" w:hAnsiTheme="majorHAnsi"/>
          <w:color w:val="000000" w:themeColor="text1"/>
        </w:rPr>
        <w:t xml:space="preserve"> </w:t>
      </w:r>
      <w:r w:rsidR="00640EB3">
        <w:rPr>
          <w:rFonts w:asciiTheme="majorHAnsi" w:hAnsiTheme="majorHAnsi"/>
          <w:color w:val="000000" w:themeColor="text1"/>
        </w:rPr>
        <w:t>CGEs</w:t>
      </w:r>
      <w:r w:rsidR="009D79A2" w:rsidRPr="00C2153A">
        <w:rPr>
          <w:rFonts w:asciiTheme="majorHAnsi" w:hAnsiTheme="majorHAnsi"/>
          <w:color w:val="000000" w:themeColor="text1"/>
        </w:rPr>
        <w:t xml:space="preserve"> (Aa, Ma, AaAd</w:t>
      </w:r>
      <w:r w:rsidR="00A35985" w:rsidRPr="00C2153A">
        <w:rPr>
          <w:rFonts w:asciiTheme="majorHAnsi" w:hAnsiTheme="majorHAnsi"/>
          <w:color w:val="000000" w:themeColor="text1"/>
        </w:rPr>
        <w:t>)</w:t>
      </w:r>
      <w:r w:rsidR="006E5D6D">
        <w:rPr>
          <w:rFonts w:asciiTheme="majorHAnsi" w:hAnsiTheme="majorHAnsi"/>
          <w:color w:val="000000" w:themeColor="text1"/>
        </w:rPr>
        <w:t xml:space="preserve"> each with equal magnitude.  In datasets 1-4 the </w:t>
      </w:r>
      <w:r w:rsidR="009D79A2" w:rsidRPr="00C2153A">
        <w:rPr>
          <w:rFonts w:asciiTheme="majorHAnsi" w:hAnsiTheme="majorHAnsi"/>
          <w:color w:val="000000" w:themeColor="text1"/>
        </w:rPr>
        <w:t>magnitudes of</w:t>
      </w:r>
      <w:r w:rsidR="0021180A" w:rsidRPr="00C2153A">
        <w:rPr>
          <w:rFonts w:asciiTheme="majorHAnsi" w:hAnsiTheme="majorHAnsi"/>
          <w:color w:val="000000" w:themeColor="text1"/>
        </w:rPr>
        <w:t xml:space="preserve"> </w:t>
      </w:r>
      <w:r w:rsidR="006E5D6D">
        <w:rPr>
          <w:rFonts w:asciiTheme="majorHAnsi" w:hAnsiTheme="majorHAnsi"/>
          <w:color w:val="000000" w:themeColor="text1"/>
        </w:rPr>
        <w:t xml:space="preserve">CGE’s were </w:t>
      </w:r>
      <w:r w:rsidR="0021180A" w:rsidRPr="00C2153A">
        <w:rPr>
          <w:rFonts w:asciiTheme="majorHAnsi" w:hAnsiTheme="majorHAnsi"/>
          <w:color w:val="000000" w:themeColor="text1"/>
        </w:rPr>
        <w:t>0.25, 0.5, 1</w:t>
      </w:r>
      <w:r w:rsidRPr="00C2153A">
        <w:rPr>
          <w:rFonts w:asciiTheme="majorHAnsi" w:hAnsiTheme="majorHAnsi"/>
          <w:color w:val="000000" w:themeColor="text1"/>
        </w:rPr>
        <w:t xml:space="preserve">, </w:t>
      </w:r>
      <w:r w:rsidR="00A35985" w:rsidRPr="00C2153A">
        <w:rPr>
          <w:rFonts w:asciiTheme="majorHAnsi" w:hAnsiTheme="majorHAnsi"/>
          <w:color w:val="000000" w:themeColor="text1"/>
        </w:rPr>
        <w:t>and 2</w:t>
      </w:r>
      <w:r w:rsidRPr="00C2153A">
        <w:rPr>
          <w:rFonts w:asciiTheme="majorHAnsi" w:hAnsiTheme="majorHAnsi"/>
          <w:color w:val="000000" w:themeColor="text1"/>
        </w:rPr>
        <w:t xml:space="preserve"> respectively. </w:t>
      </w:r>
      <w:r w:rsidR="009D79A2" w:rsidRPr="00C2153A">
        <w:rPr>
          <w:rFonts w:asciiTheme="majorHAnsi" w:hAnsiTheme="majorHAnsi"/>
          <w:color w:val="000000" w:themeColor="text1"/>
        </w:rPr>
        <w:t>We also generated a fifth dataset with a more com</w:t>
      </w:r>
      <w:r w:rsidR="00FC60DF" w:rsidRPr="00C2153A">
        <w:rPr>
          <w:rFonts w:asciiTheme="majorHAnsi" w:hAnsiTheme="majorHAnsi"/>
          <w:color w:val="000000" w:themeColor="text1"/>
        </w:rPr>
        <w:t>p</w:t>
      </w:r>
      <w:r w:rsidR="009D79A2" w:rsidRPr="00C2153A">
        <w:rPr>
          <w:rFonts w:asciiTheme="majorHAnsi" w:hAnsiTheme="majorHAnsi"/>
          <w:color w:val="000000" w:themeColor="text1"/>
        </w:rPr>
        <w:t>lex genetic architecture</w:t>
      </w:r>
      <w:r w:rsidR="00517A64">
        <w:rPr>
          <w:rFonts w:asciiTheme="majorHAnsi" w:hAnsiTheme="majorHAnsi"/>
          <w:color w:val="000000" w:themeColor="text1"/>
        </w:rPr>
        <w:t>,</w:t>
      </w:r>
      <w:r w:rsidR="009D79A2" w:rsidRPr="00C2153A">
        <w:rPr>
          <w:rFonts w:asciiTheme="majorHAnsi" w:hAnsiTheme="majorHAnsi"/>
          <w:color w:val="000000" w:themeColor="text1"/>
        </w:rPr>
        <w:t xml:space="preserve"> </w:t>
      </w:r>
      <w:r w:rsidR="00394F3F" w:rsidRPr="00C2153A">
        <w:rPr>
          <w:rFonts w:asciiTheme="majorHAnsi" w:hAnsiTheme="majorHAnsi"/>
          <w:color w:val="000000" w:themeColor="text1"/>
        </w:rPr>
        <w:t xml:space="preserve">again </w:t>
      </w:r>
      <w:r w:rsidR="009D79A2" w:rsidRPr="00C2153A">
        <w:rPr>
          <w:rFonts w:asciiTheme="majorHAnsi" w:hAnsiTheme="majorHAnsi"/>
          <w:color w:val="000000" w:themeColor="text1"/>
        </w:rPr>
        <w:t xml:space="preserve">with a mean </w:t>
      </w:r>
      <w:r w:rsidR="006E5D6D">
        <w:rPr>
          <w:rFonts w:asciiTheme="majorHAnsi" w:hAnsiTheme="majorHAnsi"/>
          <w:color w:val="000000" w:themeColor="text1"/>
        </w:rPr>
        <w:t>=</w:t>
      </w:r>
      <w:r w:rsidR="009D79A2" w:rsidRPr="00C2153A">
        <w:rPr>
          <w:rFonts w:asciiTheme="majorHAnsi" w:hAnsiTheme="majorHAnsi"/>
          <w:color w:val="000000" w:themeColor="text1"/>
        </w:rPr>
        <w:t xml:space="preserve"> 4.58</w:t>
      </w:r>
      <w:r w:rsidR="00517A64">
        <w:rPr>
          <w:rFonts w:asciiTheme="majorHAnsi" w:hAnsiTheme="majorHAnsi"/>
          <w:color w:val="000000" w:themeColor="text1"/>
        </w:rPr>
        <w:t>, but with</w:t>
      </w:r>
      <w:r w:rsidR="009D79A2" w:rsidRPr="00C2153A">
        <w:rPr>
          <w:rFonts w:asciiTheme="majorHAnsi" w:hAnsiTheme="majorHAnsi"/>
          <w:color w:val="000000" w:themeColor="text1"/>
        </w:rPr>
        <w:t xml:space="preserve"> </w:t>
      </w:r>
      <w:r w:rsidR="006E5D6D">
        <w:rPr>
          <w:rFonts w:asciiTheme="majorHAnsi" w:hAnsiTheme="majorHAnsi"/>
          <w:color w:val="000000" w:themeColor="text1"/>
        </w:rPr>
        <w:t>six</w:t>
      </w:r>
      <w:r w:rsidR="006E5D6D" w:rsidRPr="00C2153A">
        <w:rPr>
          <w:rFonts w:asciiTheme="majorHAnsi" w:hAnsiTheme="majorHAnsi"/>
          <w:color w:val="000000" w:themeColor="text1"/>
        </w:rPr>
        <w:t xml:space="preserve"> </w:t>
      </w:r>
      <w:r w:rsidR="00640EB3">
        <w:rPr>
          <w:rFonts w:asciiTheme="majorHAnsi" w:hAnsiTheme="majorHAnsi"/>
          <w:color w:val="000000" w:themeColor="text1"/>
        </w:rPr>
        <w:t>CGEs</w:t>
      </w:r>
      <w:r w:rsidR="009D79A2" w:rsidRPr="00C2153A">
        <w:rPr>
          <w:rFonts w:asciiTheme="majorHAnsi" w:hAnsiTheme="majorHAnsi"/>
          <w:color w:val="000000" w:themeColor="text1"/>
        </w:rPr>
        <w:t xml:space="preserve"> (Aa, Ad, Ma, AaAa, AaAd, AdAd</w:t>
      </w:r>
      <w:r w:rsidR="00A35985" w:rsidRPr="00C2153A">
        <w:rPr>
          <w:rFonts w:asciiTheme="majorHAnsi" w:hAnsiTheme="majorHAnsi"/>
          <w:color w:val="000000" w:themeColor="text1"/>
        </w:rPr>
        <w:t>) that</w:t>
      </w:r>
      <w:r w:rsidR="009D79A2" w:rsidRPr="00C2153A">
        <w:rPr>
          <w:rFonts w:asciiTheme="majorHAnsi" w:hAnsiTheme="majorHAnsi"/>
          <w:color w:val="000000" w:themeColor="text1"/>
        </w:rPr>
        <w:t xml:space="preserve"> were all given a magnitude of 1.</w:t>
      </w:r>
      <w:r w:rsidRPr="00C2153A">
        <w:rPr>
          <w:rFonts w:asciiTheme="majorHAnsi" w:hAnsiTheme="majorHAnsi"/>
          <w:color w:val="000000" w:themeColor="text1"/>
        </w:rPr>
        <w:t xml:space="preserve"> </w:t>
      </w:r>
      <w:r w:rsidR="00C9145E">
        <w:rPr>
          <w:rFonts w:asciiTheme="majorHAnsi" w:hAnsiTheme="majorHAnsi"/>
          <w:color w:val="000000" w:themeColor="text1"/>
        </w:rPr>
        <w:t xml:space="preserve"> </w:t>
      </w:r>
      <w:r w:rsidR="00ED44AA" w:rsidRPr="00C2153A">
        <w:rPr>
          <w:rFonts w:asciiTheme="majorHAnsi" w:hAnsiTheme="majorHAnsi"/>
          <w:color w:val="000000" w:themeColor="text1"/>
        </w:rPr>
        <w:t xml:space="preserve">For each </w:t>
      </w:r>
      <w:r w:rsidR="00ED44AA">
        <w:rPr>
          <w:rFonts w:asciiTheme="majorHAnsi" w:hAnsiTheme="majorHAnsi"/>
          <w:color w:val="000000" w:themeColor="text1"/>
        </w:rPr>
        <w:t xml:space="preserve">simulated </w:t>
      </w:r>
      <w:r w:rsidR="00ED44AA" w:rsidRPr="00C2153A">
        <w:rPr>
          <w:rFonts w:asciiTheme="majorHAnsi" w:hAnsiTheme="majorHAnsi"/>
          <w:color w:val="000000" w:themeColor="text1"/>
        </w:rPr>
        <w:t>dataset</w:t>
      </w:r>
      <w:r w:rsidR="00ED44AA">
        <w:rPr>
          <w:rFonts w:asciiTheme="majorHAnsi" w:hAnsiTheme="majorHAnsi"/>
          <w:color w:val="000000" w:themeColor="text1"/>
        </w:rPr>
        <w:t>, we</w:t>
      </w:r>
      <w:r w:rsidR="00ED44AA" w:rsidRPr="00C2153A">
        <w:rPr>
          <w:rFonts w:asciiTheme="majorHAnsi" w:hAnsiTheme="majorHAnsi"/>
          <w:color w:val="000000" w:themeColor="text1"/>
        </w:rPr>
        <w:t xml:space="preserve"> </w:t>
      </w:r>
      <w:r w:rsidR="00ED44AA">
        <w:rPr>
          <w:rFonts w:asciiTheme="majorHAnsi" w:hAnsiTheme="majorHAnsi"/>
          <w:color w:val="000000" w:themeColor="text1"/>
        </w:rPr>
        <w:t>included</w:t>
      </w:r>
      <w:r w:rsidR="00ED44AA" w:rsidRPr="00C2153A">
        <w:rPr>
          <w:rFonts w:asciiTheme="majorHAnsi" w:hAnsiTheme="majorHAnsi"/>
          <w:color w:val="000000" w:themeColor="text1"/>
        </w:rPr>
        <w:t xml:space="preserve"> </w:t>
      </w:r>
      <w:r w:rsidR="00ED44AA">
        <w:rPr>
          <w:rFonts w:asciiTheme="majorHAnsi" w:hAnsiTheme="majorHAnsi"/>
          <w:color w:val="000000" w:themeColor="text1"/>
        </w:rPr>
        <w:t xml:space="preserve">the following mixed sex </w:t>
      </w:r>
      <w:r w:rsidR="00ED44AA" w:rsidRPr="00C2153A">
        <w:rPr>
          <w:rFonts w:asciiTheme="majorHAnsi" w:hAnsiTheme="majorHAnsi"/>
          <w:color w:val="000000" w:themeColor="text1"/>
        </w:rPr>
        <w:t>cohort</w:t>
      </w:r>
      <w:r w:rsidR="00ED44AA">
        <w:rPr>
          <w:rFonts w:asciiTheme="majorHAnsi" w:hAnsiTheme="majorHAnsi"/>
          <w:color w:val="000000" w:themeColor="text1"/>
        </w:rPr>
        <w:t>s</w:t>
      </w:r>
      <w:r w:rsidR="00ED44AA" w:rsidRPr="00C2153A">
        <w:rPr>
          <w:rFonts w:asciiTheme="majorHAnsi" w:hAnsiTheme="majorHAnsi"/>
          <w:color w:val="000000" w:themeColor="text1"/>
        </w:rPr>
        <w:t xml:space="preserve">: P1, P2, F1 (P1xP2), rF1 (P2xP1), (P1xF1), (rF1xP1), (P2xF1), (rF1xP2); parents are indicated as sire x dam.  </w:t>
      </w:r>
      <w:r w:rsidR="00C9145E">
        <w:rPr>
          <w:rFonts w:asciiTheme="majorHAnsi" w:hAnsiTheme="majorHAnsi"/>
          <w:color w:val="000000" w:themeColor="text1"/>
        </w:rPr>
        <w:t xml:space="preserve">We introduced </w:t>
      </w:r>
      <w:r w:rsidR="003F2E5C">
        <w:rPr>
          <w:rFonts w:asciiTheme="majorHAnsi" w:hAnsiTheme="majorHAnsi"/>
          <w:color w:val="000000" w:themeColor="text1"/>
        </w:rPr>
        <w:t>sampling error</w:t>
      </w:r>
      <w:r w:rsidR="00C9145E">
        <w:rPr>
          <w:rFonts w:asciiTheme="majorHAnsi" w:hAnsiTheme="majorHAnsi"/>
          <w:color w:val="000000" w:themeColor="text1"/>
        </w:rPr>
        <w:t xml:space="preserve"> to the simulated</w:t>
      </w:r>
      <w:r w:rsidR="003F2E5C">
        <w:rPr>
          <w:rFonts w:asciiTheme="majorHAnsi" w:hAnsiTheme="majorHAnsi"/>
          <w:color w:val="000000" w:themeColor="text1"/>
        </w:rPr>
        <w:t xml:space="preserve"> cohort means by </w:t>
      </w:r>
      <w:r w:rsidR="00911049">
        <w:rPr>
          <w:rFonts w:asciiTheme="majorHAnsi" w:hAnsiTheme="majorHAnsi"/>
          <w:color w:val="000000" w:themeColor="text1"/>
        </w:rPr>
        <w:t>randomly sampl</w:t>
      </w:r>
      <w:r w:rsidR="003F2E5C">
        <w:rPr>
          <w:rFonts w:asciiTheme="majorHAnsi" w:hAnsiTheme="majorHAnsi"/>
          <w:color w:val="000000" w:themeColor="text1"/>
        </w:rPr>
        <w:t>ing</w:t>
      </w:r>
      <w:r w:rsidR="00911049">
        <w:rPr>
          <w:rFonts w:asciiTheme="majorHAnsi" w:hAnsiTheme="majorHAnsi"/>
          <w:color w:val="000000" w:themeColor="text1"/>
        </w:rPr>
        <w:t xml:space="preserve"> </w:t>
      </w:r>
      <w:r w:rsidR="00BD68EC" w:rsidRPr="00C2153A">
        <w:rPr>
          <w:rFonts w:asciiTheme="majorHAnsi" w:hAnsiTheme="majorHAnsi"/>
          <w:color w:val="000000" w:themeColor="text1"/>
        </w:rPr>
        <w:t>30 values</w:t>
      </w:r>
      <w:r w:rsidRPr="00C2153A">
        <w:rPr>
          <w:rFonts w:asciiTheme="majorHAnsi" w:hAnsiTheme="majorHAnsi"/>
          <w:color w:val="000000" w:themeColor="text1"/>
        </w:rPr>
        <w:t xml:space="preserve"> from a normal distribution </w:t>
      </w:r>
      <w:r w:rsidR="00C9145E">
        <w:rPr>
          <w:rFonts w:asciiTheme="majorHAnsi" w:hAnsiTheme="majorHAnsi"/>
          <w:color w:val="000000" w:themeColor="text1"/>
        </w:rPr>
        <w:t>centered on the known cohort</w:t>
      </w:r>
      <w:r w:rsidRPr="00C2153A">
        <w:rPr>
          <w:rFonts w:asciiTheme="majorHAnsi" w:hAnsiTheme="majorHAnsi"/>
          <w:color w:val="000000" w:themeColor="text1"/>
        </w:rPr>
        <w:t xml:space="preserve"> mean </w:t>
      </w:r>
      <w:r w:rsidR="00C9145E">
        <w:rPr>
          <w:rFonts w:asciiTheme="majorHAnsi" w:hAnsiTheme="majorHAnsi"/>
          <w:color w:val="000000" w:themeColor="text1"/>
        </w:rPr>
        <w:t>(specified by model parameters),</w:t>
      </w:r>
      <w:r w:rsidRPr="00C2153A">
        <w:rPr>
          <w:rFonts w:asciiTheme="majorHAnsi" w:hAnsiTheme="majorHAnsi"/>
          <w:color w:val="000000" w:themeColor="text1"/>
        </w:rPr>
        <w:t xml:space="preserve"> and a standard deviation equal to 0.087</w:t>
      </w:r>
      <w:r w:rsidR="005C1E42">
        <w:rPr>
          <w:rFonts w:asciiTheme="majorHAnsi" w:hAnsiTheme="majorHAnsi"/>
          <w:color w:val="000000" w:themeColor="text1"/>
        </w:rPr>
        <w:t xml:space="preserve"> (the highest standard deviation recorded in the </w:t>
      </w:r>
      <w:r w:rsidR="005C1E42" w:rsidRPr="005C1E42">
        <w:rPr>
          <w:rFonts w:asciiTheme="majorHAnsi" w:hAnsiTheme="majorHAnsi"/>
          <w:i/>
          <w:color w:val="000000" w:themeColor="text1"/>
        </w:rPr>
        <w:t xml:space="preserve">D. </w:t>
      </w:r>
      <w:r w:rsidR="005C1E42">
        <w:rPr>
          <w:rFonts w:asciiTheme="majorHAnsi" w:hAnsiTheme="majorHAnsi"/>
          <w:i/>
          <w:color w:val="000000" w:themeColor="text1"/>
        </w:rPr>
        <w:t>m</w:t>
      </w:r>
      <w:r w:rsidR="005C1E42" w:rsidRPr="005C1E42">
        <w:rPr>
          <w:rFonts w:asciiTheme="majorHAnsi" w:hAnsiTheme="majorHAnsi"/>
          <w:i/>
          <w:color w:val="000000" w:themeColor="text1"/>
        </w:rPr>
        <w:t>ojavensis</w:t>
      </w:r>
      <w:r w:rsidR="005C1E42">
        <w:rPr>
          <w:rFonts w:asciiTheme="majorHAnsi" w:hAnsiTheme="majorHAnsi"/>
          <w:color w:val="000000" w:themeColor="text1"/>
        </w:rPr>
        <w:t xml:space="preserve"> dataset)</w:t>
      </w:r>
      <w:r w:rsidRPr="00C2153A">
        <w:rPr>
          <w:rFonts w:asciiTheme="majorHAnsi" w:hAnsiTheme="majorHAnsi"/>
          <w:color w:val="000000" w:themeColor="text1"/>
        </w:rPr>
        <w:t xml:space="preserve">. </w:t>
      </w:r>
      <w:r w:rsidR="00ED44AA">
        <w:rPr>
          <w:rFonts w:asciiTheme="majorHAnsi" w:hAnsiTheme="majorHAnsi"/>
          <w:color w:val="000000" w:themeColor="text1"/>
        </w:rPr>
        <w:t xml:space="preserve"> </w:t>
      </w:r>
      <w:r w:rsidR="00C9145E">
        <w:rPr>
          <w:rFonts w:asciiTheme="majorHAnsi" w:hAnsiTheme="majorHAnsi"/>
          <w:color w:val="000000" w:themeColor="text1"/>
        </w:rPr>
        <w:t xml:space="preserve">For each of the five simulation conditions we generated 250 replicate datasets.  </w:t>
      </w:r>
      <w:r w:rsidRPr="00C2153A">
        <w:rPr>
          <w:rFonts w:asciiTheme="majorHAnsi" w:hAnsiTheme="majorHAnsi"/>
          <w:color w:val="000000" w:themeColor="text1"/>
        </w:rPr>
        <w:t xml:space="preserve">The </w:t>
      </w:r>
      <w:r w:rsidR="00640EB3">
        <w:rPr>
          <w:rFonts w:asciiTheme="majorHAnsi" w:hAnsiTheme="majorHAnsi"/>
          <w:color w:val="000000" w:themeColor="text1"/>
        </w:rPr>
        <w:t>CGEs</w:t>
      </w:r>
      <w:r w:rsidRPr="00C2153A">
        <w:rPr>
          <w:rFonts w:asciiTheme="majorHAnsi" w:hAnsiTheme="majorHAnsi"/>
          <w:color w:val="000000" w:themeColor="text1"/>
        </w:rPr>
        <w:t xml:space="preserve"> that </w:t>
      </w:r>
      <w:r w:rsidR="00C9145E">
        <w:rPr>
          <w:rFonts w:asciiTheme="majorHAnsi" w:hAnsiTheme="majorHAnsi"/>
          <w:color w:val="000000" w:themeColor="text1"/>
        </w:rPr>
        <w:t>we</w:t>
      </w:r>
      <w:r w:rsidR="00631E38">
        <w:rPr>
          <w:rFonts w:asciiTheme="majorHAnsi" w:hAnsiTheme="majorHAnsi"/>
          <w:color w:val="000000" w:themeColor="text1"/>
        </w:rPr>
        <w:t xml:space="preserve"> can</w:t>
      </w:r>
      <w:r w:rsidRPr="00C2153A">
        <w:rPr>
          <w:rFonts w:asciiTheme="majorHAnsi" w:hAnsiTheme="majorHAnsi"/>
          <w:color w:val="000000" w:themeColor="text1"/>
        </w:rPr>
        <w:t xml:space="preserve"> evaluate with these cohorts are: Aa, Ad, Ca, Ma, Md, AaAa, AaAd, AdAd, CaAa, and CaAd</w:t>
      </w:r>
      <w:r w:rsidR="00C9145E">
        <w:rPr>
          <w:rFonts w:asciiTheme="majorHAnsi" w:hAnsiTheme="majorHAnsi"/>
          <w:color w:val="000000" w:themeColor="text1"/>
        </w:rPr>
        <w:t>.  These 10 effects</w:t>
      </w:r>
      <w:r w:rsidRPr="00C2153A">
        <w:rPr>
          <w:rFonts w:asciiTheme="majorHAnsi" w:hAnsiTheme="majorHAnsi"/>
          <w:color w:val="000000" w:themeColor="text1"/>
        </w:rPr>
        <w:t xml:space="preserve"> allow for more than 800 possible underlying models. </w:t>
      </w:r>
    </w:p>
    <w:p w14:paraId="1E262B68" w14:textId="0D121C7A" w:rsidR="00B83081" w:rsidRPr="00C2153A" w:rsidRDefault="00E55366" w:rsidP="00C3031E">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To demonstrate </w:t>
      </w:r>
      <w:r w:rsidR="006C1DA5" w:rsidRPr="00C2153A">
        <w:rPr>
          <w:rFonts w:asciiTheme="majorHAnsi" w:hAnsiTheme="majorHAnsi"/>
          <w:color w:val="000000" w:themeColor="text1"/>
        </w:rPr>
        <w:t xml:space="preserve">the </w:t>
      </w:r>
      <w:r w:rsidRPr="00C2153A">
        <w:rPr>
          <w:rFonts w:asciiTheme="majorHAnsi" w:hAnsiTheme="majorHAnsi"/>
          <w:color w:val="000000" w:themeColor="text1"/>
        </w:rPr>
        <w:t xml:space="preserve">performance of </w:t>
      </w:r>
      <w:r w:rsidR="006C1DA5" w:rsidRPr="00C2153A">
        <w:rPr>
          <w:rFonts w:asciiTheme="majorHAnsi" w:hAnsiTheme="majorHAnsi"/>
          <w:color w:val="000000" w:themeColor="text1"/>
        </w:rPr>
        <w:t>the I-T</w:t>
      </w:r>
      <w:r w:rsidRPr="00C2153A">
        <w:rPr>
          <w:rFonts w:asciiTheme="majorHAnsi" w:hAnsiTheme="majorHAnsi"/>
          <w:color w:val="000000" w:themeColor="text1"/>
        </w:rPr>
        <w:t xml:space="preserve"> approach with empirical data we analyzed </w:t>
      </w:r>
      <w:r w:rsidR="004857E4" w:rsidRPr="00C2153A">
        <w:rPr>
          <w:rFonts w:asciiTheme="majorHAnsi" w:hAnsiTheme="majorHAnsi"/>
          <w:color w:val="000000" w:themeColor="text1"/>
        </w:rPr>
        <w:t>data from two previously published works</w:t>
      </w:r>
      <w:r w:rsidR="00423E40" w:rsidRPr="00C2153A">
        <w:rPr>
          <w:rFonts w:asciiTheme="majorHAnsi" w:hAnsiTheme="majorHAnsi"/>
          <w:color w:val="000000" w:themeColor="text1"/>
        </w:rPr>
        <w:t xml:space="preserve"> </w:t>
      </w:r>
      <w:r w:rsidR="00423E40" w:rsidRPr="00C2153A">
        <w:rPr>
          <w:rFonts w:asciiTheme="majorHAnsi" w:hAnsiTheme="majorHAnsi"/>
          <w:color w:val="000000" w:themeColor="text1"/>
        </w:rPr>
        <w:fldChar w:fldCharType="begin"/>
      </w:r>
      <w:r w:rsidR="00AA7778">
        <w:rPr>
          <w:rFonts w:asciiTheme="majorHAnsi" w:hAnsiTheme="majorHAnsi"/>
          <w:color w:val="000000" w:themeColor="text1"/>
        </w:rPr>
        <w:instrText xml:space="preserve"> ADDIN EN.CITE &lt;EndNote&gt;&lt;Cite&gt;&lt;Author&gt;Miller&lt;/Author&gt;&lt;Year&gt;2003&lt;/Year&gt;&lt;RecNum&gt;1466&lt;/RecNum&gt;&lt;DisplayText&gt;(Miller et al. 2003; Demuth 2004)&lt;/DisplayText&gt;&lt;record&gt;&lt;rec-number&gt;1466&lt;/rec-number&gt;&lt;foreign-keys&gt;&lt;key app="EN" db-id="epvtarstqevspaeztvg5esrw0a5xeedx0zxx" timestamp="1405017555"&gt;1466&lt;/key&gt;&lt;key app="ENWeb" db-id=""&gt;0&lt;/key&gt;&lt;/foreign-keys&gt;&lt;ref-type name="Journal Article"&gt;17&lt;/ref-type&gt;&lt;contributors&gt;&lt;authors&gt;&lt;author&gt;Miller, Gary T.&lt;/author&gt;&lt;author&gt;Starmer, William T.&lt;/author&gt;&lt;author&gt;Pitnick, Scott&lt;/author&gt;&lt;/authors&gt;&lt;/contributors&gt;&lt;titles&gt;&lt;title&gt;Quantitative genetic analysis of among-population variation in sperm and female sperm-storage organ length in Drosophila mojavensis&lt;/title&gt;&lt;secondary-title&gt;Genetical Research&lt;/secondary-title&gt;&lt;/titles&gt;&lt;periodical&gt;&lt;full-title&gt;Genetical Research&lt;/full-title&gt;&lt;/periodical&gt;&lt;pages&gt;213-220&lt;/pages&gt;&lt;volume&gt;81&lt;/volume&gt;&lt;number&gt;3&lt;/number&gt;&lt;dates&gt;&lt;year&gt;2003&lt;/year&gt;&lt;/dates&gt;&lt;isbn&gt;00166723&amp;#xD;14695073&lt;/isbn&gt;&lt;urls&gt;&lt;/urls&gt;&lt;electronic-resource-num&gt;10.1017/s0016672303006190&lt;/electronic-resource-num&gt;&lt;/record&gt;&lt;/Cite&gt;&lt;Cite&gt;&lt;Author&gt;Demuth&lt;/Author&gt;&lt;Year&gt;2004&lt;/Year&gt;&lt;RecNum&gt;1497&lt;/RecNum&gt;&lt;record&gt;&lt;rec-number&gt;1497&lt;/rec-number&gt;&lt;foreign-keys&gt;&lt;key app="EN" db-id="epvtarstqevspaeztvg5esrw0a5xeedx0zxx" timestamp="1406083555"&gt;1497&lt;/key&gt;&lt;key app="ENWeb" db-id=""&gt;0&lt;/key&gt;&lt;/foreign-keys&gt;&lt;ref-type name="Thesis"&gt;32&lt;/ref-type&gt;&lt;contributors&gt;&lt;authors&gt;&lt;author&gt;Demuth, J. P.&lt;/author&gt;&lt;/authors&gt;&lt;tertiary-authors&gt;&lt;author&gt;Wade, M. J.&lt;/author&gt;&lt;/tertiary-authors&gt;&lt;/contributors&gt;&lt;titles&gt;&lt;title&gt;Evolution of Hybrid Incompatibility in the beetle Tribolium Castaneum&lt;/title&gt;&lt;secondary-title&gt;Biology&lt;/secondary-title&gt;&lt;/titles&gt;&lt;pages&gt;152&lt;/pages&gt;&lt;volume&gt;PhD&lt;/volume&gt;&lt;dates&gt;&lt;year&gt;2004&lt;/year&gt;&lt;pub-dates&gt;&lt;date&gt;July 2004&lt;/date&gt;&lt;/pub-dates&gt;&lt;/dates&gt;&lt;pub-location&gt;Bloomington&lt;/pub-location&gt;&lt;publisher&gt;Indiana University&lt;/publisher&gt;&lt;urls&gt;&lt;/urls&gt;&lt;/record&gt;&lt;/Cite&gt;&lt;/EndNote&gt;</w:instrText>
      </w:r>
      <w:r w:rsidR="00423E40" w:rsidRPr="00C2153A">
        <w:rPr>
          <w:rFonts w:asciiTheme="majorHAnsi" w:hAnsiTheme="majorHAnsi"/>
          <w:color w:val="000000" w:themeColor="text1"/>
        </w:rPr>
        <w:fldChar w:fldCharType="separate"/>
      </w:r>
      <w:r w:rsidR="00AA7778">
        <w:rPr>
          <w:rFonts w:asciiTheme="majorHAnsi" w:hAnsiTheme="majorHAnsi"/>
          <w:noProof/>
          <w:color w:val="000000" w:themeColor="text1"/>
        </w:rPr>
        <w:t>(Miller et al. 2003; Demuth 2004)</w:t>
      </w:r>
      <w:r w:rsidR="00423E40" w:rsidRPr="00C2153A">
        <w:rPr>
          <w:rFonts w:asciiTheme="majorHAnsi" w:hAnsiTheme="majorHAnsi"/>
          <w:color w:val="000000" w:themeColor="text1"/>
        </w:rPr>
        <w:fldChar w:fldCharType="end"/>
      </w:r>
      <w:r w:rsidR="00423E40" w:rsidRPr="00C2153A">
        <w:rPr>
          <w:rFonts w:asciiTheme="majorHAnsi" w:hAnsiTheme="majorHAnsi"/>
          <w:color w:val="000000" w:themeColor="text1"/>
        </w:rPr>
        <w:t>.</w:t>
      </w:r>
      <w:r w:rsidRPr="00C2153A">
        <w:rPr>
          <w:rFonts w:asciiTheme="majorHAnsi" w:hAnsiTheme="majorHAnsi"/>
          <w:color w:val="000000" w:themeColor="text1"/>
        </w:rPr>
        <w:t xml:space="preserve">  </w:t>
      </w:r>
      <w:r w:rsidR="006B168E" w:rsidRPr="00C2153A">
        <w:rPr>
          <w:rFonts w:asciiTheme="majorHAnsi" w:hAnsiTheme="majorHAnsi"/>
          <w:color w:val="000000" w:themeColor="text1"/>
        </w:rPr>
        <w:t>Miller</w:t>
      </w:r>
      <w:r w:rsidR="00C3031E">
        <w:rPr>
          <w:rFonts w:asciiTheme="majorHAnsi" w:hAnsiTheme="majorHAnsi"/>
          <w:color w:val="000000" w:themeColor="text1"/>
        </w:rPr>
        <w:t xml:space="preserve"> </w:t>
      </w:r>
      <w:r w:rsidR="00C3031E" w:rsidRPr="00C3031E">
        <w:rPr>
          <w:rFonts w:asciiTheme="majorHAnsi" w:hAnsiTheme="majorHAnsi"/>
          <w:i/>
          <w:color w:val="000000" w:themeColor="text1"/>
        </w:rPr>
        <w:t>et al.</w:t>
      </w:r>
      <w:r w:rsidR="00C3031E">
        <w:rPr>
          <w:rFonts w:asciiTheme="majorHAnsi" w:hAnsiTheme="majorHAnsi"/>
          <w:color w:val="000000" w:themeColor="text1"/>
        </w:rPr>
        <w:t xml:space="preserve"> (2003) </w:t>
      </w:r>
      <w:r w:rsidR="000F237F">
        <w:rPr>
          <w:rFonts w:asciiTheme="majorHAnsi" w:hAnsiTheme="majorHAnsi"/>
          <w:color w:val="000000" w:themeColor="text1"/>
        </w:rPr>
        <w:t xml:space="preserve">investigated the genetic architecture of male sperm length and female sperm receptacle length that have coevolved in </w:t>
      </w:r>
      <w:r w:rsidR="00524C66">
        <w:rPr>
          <w:rFonts w:asciiTheme="majorHAnsi" w:hAnsiTheme="majorHAnsi"/>
          <w:color w:val="000000" w:themeColor="text1"/>
        </w:rPr>
        <w:t>sub</w:t>
      </w:r>
      <w:r w:rsidR="000F237F">
        <w:rPr>
          <w:rFonts w:asciiTheme="majorHAnsi" w:hAnsiTheme="majorHAnsi"/>
          <w:color w:val="000000" w:themeColor="text1"/>
        </w:rPr>
        <w:t>populations of</w:t>
      </w:r>
      <w:r w:rsidR="00750E67">
        <w:rPr>
          <w:rFonts w:asciiTheme="majorHAnsi" w:hAnsiTheme="majorHAnsi"/>
          <w:color w:val="000000" w:themeColor="text1"/>
        </w:rPr>
        <w:t xml:space="preserve"> </w:t>
      </w:r>
      <w:r w:rsidR="00750E67" w:rsidRPr="00C2153A">
        <w:rPr>
          <w:rFonts w:asciiTheme="majorHAnsi" w:hAnsiTheme="majorHAnsi"/>
          <w:i/>
          <w:color w:val="000000" w:themeColor="text1"/>
        </w:rPr>
        <w:t>Drosophila mojavensis</w:t>
      </w:r>
      <w:r w:rsidR="00750E67">
        <w:rPr>
          <w:rFonts w:asciiTheme="majorHAnsi" w:hAnsiTheme="majorHAnsi"/>
          <w:i/>
          <w:color w:val="000000" w:themeColor="text1"/>
        </w:rPr>
        <w:t>.</w:t>
      </w:r>
      <w:r w:rsidR="000F237F">
        <w:rPr>
          <w:rFonts w:asciiTheme="majorHAnsi" w:hAnsiTheme="majorHAnsi"/>
          <w:color w:val="000000" w:themeColor="text1"/>
        </w:rPr>
        <w:t xml:space="preserve"> </w:t>
      </w:r>
      <w:r w:rsidR="00750E67">
        <w:rPr>
          <w:rFonts w:asciiTheme="majorHAnsi" w:hAnsiTheme="majorHAnsi"/>
          <w:color w:val="000000" w:themeColor="text1"/>
        </w:rPr>
        <w:t xml:space="preserve"> This study was chosen because is one of the only studies where the authors published the underlying data for sexed cohorts, and thus allows the investigation of sex chromosome effects.  From this study, </w:t>
      </w:r>
      <w:r w:rsidR="00C3031E">
        <w:rPr>
          <w:rFonts w:asciiTheme="majorHAnsi" w:hAnsiTheme="majorHAnsi"/>
          <w:color w:val="000000" w:themeColor="text1"/>
        </w:rPr>
        <w:t xml:space="preserve">we include </w:t>
      </w:r>
      <w:r w:rsidR="00750E67">
        <w:rPr>
          <w:rFonts w:asciiTheme="majorHAnsi" w:hAnsiTheme="majorHAnsi"/>
          <w:color w:val="000000" w:themeColor="text1"/>
        </w:rPr>
        <w:t>data</w:t>
      </w:r>
      <w:r w:rsidR="00C3031E">
        <w:rPr>
          <w:rFonts w:asciiTheme="majorHAnsi" w:hAnsiTheme="majorHAnsi"/>
          <w:color w:val="000000" w:themeColor="text1"/>
        </w:rPr>
        <w:t xml:space="preserve"> for</w:t>
      </w:r>
      <w:r w:rsidRPr="00C2153A">
        <w:rPr>
          <w:rFonts w:asciiTheme="majorHAnsi" w:hAnsiTheme="majorHAnsi"/>
          <w:color w:val="000000" w:themeColor="text1"/>
        </w:rPr>
        <w:t xml:space="preserve"> </w:t>
      </w:r>
      <w:r w:rsidR="006B0772">
        <w:rPr>
          <w:rFonts w:asciiTheme="majorHAnsi" w:hAnsiTheme="majorHAnsi"/>
          <w:color w:val="000000" w:themeColor="text1"/>
        </w:rPr>
        <w:t xml:space="preserve">female </w:t>
      </w:r>
      <w:r w:rsidR="006B168E" w:rsidRPr="00C2153A">
        <w:rPr>
          <w:rFonts w:asciiTheme="majorHAnsi" w:hAnsiTheme="majorHAnsi"/>
          <w:color w:val="000000" w:themeColor="text1"/>
        </w:rPr>
        <w:t xml:space="preserve">sperm receptacle length </w:t>
      </w:r>
      <w:r w:rsidR="00553C2B" w:rsidRPr="00C2153A">
        <w:rPr>
          <w:rFonts w:asciiTheme="majorHAnsi" w:hAnsiTheme="majorHAnsi"/>
          <w:color w:val="000000" w:themeColor="text1"/>
        </w:rPr>
        <w:t xml:space="preserve">and </w:t>
      </w:r>
      <w:r w:rsidR="00750E67">
        <w:rPr>
          <w:rFonts w:asciiTheme="majorHAnsi" w:hAnsiTheme="majorHAnsi"/>
          <w:color w:val="000000" w:themeColor="text1"/>
        </w:rPr>
        <w:t xml:space="preserve">data </w:t>
      </w:r>
      <w:r w:rsidR="00C3031E">
        <w:rPr>
          <w:rFonts w:asciiTheme="majorHAnsi" w:hAnsiTheme="majorHAnsi"/>
          <w:color w:val="000000" w:themeColor="text1"/>
        </w:rPr>
        <w:t xml:space="preserve">for </w:t>
      </w:r>
      <w:r w:rsidR="006B0772">
        <w:rPr>
          <w:rFonts w:asciiTheme="majorHAnsi" w:hAnsiTheme="majorHAnsi"/>
          <w:color w:val="000000" w:themeColor="text1"/>
        </w:rPr>
        <w:t xml:space="preserve">male </w:t>
      </w:r>
      <w:r w:rsidR="00553C2B" w:rsidRPr="00C2153A">
        <w:rPr>
          <w:rFonts w:asciiTheme="majorHAnsi" w:hAnsiTheme="majorHAnsi"/>
          <w:color w:val="000000" w:themeColor="text1"/>
        </w:rPr>
        <w:t>sperm length</w:t>
      </w:r>
      <w:r w:rsidR="00750E67">
        <w:rPr>
          <w:rFonts w:asciiTheme="majorHAnsi" w:hAnsiTheme="majorHAnsi"/>
          <w:i/>
          <w:color w:val="000000" w:themeColor="text1"/>
        </w:rPr>
        <w:t>,</w:t>
      </w:r>
      <w:r w:rsidR="00C3031E" w:rsidRPr="00C2153A">
        <w:rPr>
          <w:rFonts w:asciiTheme="majorHAnsi" w:hAnsiTheme="majorHAnsi"/>
          <w:color w:val="000000" w:themeColor="text1"/>
        </w:rPr>
        <w:t xml:space="preserve"> </w:t>
      </w:r>
      <w:r w:rsidR="006B0772" w:rsidRPr="00C2153A">
        <w:rPr>
          <w:rFonts w:asciiTheme="majorHAnsi" w:hAnsiTheme="majorHAnsi"/>
          <w:color w:val="000000" w:themeColor="text1"/>
        </w:rPr>
        <w:t>empirical datasets 1 and 2</w:t>
      </w:r>
      <w:r w:rsidR="00C3031E">
        <w:rPr>
          <w:rFonts w:asciiTheme="majorHAnsi" w:hAnsiTheme="majorHAnsi"/>
          <w:color w:val="000000" w:themeColor="text1"/>
        </w:rPr>
        <w:t xml:space="preserve"> respectively</w:t>
      </w:r>
      <w:r w:rsidR="00750E67">
        <w:rPr>
          <w:rFonts w:asciiTheme="majorHAnsi" w:hAnsiTheme="majorHAnsi"/>
          <w:color w:val="000000" w:themeColor="text1"/>
        </w:rPr>
        <w:t xml:space="preserve">.  </w:t>
      </w:r>
      <w:r w:rsidR="004857E4" w:rsidRPr="00C2153A">
        <w:rPr>
          <w:rFonts w:asciiTheme="majorHAnsi" w:hAnsiTheme="majorHAnsi"/>
          <w:color w:val="000000" w:themeColor="text1"/>
        </w:rPr>
        <w:t xml:space="preserve">Demuth </w:t>
      </w:r>
      <w:r w:rsidR="000C70AB">
        <w:rPr>
          <w:rFonts w:asciiTheme="majorHAnsi" w:hAnsiTheme="majorHAnsi"/>
          <w:color w:val="000000" w:themeColor="text1"/>
        </w:rPr>
        <w:fldChar w:fldCharType="begin">
          <w:fldData xml:space="preserve">PEVuZE5vdGU+PENpdGU+PEF1dGhvcj5EZW11dGg8L0F1dGhvcj48WWVhcj4yMDA3PC9ZZWFyPjxS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</w:fldData>
        </w:fldChar>
      </w:r>
      <w:r w:rsidR="00AA7778">
        <w:rPr>
          <w:rFonts w:asciiTheme="majorHAnsi" w:hAnsiTheme="majorHAnsi"/>
          <w:color w:val="000000" w:themeColor="text1"/>
        </w:rPr>
        <w:instrText xml:space="preserve"> ADDIN EN.CITE </w:instrText>
      </w:r>
      <w:r w:rsidR="00AA7778">
        <w:rPr>
          <w:rFonts w:asciiTheme="majorHAnsi" w:hAnsiTheme="majorHAnsi"/>
          <w:color w:val="000000" w:themeColor="text1"/>
        </w:rPr>
        <w:fldChar w:fldCharType="begin">
          <w:fldData xml:space="preserve">PEVuZE5vdGU+PENpdGU+PEF1dGhvcj5EZW11dGg8L0F1dGhvcj48WWVhcj4yMDA3PC9ZZWFyPjxS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</w:fldData>
        </w:fldChar>
      </w:r>
      <w:r w:rsidR="00AA7778">
        <w:rPr>
          <w:rFonts w:asciiTheme="majorHAnsi" w:hAnsiTheme="majorHAnsi"/>
          <w:color w:val="000000" w:themeColor="text1"/>
        </w:rPr>
        <w:instrText xml:space="preserve"> ADDIN EN.CITE.DATA </w:instrText>
      </w:r>
      <w:r w:rsidR="00AA7778">
        <w:rPr>
          <w:rFonts w:asciiTheme="majorHAnsi" w:hAnsiTheme="majorHAnsi"/>
          <w:color w:val="000000" w:themeColor="text1"/>
        </w:rPr>
      </w:r>
      <w:r w:rsidR="00AA7778">
        <w:rPr>
          <w:rFonts w:asciiTheme="majorHAnsi" w:hAnsiTheme="majorHAnsi"/>
          <w:color w:val="000000" w:themeColor="text1"/>
        </w:rPr>
        <w:fldChar w:fldCharType="end"/>
      </w:r>
      <w:r w:rsidR="000C70AB">
        <w:rPr>
          <w:rFonts w:asciiTheme="majorHAnsi" w:hAnsiTheme="majorHAnsi"/>
          <w:color w:val="000000" w:themeColor="text1"/>
        </w:rPr>
        <w:fldChar w:fldCharType="separate"/>
      </w:r>
      <w:r w:rsidR="00AA7778">
        <w:rPr>
          <w:rFonts w:asciiTheme="majorHAnsi" w:hAnsiTheme="majorHAnsi"/>
          <w:noProof/>
          <w:color w:val="000000" w:themeColor="text1"/>
        </w:rPr>
        <w:t>(2004; see also Demuth and Wade 2007a, b)</w:t>
      </w:r>
      <w:r w:rsidR="000C70AB">
        <w:rPr>
          <w:rFonts w:asciiTheme="majorHAnsi" w:hAnsiTheme="majorHAnsi"/>
          <w:color w:val="000000" w:themeColor="text1"/>
        </w:rPr>
        <w:fldChar w:fldCharType="end"/>
      </w:r>
      <w:r w:rsidR="00AE40A6">
        <w:rPr>
          <w:rFonts w:asciiTheme="majorHAnsi" w:hAnsiTheme="majorHAnsi"/>
          <w:color w:val="000000" w:themeColor="text1"/>
        </w:rPr>
        <w:t xml:space="preserve"> </w:t>
      </w:r>
      <w:r w:rsidR="009E7105">
        <w:rPr>
          <w:rFonts w:asciiTheme="majorHAnsi" w:hAnsiTheme="majorHAnsi"/>
          <w:color w:val="000000" w:themeColor="text1"/>
        </w:rPr>
        <w:t xml:space="preserve">set out to describe the genetic architecture of divergence among a cosmopolitan sample of </w:t>
      </w:r>
      <w:r w:rsidR="009E7105" w:rsidRPr="00FC1A17">
        <w:rPr>
          <w:rFonts w:asciiTheme="majorHAnsi" w:hAnsiTheme="majorHAnsi"/>
          <w:i/>
          <w:color w:val="000000" w:themeColor="text1"/>
        </w:rPr>
        <w:t>Tribolium castaneum</w:t>
      </w:r>
      <w:r w:rsidR="009E7105">
        <w:rPr>
          <w:rFonts w:asciiTheme="majorHAnsi" w:hAnsiTheme="majorHAnsi"/>
          <w:color w:val="000000" w:themeColor="text1"/>
        </w:rPr>
        <w:t xml:space="preserve"> populations. </w:t>
      </w:r>
      <w:r w:rsidR="00750E67">
        <w:rPr>
          <w:rFonts w:asciiTheme="majorHAnsi" w:hAnsiTheme="majorHAnsi"/>
          <w:color w:val="000000" w:themeColor="text1"/>
        </w:rPr>
        <w:t xml:space="preserve"> </w:t>
      </w:r>
      <w:r w:rsidR="009E7105">
        <w:rPr>
          <w:rFonts w:asciiTheme="majorHAnsi" w:hAnsiTheme="majorHAnsi"/>
          <w:color w:val="000000" w:themeColor="text1"/>
        </w:rPr>
        <w:t>Here we reanalyze</w:t>
      </w:r>
      <w:r w:rsidR="004857E4" w:rsidRPr="00C2153A">
        <w:rPr>
          <w:rFonts w:asciiTheme="majorHAnsi" w:hAnsiTheme="majorHAnsi"/>
          <w:color w:val="000000" w:themeColor="text1"/>
        </w:rPr>
        <w:t xml:space="preserve"> 15 datasets </w:t>
      </w:r>
      <w:r w:rsidR="00AE40A6">
        <w:rPr>
          <w:rFonts w:asciiTheme="majorHAnsi" w:hAnsiTheme="majorHAnsi"/>
          <w:color w:val="000000" w:themeColor="text1"/>
        </w:rPr>
        <w:t>that we expect to harbor</w:t>
      </w:r>
      <w:r w:rsidR="00AE40A6" w:rsidRPr="00C2153A">
        <w:rPr>
          <w:rFonts w:asciiTheme="majorHAnsi" w:hAnsiTheme="majorHAnsi"/>
          <w:color w:val="000000" w:themeColor="text1"/>
        </w:rPr>
        <w:t xml:space="preserve"> a wide range of genetic architectures</w:t>
      </w:r>
      <w:r w:rsidR="00423E40" w:rsidRPr="00C2153A">
        <w:rPr>
          <w:rFonts w:asciiTheme="majorHAnsi" w:hAnsiTheme="majorHAnsi"/>
          <w:color w:val="000000" w:themeColor="text1"/>
        </w:rPr>
        <w:t xml:space="preserve">.  </w:t>
      </w:r>
      <w:r w:rsidR="00A53051" w:rsidRPr="00C2153A">
        <w:rPr>
          <w:rFonts w:asciiTheme="majorHAnsi" w:hAnsiTheme="majorHAnsi"/>
          <w:color w:val="000000" w:themeColor="text1"/>
        </w:rPr>
        <w:t xml:space="preserve">These are </w:t>
      </w:r>
      <w:r w:rsidR="006C1DA5" w:rsidRPr="00C2153A">
        <w:rPr>
          <w:rFonts w:asciiTheme="majorHAnsi" w:hAnsiTheme="majorHAnsi"/>
          <w:color w:val="000000" w:themeColor="text1"/>
        </w:rPr>
        <w:t>referred</w:t>
      </w:r>
      <w:r w:rsidR="00A53051" w:rsidRPr="00C2153A">
        <w:rPr>
          <w:rFonts w:asciiTheme="majorHAnsi" w:hAnsiTheme="majorHAnsi"/>
          <w:color w:val="000000" w:themeColor="text1"/>
        </w:rPr>
        <w:t xml:space="preserve"> to as </w:t>
      </w:r>
      <w:r w:rsidR="00750E67">
        <w:rPr>
          <w:rFonts w:asciiTheme="majorHAnsi" w:hAnsiTheme="majorHAnsi"/>
          <w:color w:val="000000" w:themeColor="text1"/>
        </w:rPr>
        <w:t xml:space="preserve">empirical </w:t>
      </w:r>
      <w:r w:rsidR="00A53051" w:rsidRPr="00C2153A">
        <w:rPr>
          <w:rFonts w:asciiTheme="majorHAnsi" w:hAnsiTheme="majorHAnsi"/>
          <w:color w:val="000000" w:themeColor="text1"/>
        </w:rPr>
        <w:t>datasets 3</w:t>
      </w:r>
      <w:r w:rsidR="006C1DA5" w:rsidRPr="00C2153A">
        <w:rPr>
          <w:rFonts w:asciiTheme="majorHAnsi" w:hAnsiTheme="majorHAnsi"/>
          <w:color w:val="000000" w:themeColor="text1"/>
        </w:rPr>
        <w:t>-</w:t>
      </w:r>
      <w:r w:rsidR="00A53051" w:rsidRPr="00C2153A">
        <w:rPr>
          <w:rFonts w:asciiTheme="majorHAnsi" w:hAnsiTheme="majorHAnsi"/>
          <w:color w:val="000000" w:themeColor="text1"/>
        </w:rPr>
        <w:t xml:space="preserve">17.  </w:t>
      </w:r>
      <w:r w:rsidRPr="00C2153A">
        <w:rPr>
          <w:rFonts w:asciiTheme="majorHAnsi" w:hAnsiTheme="majorHAnsi"/>
          <w:color w:val="000000" w:themeColor="text1"/>
        </w:rPr>
        <w:t xml:space="preserve">The original </w:t>
      </w:r>
      <w:r w:rsidR="00423E40" w:rsidRPr="00C2153A">
        <w:rPr>
          <w:rFonts w:asciiTheme="majorHAnsi" w:hAnsiTheme="majorHAnsi"/>
          <w:color w:val="000000" w:themeColor="text1"/>
        </w:rPr>
        <w:t>analyses</w:t>
      </w:r>
      <w:r w:rsidRPr="00C2153A">
        <w:rPr>
          <w:rFonts w:asciiTheme="majorHAnsi" w:hAnsiTheme="majorHAnsi"/>
          <w:color w:val="000000" w:themeColor="text1"/>
        </w:rPr>
        <w:t xml:space="preserve"> </w:t>
      </w:r>
      <w:r w:rsidR="00423E40" w:rsidRPr="00C2153A">
        <w:rPr>
          <w:rFonts w:asciiTheme="majorHAnsi" w:hAnsiTheme="majorHAnsi"/>
          <w:color w:val="000000" w:themeColor="text1"/>
        </w:rPr>
        <w:t xml:space="preserve">both </w:t>
      </w:r>
      <w:r w:rsidR="006C1DA5" w:rsidRPr="00C2153A">
        <w:rPr>
          <w:rFonts w:asciiTheme="majorHAnsi" w:hAnsiTheme="majorHAnsi"/>
          <w:color w:val="000000" w:themeColor="text1"/>
        </w:rPr>
        <w:t>implemented a</w:t>
      </w:r>
      <w:r w:rsidR="00423E40" w:rsidRPr="00C2153A">
        <w:rPr>
          <w:rFonts w:asciiTheme="majorHAnsi" w:hAnsiTheme="majorHAnsi"/>
          <w:color w:val="000000" w:themeColor="text1"/>
        </w:rPr>
        <w:t xml:space="preserve"> joint</w:t>
      </w:r>
      <w:r w:rsidR="00524C66">
        <w:rPr>
          <w:rFonts w:asciiTheme="majorHAnsi" w:hAnsiTheme="majorHAnsi"/>
          <w:color w:val="000000" w:themeColor="text1"/>
        </w:rPr>
        <w:t>-</w:t>
      </w:r>
      <w:r w:rsidR="00423E40" w:rsidRPr="00C2153A">
        <w:rPr>
          <w:rFonts w:asciiTheme="majorHAnsi" w:hAnsiTheme="majorHAnsi"/>
          <w:color w:val="000000" w:themeColor="text1"/>
        </w:rPr>
        <w:t xml:space="preserve"> scaling approach</w:t>
      </w:r>
      <w:r w:rsidRPr="00C2153A">
        <w:rPr>
          <w:rFonts w:asciiTheme="majorHAnsi" w:hAnsiTheme="majorHAnsi"/>
          <w:color w:val="000000" w:themeColor="text1"/>
        </w:rPr>
        <w:t xml:space="preserve"> using </w:t>
      </w:r>
      <w:r w:rsidRPr="00C2153A">
        <w:rPr>
          <w:rFonts w:asciiTheme="majorHAnsi" w:hAnsiTheme="majorHAnsi"/>
          <w:i/>
          <w:color w:val="000000" w:themeColor="text1"/>
        </w:rPr>
        <w:t>X</w:t>
      </w:r>
      <w:r w:rsidRPr="00C2153A">
        <w:rPr>
          <w:rFonts w:asciiTheme="majorHAnsi" w:hAnsiTheme="majorHAnsi"/>
          <w:color w:val="000000" w:themeColor="text1"/>
          <w:vertAlign w:val="superscript"/>
        </w:rPr>
        <w:t>2</w:t>
      </w:r>
      <w:r w:rsidRPr="00C2153A">
        <w:rPr>
          <w:rFonts w:asciiTheme="majorHAnsi" w:hAnsiTheme="majorHAnsi"/>
          <w:color w:val="000000" w:themeColor="text1"/>
        </w:rPr>
        <w:t xml:space="preserve"> to asses model fit and likelihood ratio tests to add </w:t>
      </w:r>
      <w:r w:rsidR="00640EB3">
        <w:rPr>
          <w:rFonts w:asciiTheme="majorHAnsi" w:hAnsiTheme="majorHAnsi"/>
          <w:color w:val="000000" w:themeColor="text1"/>
        </w:rPr>
        <w:t>CGEs</w:t>
      </w:r>
      <w:r w:rsidR="00775136" w:rsidRPr="00C2153A">
        <w:rPr>
          <w:rFonts w:asciiTheme="majorHAnsi" w:hAnsiTheme="majorHAnsi"/>
          <w:color w:val="000000" w:themeColor="text1"/>
        </w:rPr>
        <w:t xml:space="preserve"> </w:t>
      </w:r>
      <w:r w:rsidRPr="00C2153A">
        <w:rPr>
          <w:rFonts w:asciiTheme="majorHAnsi" w:hAnsiTheme="majorHAnsi"/>
          <w:color w:val="000000" w:themeColor="text1"/>
        </w:rPr>
        <w:t>to a more simple initial model</w:t>
      </w:r>
      <w:r w:rsidR="00B83081" w:rsidRPr="00C2153A">
        <w:rPr>
          <w:rFonts w:asciiTheme="majorHAnsi" w:hAnsiTheme="majorHAnsi"/>
          <w:color w:val="000000" w:themeColor="text1"/>
        </w:rPr>
        <w:t xml:space="preserve">; we contrast these to results </w:t>
      </w:r>
      <w:r w:rsidR="00AE40A6">
        <w:rPr>
          <w:rFonts w:asciiTheme="majorHAnsi" w:hAnsiTheme="majorHAnsi"/>
          <w:color w:val="000000" w:themeColor="text1"/>
        </w:rPr>
        <w:t>with the</w:t>
      </w:r>
      <w:r w:rsidR="00B83081" w:rsidRPr="00C2153A">
        <w:rPr>
          <w:rFonts w:asciiTheme="majorHAnsi" w:hAnsiTheme="majorHAnsi"/>
          <w:color w:val="000000" w:themeColor="text1"/>
        </w:rPr>
        <w:t xml:space="preserve"> I-T approach</w:t>
      </w:r>
      <w:r w:rsidR="00AE40A6">
        <w:rPr>
          <w:rFonts w:asciiTheme="majorHAnsi" w:hAnsiTheme="majorHAnsi"/>
          <w:color w:val="000000" w:themeColor="text1"/>
        </w:rPr>
        <w:t xml:space="preserve"> implemented in SAGA</w:t>
      </w:r>
      <w:r w:rsidRPr="00C2153A">
        <w:rPr>
          <w:rFonts w:asciiTheme="majorHAnsi" w:hAnsiTheme="majorHAnsi"/>
          <w:color w:val="000000" w:themeColor="text1"/>
        </w:rPr>
        <w:t xml:space="preserve">. </w:t>
      </w:r>
    </w:p>
    <w:p w14:paraId="05A007AB" w14:textId="746ED512" w:rsidR="00474F8E" w:rsidRPr="00C2153A" w:rsidRDefault="00B83081"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D3614A" w:rsidRPr="00C2153A">
        <w:rPr>
          <w:rFonts w:asciiTheme="majorHAnsi" w:hAnsiTheme="majorHAnsi"/>
          <w:color w:val="000000" w:themeColor="text1"/>
        </w:rPr>
        <w:t xml:space="preserve">All analyses were </w:t>
      </w:r>
      <w:r w:rsidR="00AE40A6">
        <w:rPr>
          <w:rFonts w:asciiTheme="majorHAnsi" w:hAnsiTheme="majorHAnsi"/>
          <w:color w:val="000000" w:themeColor="text1"/>
        </w:rPr>
        <w:t>computed</w:t>
      </w:r>
      <w:r w:rsidR="00AE40A6" w:rsidRPr="00C2153A">
        <w:rPr>
          <w:rFonts w:asciiTheme="majorHAnsi" w:hAnsiTheme="majorHAnsi"/>
          <w:color w:val="000000" w:themeColor="text1"/>
        </w:rPr>
        <w:t xml:space="preserve"> </w:t>
      </w:r>
      <w:r w:rsidR="0021180A" w:rsidRPr="00C2153A">
        <w:rPr>
          <w:rFonts w:asciiTheme="majorHAnsi" w:hAnsiTheme="majorHAnsi"/>
          <w:color w:val="000000" w:themeColor="text1"/>
        </w:rPr>
        <w:t xml:space="preserve">using our software package SAGA version </w:t>
      </w:r>
      <w:r w:rsidR="00EB5E89">
        <w:rPr>
          <w:rFonts w:asciiTheme="majorHAnsi" w:hAnsiTheme="majorHAnsi"/>
          <w:color w:val="000000" w:themeColor="text1"/>
        </w:rPr>
        <w:t>1.0</w:t>
      </w:r>
      <w:r w:rsidR="0021180A" w:rsidRPr="00C2153A">
        <w:rPr>
          <w:rFonts w:asciiTheme="majorHAnsi" w:hAnsiTheme="majorHAnsi"/>
          <w:color w:val="000000" w:themeColor="text1"/>
        </w:rPr>
        <w:t xml:space="preserve"> loaded with RStudio version 0.98.976 running R version 3.02 on a</w:t>
      </w:r>
      <w:r w:rsidR="00D3614A" w:rsidRPr="00C2153A">
        <w:rPr>
          <w:rFonts w:asciiTheme="majorHAnsi" w:hAnsiTheme="majorHAnsi"/>
          <w:color w:val="000000" w:themeColor="text1"/>
        </w:rPr>
        <w:t xml:space="preserve"> </w:t>
      </w:r>
      <w:r w:rsidR="002174BA">
        <w:rPr>
          <w:rFonts w:asciiTheme="majorHAnsi" w:hAnsiTheme="majorHAnsi"/>
          <w:color w:val="000000" w:themeColor="text1"/>
        </w:rPr>
        <w:t>MacBookPro</w:t>
      </w:r>
      <w:r w:rsidR="002174BA" w:rsidRPr="00C2153A">
        <w:rPr>
          <w:rFonts w:asciiTheme="majorHAnsi" w:hAnsiTheme="majorHAnsi"/>
          <w:color w:val="000000" w:themeColor="text1"/>
        </w:rPr>
        <w:t xml:space="preserve"> </w:t>
      </w:r>
      <w:r w:rsidR="00D3614A" w:rsidRPr="00C2153A">
        <w:rPr>
          <w:rFonts w:asciiTheme="majorHAnsi" w:hAnsiTheme="majorHAnsi"/>
          <w:color w:val="000000" w:themeColor="text1"/>
        </w:rPr>
        <w:t>with 4GB of 2600MHz RAM and a 2.5GHz processor</w:t>
      </w:r>
      <w:r w:rsidR="004857E4" w:rsidRPr="00C2153A">
        <w:rPr>
          <w:rFonts w:asciiTheme="majorHAnsi" w:hAnsiTheme="majorHAnsi"/>
          <w:color w:val="000000" w:themeColor="text1"/>
        </w:rPr>
        <w:t xml:space="preserve"> </w:t>
      </w:r>
      <w:r w:rsidR="0070637C" w:rsidRPr="00C2153A">
        <w:rPr>
          <w:rFonts w:asciiTheme="majorHAnsi" w:hAnsiTheme="majorHAnsi"/>
          <w:color w:val="000000" w:themeColor="text1"/>
        </w:rPr>
        <w:fldChar w:fldCharType="begin"/>
      </w:r>
      <w:r w:rsidR="00AA7778">
        <w:rPr>
          <w:rFonts w:asciiTheme="majorHAnsi" w:hAnsiTheme="majorHAnsi"/>
          <w:color w:val="000000" w:themeColor="text1"/>
        </w:rPr>
        <w:instrText xml:space="preserve"> ADDIN EN.CITE &lt;EndNote&gt;&lt;Cite&gt;&lt;Author&gt;RStudio&lt;/Author&gt;&lt;Year&gt;2012&lt;/Year&gt;&lt;RecNum&gt;1509&lt;/RecNum&gt;&lt;DisplayText&gt;(RStudio 2012; R Development Core Team 2013)&lt;/DisplayText&gt;&lt;record&gt;&lt;rec-number&gt;1509&lt;/rec-number&gt;&lt;foreign-keys&gt;&lt;key app="EN" db-id="epvtarstqevspaeztvg5esrw0a5xeedx0zxx" timestamp="1406820427"&gt;1509&lt;/key&gt;&lt;/foreign-keys&gt;&lt;ref-type name="Computer Program"&gt;9&lt;/ref-type&gt;&lt;contributors&gt;&lt;authors&gt;&lt;author&gt;RStudio&lt;/author&gt;&lt;/authors&gt;&lt;/contributors&gt;&lt;titles&gt;&lt;title&gt;RStudio: Integrated development environment for R (Version 0.98.976)&lt;/title&gt;&lt;/titles&gt;&lt;dates&gt;&lt;year&gt;2012&lt;/year&gt;&lt;/dates&gt;&lt;pub-location&gt;Boston, MA&lt;/pub-location&gt;&lt;urls&gt;&lt;/urls&gt;&lt;/record&gt;&lt;/Cite&gt;&lt;Cite&gt;&lt;Author&gt;R Development Core Team&lt;/Author&gt;&lt;Year&gt;2013&lt;/Year&gt;&lt;RecNum&gt;1324&lt;/RecNum&gt;&lt;record&gt;&lt;rec-number&gt;1324&lt;/rec-number&gt;&lt;foreign-keys&gt;&lt;key app="EN" db-id="epvtarstqevspaeztvg5esrw0a5xeedx0zxx" timestamp="1382209282"&gt;1324&lt;/key&gt;&lt;/foreign-keys&gt;&lt;ref-type name="Computer Program"&gt;9&lt;/ref-type&gt;&lt;contributors&gt;&lt;authors&gt;&lt;author&gt;R Development Core Team,&lt;/author&gt;&lt;/authors&gt;&lt;/contributors&gt;&lt;titles&gt;&lt;title&gt;R: A Language and Environment for Statistical Computing&lt;/title&gt;&lt;/titles&gt;&lt;dates&gt;&lt;year&gt;2013&lt;/year&gt;&lt;/dates&gt;&lt;pub-location&gt;Vienna, Austria&lt;/pub-location&gt;&lt;urls&gt;&lt;related-urls&gt;&lt;url&gt;http://www.R-project.org&lt;/url&gt;&lt;/related-urls&gt;&lt;/urls&gt;&lt;/record&gt;&lt;/Cite&gt;&lt;/EndNote&gt;</w:instrText>
      </w:r>
      <w:r w:rsidR="0070637C" w:rsidRPr="00C2153A">
        <w:rPr>
          <w:rFonts w:asciiTheme="majorHAnsi" w:hAnsiTheme="majorHAnsi"/>
          <w:color w:val="000000" w:themeColor="text1"/>
        </w:rPr>
        <w:fldChar w:fldCharType="separate"/>
      </w:r>
      <w:r w:rsidR="00AA7778">
        <w:rPr>
          <w:rFonts w:asciiTheme="majorHAnsi" w:hAnsiTheme="majorHAnsi"/>
          <w:noProof/>
          <w:color w:val="000000" w:themeColor="text1"/>
        </w:rPr>
        <w:t>(RStudio 2012; R Development Core Team 2013)</w:t>
      </w:r>
      <w:r w:rsidR="0070637C" w:rsidRPr="00C2153A">
        <w:rPr>
          <w:rFonts w:asciiTheme="majorHAnsi" w:hAnsiTheme="majorHAnsi"/>
          <w:color w:val="000000" w:themeColor="text1"/>
        </w:rPr>
        <w:fldChar w:fldCharType="end"/>
      </w:r>
      <w:r w:rsidR="00D3614A" w:rsidRPr="00C2153A">
        <w:rPr>
          <w:rFonts w:asciiTheme="majorHAnsi" w:hAnsiTheme="majorHAnsi"/>
          <w:color w:val="000000" w:themeColor="text1"/>
        </w:rPr>
        <w:t xml:space="preserve">. </w:t>
      </w:r>
      <w:r w:rsidR="006B0772">
        <w:rPr>
          <w:rFonts w:asciiTheme="majorHAnsi" w:hAnsiTheme="majorHAnsi"/>
          <w:color w:val="000000" w:themeColor="text1"/>
        </w:rPr>
        <w:t xml:space="preserve">  Our R package is available from the CRAN repository and includes a vignette that guides users through an analysis of two empirical datasets.</w:t>
      </w:r>
    </w:p>
    <w:p w14:paraId="007CE9C3" w14:textId="77777777" w:rsidR="00570458" w:rsidRPr="00C2153A" w:rsidRDefault="00570458" w:rsidP="008205FB">
      <w:pPr>
        <w:spacing w:line="480" w:lineRule="auto"/>
        <w:rPr>
          <w:rFonts w:asciiTheme="majorHAnsi" w:hAnsiTheme="majorHAnsi"/>
          <w:color w:val="000000" w:themeColor="text1"/>
        </w:rPr>
      </w:pPr>
    </w:p>
    <w:p w14:paraId="344B39BA" w14:textId="245E8CD7" w:rsidR="0012607C" w:rsidRPr="00C2153A" w:rsidRDefault="0012607C" w:rsidP="008205FB">
      <w:pPr>
        <w:spacing w:line="480" w:lineRule="auto"/>
        <w:rPr>
          <w:rFonts w:asciiTheme="majorHAnsi" w:hAnsiTheme="majorHAnsi"/>
          <w:b/>
          <w:color w:val="000000" w:themeColor="text1"/>
        </w:rPr>
      </w:pPr>
      <w:r w:rsidRPr="00C2153A">
        <w:rPr>
          <w:rFonts w:asciiTheme="majorHAnsi" w:hAnsiTheme="majorHAnsi"/>
          <w:b/>
          <w:color w:val="000000" w:themeColor="text1"/>
        </w:rPr>
        <w:t>Results</w:t>
      </w:r>
    </w:p>
    <w:p w14:paraId="3E749282" w14:textId="29D2B19B" w:rsidR="00570458" w:rsidRPr="00C2153A" w:rsidRDefault="00570458" w:rsidP="008205FB">
      <w:pPr>
        <w:spacing w:line="480" w:lineRule="auto"/>
        <w:rPr>
          <w:rFonts w:asciiTheme="majorHAnsi" w:hAnsiTheme="majorHAnsi"/>
          <w:i/>
          <w:color w:val="000000" w:themeColor="text1"/>
        </w:rPr>
      </w:pPr>
      <w:r w:rsidRPr="00C2153A">
        <w:rPr>
          <w:rFonts w:asciiTheme="majorHAnsi" w:hAnsiTheme="majorHAnsi"/>
          <w:i/>
          <w:color w:val="000000" w:themeColor="text1"/>
        </w:rPr>
        <w:t>Simulations Studies</w:t>
      </w:r>
    </w:p>
    <w:p w14:paraId="0EA5EDD0" w14:textId="36758746" w:rsidR="005158C8" w:rsidRDefault="008458EC"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To </w:t>
      </w:r>
      <w:r w:rsidR="002A2A2D" w:rsidRPr="00C2153A">
        <w:rPr>
          <w:rFonts w:asciiTheme="majorHAnsi" w:hAnsiTheme="majorHAnsi"/>
          <w:color w:val="000000" w:themeColor="text1"/>
        </w:rPr>
        <w:t>validate</w:t>
      </w:r>
      <w:r w:rsidRPr="00C2153A">
        <w:rPr>
          <w:rFonts w:asciiTheme="majorHAnsi" w:hAnsiTheme="majorHAnsi"/>
          <w:color w:val="000000" w:themeColor="text1"/>
        </w:rPr>
        <w:t xml:space="preserve"> the </w:t>
      </w:r>
      <w:r w:rsidR="00DB5D5E" w:rsidRPr="00C2153A">
        <w:rPr>
          <w:rFonts w:asciiTheme="majorHAnsi" w:hAnsiTheme="majorHAnsi"/>
          <w:color w:val="000000" w:themeColor="text1"/>
        </w:rPr>
        <w:t xml:space="preserve">performance of </w:t>
      </w:r>
      <w:r w:rsidR="007B2609" w:rsidRPr="00C2153A">
        <w:rPr>
          <w:rFonts w:asciiTheme="majorHAnsi" w:hAnsiTheme="majorHAnsi"/>
          <w:color w:val="000000" w:themeColor="text1"/>
        </w:rPr>
        <w:t>an I-T</w:t>
      </w:r>
      <w:r w:rsidR="00DB5D5E" w:rsidRPr="00C2153A">
        <w:rPr>
          <w:rFonts w:asciiTheme="majorHAnsi" w:hAnsiTheme="majorHAnsi"/>
          <w:color w:val="000000" w:themeColor="text1"/>
        </w:rPr>
        <w:t xml:space="preserve"> approach </w:t>
      </w:r>
      <w:r w:rsidR="007B2609" w:rsidRPr="00C2153A">
        <w:rPr>
          <w:rFonts w:asciiTheme="majorHAnsi" w:hAnsiTheme="majorHAnsi"/>
          <w:color w:val="000000" w:themeColor="text1"/>
        </w:rPr>
        <w:t xml:space="preserve">to LCA </w:t>
      </w:r>
      <w:r w:rsidR="004857E4" w:rsidRPr="00C2153A">
        <w:rPr>
          <w:rFonts w:asciiTheme="majorHAnsi" w:hAnsiTheme="majorHAnsi"/>
          <w:color w:val="000000" w:themeColor="text1"/>
        </w:rPr>
        <w:t xml:space="preserve">using simulated data </w:t>
      </w:r>
      <w:r w:rsidRPr="00C2153A">
        <w:rPr>
          <w:rFonts w:asciiTheme="majorHAnsi" w:hAnsiTheme="majorHAnsi"/>
          <w:color w:val="000000" w:themeColor="text1"/>
        </w:rPr>
        <w:t xml:space="preserve">we report </w:t>
      </w:r>
      <w:r w:rsidR="007B2609" w:rsidRPr="00C2153A">
        <w:rPr>
          <w:rFonts w:asciiTheme="majorHAnsi" w:hAnsiTheme="majorHAnsi"/>
          <w:color w:val="000000" w:themeColor="text1"/>
        </w:rPr>
        <w:t>the</w:t>
      </w:r>
      <w:r w:rsidRPr="00C2153A">
        <w:rPr>
          <w:rFonts w:asciiTheme="majorHAnsi" w:hAnsiTheme="majorHAnsi"/>
          <w:color w:val="000000" w:themeColor="text1"/>
        </w:rPr>
        <w:t xml:space="preserve"> accuracy </w:t>
      </w:r>
      <w:r w:rsidR="007B2609" w:rsidRPr="00C2153A">
        <w:rPr>
          <w:rFonts w:asciiTheme="majorHAnsi" w:hAnsiTheme="majorHAnsi"/>
          <w:color w:val="000000" w:themeColor="text1"/>
        </w:rPr>
        <w:t>of</w:t>
      </w:r>
      <w:r w:rsidRPr="00C2153A">
        <w:rPr>
          <w:rFonts w:asciiTheme="majorHAnsi" w:hAnsiTheme="majorHAnsi"/>
          <w:color w:val="000000" w:themeColor="text1"/>
        </w:rPr>
        <w:t xml:space="preserve"> </w:t>
      </w:r>
      <w:r w:rsidR="007B2609" w:rsidRPr="00C2153A">
        <w:rPr>
          <w:rFonts w:asciiTheme="majorHAnsi" w:hAnsiTheme="majorHAnsi"/>
          <w:color w:val="000000" w:themeColor="text1"/>
        </w:rPr>
        <w:t>parameter estimates</w:t>
      </w:r>
      <w:r w:rsidR="00447EAF" w:rsidRPr="00C2153A">
        <w:rPr>
          <w:rFonts w:asciiTheme="majorHAnsi" w:hAnsiTheme="majorHAnsi"/>
          <w:color w:val="000000" w:themeColor="text1"/>
        </w:rPr>
        <w:t>, as well as</w:t>
      </w:r>
      <w:r w:rsidRPr="00C2153A">
        <w:rPr>
          <w:rFonts w:asciiTheme="majorHAnsi" w:hAnsiTheme="majorHAnsi"/>
          <w:color w:val="000000" w:themeColor="text1"/>
        </w:rPr>
        <w:t xml:space="preserve"> </w:t>
      </w:r>
      <w:r w:rsidR="00447EAF" w:rsidRPr="00C2153A">
        <w:rPr>
          <w:rFonts w:asciiTheme="majorHAnsi" w:hAnsiTheme="majorHAnsi"/>
          <w:color w:val="000000" w:themeColor="text1"/>
        </w:rPr>
        <w:t>performance</w:t>
      </w:r>
      <w:r w:rsidRPr="00C2153A">
        <w:rPr>
          <w:rFonts w:asciiTheme="majorHAnsi" w:hAnsiTheme="majorHAnsi"/>
          <w:color w:val="000000" w:themeColor="text1"/>
        </w:rPr>
        <w:t xml:space="preserve"> in </w:t>
      </w:r>
      <w:r w:rsidR="007B2609" w:rsidRPr="00C2153A">
        <w:rPr>
          <w:rFonts w:asciiTheme="majorHAnsi" w:hAnsiTheme="majorHAnsi"/>
          <w:color w:val="000000" w:themeColor="text1"/>
        </w:rPr>
        <w:t>identification of</w:t>
      </w:r>
      <w:r w:rsidRPr="00C2153A">
        <w:rPr>
          <w:rFonts w:asciiTheme="majorHAnsi" w:hAnsiTheme="majorHAnsi"/>
          <w:color w:val="000000" w:themeColor="text1"/>
        </w:rPr>
        <w:t xml:space="preserve"> </w:t>
      </w:r>
      <w:r w:rsidR="002174BA">
        <w:rPr>
          <w:rFonts w:asciiTheme="majorHAnsi" w:hAnsiTheme="majorHAnsi"/>
          <w:color w:val="000000" w:themeColor="text1"/>
        </w:rPr>
        <w:t>CGEs</w:t>
      </w:r>
      <w:r w:rsidR="00447EAF" w:rsidRPr="00C2153A">
        <w:rPr>
          <w:rFonts w:asciiTheme="majorHAnsi" w:hAnsiTheme="majorHAnsi"/>
          <w:color w:val="000000" w:themeColor="text1"/>
        </w:rPr>
        <w:t xml:space="preserve"> included in the generating model</w:t>
      </w:r>
      <w:r w:rsidRPr="00C2153A">
        <w:rPr>
          <w:rFonts w:asciiTheme="majorHAnsi" w:hAnsiTheme="majorHAnsi"/>
          <w:color w:val="000000" w:themeColor="text1"/>
        </w:rPr>
        <w:t xml:space="preserve">.  </w:t>
      </w:r>
      <w:r w:rsidR="00447EAF" w:rsidRPr="00C2153A">
        <w:rPr>
          <w:rFonts w:asciiTheme="majorHAnsi" w:hAnsiTheme="majorHAnsi"/>
          <w:color w:val="000000" w:themeColor="text1"/>
        </w:rPr>
        <w:t>In simulated datasets 1</w:t>
      </w:r>
      <w:r w:rsidR="00731297">
        <w:rPr>
          <w:rFonts w:asciiTheme="majorHAnsi" w:hAnsiTheme="majorHAnsi"/>
          <w:color w:val="000000" w:themeColor="text1"/>
        </w:rPr>
        <w:t xml:space="preserve"> - </w:t>
      </w:r>
      <w:r w:rsidR="00447EAF" w:rsidRPr="00C2153A">
        <w:rPr>
          <w:rFonts w:asciiTheme="majorHAnsi" w:hAnsiTheme="majorHAnsi"/>
          <w:color w:val="000000" w:themeColor="text1"/>
        </w:rPr>
        <w:t>4 we</w:t>
      </w:r>
      <w:r w:rsidR="00E92226" w:rsidRPr="00C2153A">
        <w:rPr>
          <w:rFonts w:asciiTheme="majorHAnsi" w:hAnsiTheme="majorHAnsi"/>
          <w:color w:val="000000" w:themeColor="text1"/>
        </w:rPr>
        <w:t xml:space="preserve"> found that </w:t>
      </w:r>
      <w:r w:rsidRPr="00C2153A">
        <w:rPr>
          <w:rFonts w:asciiTheme="majorHAnsi" w:hAnsiTheme="majorHAnsi"/>
          <w:color w:val="000000" w:themeColor="text1"/>
        </w:rPr>
        <w:t xml:space="preserve">the </w:t>
      </w:r>
      <w:r w:rsidR="00E92226" w:rsidRPr="00C2153A">
        <w:rPr>
          <w:rFonts w:asciiTheme="majorHAnsi" w:hAnsiTheme="majorHAnsi"/>
          <w:color w:val="000000" w:themeColor="text1"/>
        </w:rPr>
        <w:t xml:space="preserve">magnitude of </w:t>
      </w:r>
      <w:r w:rsidR="002174BA">
        <w:rPr>
          <w:rFonts w:asciiTheme="majorHAnsi" w:hAnsiTheme="majorHAnsi"/>
          <w:color w:val="000000" w:themeColor="text1"/>
        </w:rPr>
        <w:t>CGEs</w:t>
      </w:r>
      <w:r w:rsidR="00E92226" w:rsidRPr="00C2153A">
        <w:rPr>
          <w:rFonts w:asciiTheme="majorHAnsi" w:hAnsiTheme="majorHAnsi"/>
          <w:color w:val="000000" w:themeColor="text1"/>
        </w:rPr>
        <w:t xml:space="preserve"> was accurately estimated in all cases across a range of effect sizes</w:t>
      </w:r>
      <w:r w:rsidRPr="00C2153A">
        <w:rPr>
          <w:rFonts w:asciiTheme="majorHAnsi" w:hAnsiTheme="majorHAnsi"/>
          <w:color w:val="000000" w:themeColor="text1"/>
        </w:rPr>
        <w:t xml:space="preserve"> (Figure 1</w:t>
      </w:r>
      <w:r w:rsidR="00D147C0" w:rsidRPr="00C2153A">
        <w:rPr>
          <w:rFonts w:asciiTheme="majorHAnsi" w:hAnsiTheme="majorHAnsi"/>
          <w:color w:val="000000" w:themeColor="text1"/>
        </w:rPr>
        <w:t>A-1D</w:t>
      </w:r>
      <w:r w:rsidRPr="00C2153A">
        <w:rPr>
          <w:rFonts w:asciiTheme="majorHAnsi" w:hAnsiTheme="majorHAnsi"/>
          <w:color w:val="000000" w:themeColor="text1"/>
        </w:rPr>
        <w:t>)</w:t>
      </w:r>
      <w:r w:rsidR="00E92226" w:rsidRPr="00C2153A">
        <w:rPr>
          <w:rFonts w:asciiTheme="majorHAnsi" w:hAnsiTheme="majorHAnsi"/>
          <w:color w:val="000000" w:themeColor="text1"/>
        </w:rPr>
        <w:t xml:space="preserve">.  In fact, even in dataset </w:t>
      </w:r>
      <w:r w:rsidR="00D147C0" w:rsidRPr="00C2153A">
        <w:rPr>
          <w:rFonts w:asciiTheme="majorHAnsi" w:hAnsiTheme="majorHAnsi"/>
          <w:color w:val="000000" w:themeColor="text1"/>
        </w:rPr>
        <w:t>1</w:t>
      </w:r>
      <w:r w:rsidR="00E92226" w:rsidRPr="00C2153A">
        <w:rPr>
          <w:rFonts w:asciiTheme="majorHAnsi" w:hAnsiTheme="majorHAnsi"/>
          <w:color w:val="000000" w:themeColor="text1"/>
        </w:rPr>
        <w:t xml:space="preserve"> where the magnitude of the </w:t>
      </w:r>
      <w:r w:rsidR="002174BA">
        <w:rPr>
          <w:rFonts w:asciiTheme="majorHAnsi" w:hAnsiTheme="majorHAnsi"/>
          <w:color w:val="000000" w:themeColor="text1"/>
        </w:rPr>
        <w:t>CGEs</w:t>
      </w:r>
      <w:r w:rsidR="00E92226" w:rsidRPr="00C2153A">
        <w:rPr>
          <w:rFonts w:asciiTheme="majorHAnsi" w:hAnsiTheme="majorHAnsi"/>
          <w:color w:val="000000" w:themeColor="text1"/>
        </w:rPr>
        <w:t xml:space="preserve"> was only 5% of the mean</w:t>
      </w:r>
      <w:r w:rsidR="00394F3F" w:rsidRPr="00C2153A">
        <w:rPr>
          <w:rFonts w:asciiTheme="majorHAnsi" w:hAnsiTheme="majorHAnsi"/>
          <w:color w:val="000000" w:themeColor="text1"/>
        </w:rPr>
        <w:t>, the</w:t>
      </w:r>
      <w:r w:rsidR="006444A2" w:rsidRPr="00C2153A">
        <w:rPr>
          <w:rFonts w:asciiTheme="majorHAnsi" w:hAnsiTheme="majorHAnsi"/>
          <w:color w:val="000000" w:themeColor="text1"/>
        </w:rPr>
        <w:t xml:space="preserve"> </w:t>
      </w:r>
      <w:r w:rsidRPr="00C2153A">
        <w:rPr>
          <w:rFonts w:asciiTheme="majorHAnsi" w:hAnsiTheme="majorHAnsi"/>
          <w:color w:val="000000" w:themeColor="text1"/>
        </w:rPr>
        <w:t xml:space="preserve">estimate of the </w:t>
      </w:r>
      <w:r w:rsidR="00394F3F" w:rsidRPr="00C2153A">
        <w:rPr>
          <w:rFonts w:asciiTheme="majorHAnsi" w:hAnsiTheme="majorHAnsi"/>
          <w:color w:val="000000" w:themeColor="text1"/>
        </w:rPr>
        <w:t>magnitude of the</w:t>
      </w:r>
      <w:r w:rsidR="00E92226" w:rsidRPr="00C2153A">
        <w:rPr>
          <w:rFonts w:asciiTheme="majorHAnsi" w:hAnsiTheme="majorHAnsi"/>
          <w:color w:val="000000" w:themeColor="text1"/>
        </w:rPr>
        <w:t xml:space="preserve"> </w:t>
      </w:r>
      <w:r w:rsidR="002174BA">
        <w:rPr>
          <w:rFonts w:asciiTheme="majorHAnsi" w:hAnsiTheme="majorHAnsi"/>
          <w:color w:val="000000" w:themeColor="text1"/>
        </w:rPr>
        <w:t>CGEs</w:t>
      </w:r>
      <w:r w:rsidRPr="00C2153A">
        <w:rPr>
          <w:rFonts w:asciiTheme="majorHAnsi" w:hAnsiTheme="majorHAnsi"/>
          <w:color w:val="000000" w:themeColor="text1"/>
        </w:rPr>
        <w:t xml:space="preserve"> was within </w:t>
      </w:r>
      <w:r w:rsidR="00D31670" w:rsidRPr="00C2153A">
        <w:rPr>
          <w:rFonts w:asciiTheme="majorHAnsi" w:hAnsiTheme="majorHAnsi"/>
          <w:color w:val="000000" w:themeColor="text1"/>
        </w:rPr>
        <w:t>2</w:t>
      </w:r>
      <w:r w:rsidRPr="00C2153A">
        <w:rPr>
          <w:rFonts w:asciiTheme="majorHAnsi" w:hAnsiTheme="majorHAnsi"/>
          <w:color w:val="000000" w:themeColor="text1"/>
        </w:rPr>
        <w:t>% of the true value</w:t>
      </w:r>
      <w:r w:rsidR="00D147C0" w:rsidRPr="00C2153A">
        <w:rPr>
          <w:rFonts w:asciiTheme="majorHAnsi" w:hAnsiTheme="majorHAnsi"/>
          <w:color w:val="000000" w:themeColor="text1"/>
        </w:rPr>
        <w:t xml:space="preserve"> (Figure 1A)</w:t>
      </w:r>
      <w:r w:rsidRPr="00C2153A">
        <w:rPr>
          <w:rFonts w:asciiTheme="majorHAnsi" w:hAnsiTheme="majorHAnsi"/>
          <w:color w:val="000000" w:themeColor="text1"/>
        </w:rPr>
        <w:t xml:space="preserve">. </w:t>
      </w:r>
      <w:r w:rsidR="00731297">
        <w:rPr>
          <w:rFonts w:asciiTheme="majorHAnsi" w:hAnsiTheme="majorHAnsi"/>
          <w:color w:val="000000" w:themeColor="text1"/>
        </w:rPr>
        <w:t xml:space="preserve"> A key benefit of SAGA is that the</w:t>
      </w:r>
      <w:r w:rsidR="00A35985" w:rsidRPr="00C2153A">
        <w:rPr>
          <w:rFonts w:asciiTheme="majorHAnsi" w:hAnsiTheme="majorHAnsi"/>
          <w:color w:val="000000" w:themeColor="text1"/>
        </w:rPr>
        <w:t xml:space="preserve"> parameter estimates</w:t>
      </w:r>
      <w:r w:rsidR="00731297">
        <w:rPr>
          <w:rFonts w:asciiTheme="majorHAnsi" w:hAnsiTheme="majorHAnsi"/>
          <w:color w:val="000000" w:themeColor="text1"/>
        </w:rPr>
        <w:t xml:space="preserve"> are accurate despite </w:t>
      </w:r>
      <w:r w:rsidR="00FF363E">
        <w:rPr>
          <w:rFonts w:asciiTheme="majorHAnsi" w:hAnsiTheme="majorHAnsi"/>
          <w:color w:val="000000" w:themeColor="text1"/>
        </w:rPr>
        <w:t xml:space="preserve">substantial overall model </w:t>
      </w:r>
      <w:r w:rsidR="006B0772">
        <w:rPr>
          <w:rFonts w:asciiTheme="majorHAnsi" w:hAnsiTheme="majorHAnsi"/>
          <w:color w:val="000000" w:themeColor="text1"/>
        </w:rPr>
        <w:t xml:space="preserve">selection </w:t>
      </w:r>
      <w:r w:rsidR="00FF363E">
        <w:rPr>
          <w:rFonts w:asciiTheme="majorHAnsi" w:hAnsiTheme="majorHAnsi"/>
          <w:color w:val="000000" w:themeColor="text1"/>
        </w:rPr>
        <w:t>uncertainty.</w:t>
      </w:r>
      <w:r w:rsidR="00731297">
        <w:rPr>
          <w:rFonts w:asciiTheme="majorHAnsi" w:hAnsiTheme="majorHAnsi"/>
          <w:color w:val="000000" w:themeColor="text1"/>
        </w:rPr>
        <w:t xml:space="preserve">  T</w:t>
      </w:r>
      <w:r w:rsidR="00FF363E">
        <w:rPr>
          <w:rFonts w:asciiTheme="majorHAnsi" w:hAnsiTheme="majorHAnsi"/>
          <w:color w:val="000000" w:themeColor="text1"/>
        </w:rPr>
        <w:t xml:space="preserve">he </w:t>
      </w:r>
      <w:r w:rsidR="00A35985" w:rsidRPr="00C2153A">
        <w:rPr>
          <w:rFonts w:asciiTheme="majorHAnsi" w:hAnsiTheme="majorHAnsi"/>
          <w:color w:val="000000" w:themeColor="text1"/>
        </w:rPr>
        <w:t xml:space="preserve">true model </w:t>
      </w:r>
      <w:r w:rsidR="00FF363E">
        <w:rPr>
          <w:rFonts w:asciiTheme="majorHAnsi" w:hAnsiTheme="majorHAnsi"/>
          <w:color w:val="000000" w:themeColor="text1"/>
        </w:rPr>
        <w:t xml:space="preserve">used to generate the simulated data was only identified as the best model </w:t>
      </w:r>
      <w:r w:rsidR="00A35985" w:rsidRPr="00C2153A">
        <w:rPr>
          <w:rFonts w:asciiTheme="majorHAnsi" w:hAnsiTheme="majorHAnsi"/>
          <w:color w:val="000000" w:themeColor="text1"/>
        </w:rPr>
        <w:t>in 73, 71, 73, and 69</w:t>
      </w:r>
      <w:r w:rsidR="00AE40A6">
        <w:rPr>
          <w:rFonts w:asciiTheme="majorHAnsi" w:hAnsiTheme="majorHAnsi"/>
          <w:color w:val="000000" w:themeColor="text1"/>
        </w:rPr>
        <w:t xml:space="preserve">% </w:t>
      </w:r>
      <w:r w:rsidR="00A35985" w:rsidRPr="00C2153A">
        <w:rPr>
          <w:rFonts w:asciiTheme="majorHAnsi" w:hAnsiTheme="majorHAnsi"/>
          <w:color w:val="000000" w:themeColor="text1"/>
        </w:rPr>
        <w:t xml:space="preserve">of </w:t>
      </w:r>
      <w:r w:rsidR="005158C8">
        <w:rPr>
          <w:rFonts w:asciiTheme="majorHAnsi" w:hAnsiTheme="majorHAnsi"/>
          <w:color w:val="000000" w:themeColor="text1"/>
        </w:rPr>
        <w:t>the</w:t>
      </w:r>
      <w:r w:rsidR="005158C8" w:rsidRPr="00C2153A">
        <w:rPr>
          <w:rFonts w:asciiTheme="majorHAnsi" w:hAnsiTheme="majorHAnsi"/>
          <w:color w:val="000000" w:themeColor="text1"/>
        </w:rPr>
        <w:t xml:space="preserve"> </w:t>
      </w:r>
      <w:r w:rsidR="00A35985" w:rsidRPr="00C2153A">
        <w:rPr>
          <w:rFonts w:asciiTheme="majorHAnsi" w:hAnsiTheme="majorHAnsi"/>
          <w:color w:val="000000" w:themeColor="text1"/>
        </w:rPr>
        <w:t xml:space="preserve">replicates </w:t>
      </w:r>
      <w:r w:rsidR="005158C8">
        <w:rPr>
          <w:rFonts w:asciiTheme="majorHAnsi" w:hAnsiTheme="majorHAnsi"/>
          <w:color w:val="000000" w:themeColor="text1"/>
        </w:rPr>
        <w:t>among</w:t>
      </w:r>
      <w:r w:rsidR="005158C8" w:rsidRPr="00C2153A">
        <w:rPr>
          <w:rFonts w:asciiTheme="majorHAnsi" w:hAnsiTheme="majorHAnsi"/>
          <w:color w:val="000000" w:themeColor="text1"/>
        </w:rPr>
        <w:t xml:space="preserve"> </w:t>
      </w:r>
      <w:r w:rsidR="00FF363E">
        <w:rPr>
          <w:rFonts w:asciiTheme="majorHAnsi" w:hAnsiTheme="majorHAnsi"/>
          <w:color w:val="000000" w:themeColor="text1"/>
        </w:rPr>
        <w:t xml:space="preserve">simulated </w:t>
      </w:r>
      <w:r w:rsidR="00A35985" w:rsidRPr="00C2153A">
        <w:rPr>
          <w:rFonts w:asciiTheme="majorHAnsi" w:hAnsiTheme="majorHAnsi"/>
          <w:color w:val="000000" w:themeColor="text1"/>
        </w:rPr>
        <w:t>dataset</w:t>
      </w:r>
      <w:r w:rsidR="00FF363E">
        <w:rPr>
          <w:rFonts w:asciiTheme="majorHAnsi" w:hAnsiTheme="majorHAnsi"/>
          <w:color w:val="000000" w:themeColor="text1"/>
        </w:rPr>
        <w:t>s</w:t>
      </w:r>
      <w:r w:rsidR="00A35985" w:rsidRPr="00C2153A">
        <w:rPr>
          <w:rFonts w:asciiTheme="majorHAnsi" w:hAnsiTheme="majorHAnsi"/>
          <w:color w:val="000000" w:themeColor="text1"/>
        </w:rPr>
        <w:t xml:space="preserve"> 1</w:t>
      </w:r>
      <w:r w:rsidR="00FF363E">
        <w:rPr>
          <w:rFonts w:asciiTheme="majorHAnsi" w:hAnsiTheme="majorHAnsi"/>
          <w:color w:val="000000" w:themeColor="text1"/>
        </w:rPr>
        <w:t xml:space="preserve"> - </w:t>
      </w:r>
      <w:r w:rsidR="00A35985" w:rsidRPr="00C2153A">
        <w:rPr>
          <w:rFonts w:asciiTheme="majorHAnsi" w:hAnsiTheme="majorHAnsi"/>
          <w:color w:val="000000" w:themeColor="text1"/>
        </w:rPr>
        <w:t xml:space="preserve">4 respectively.  </w:t>
      </w:r>
      <w:r w:rsidR="006444A2" w:rsidRPr="00C2153A">
        <w:rPr>
          <w:rFonts w:asciiTheme="majorHAnsi" w:hAnsiTheme="majorHAnsi"/>
          <w:color w:val="000000" w:themeColor="text1"/>
        </w:rPr>
        <w:t>Th</w:t>
      </w:r>
      <w:r w:rsidR="005F28ED" w:rsidRPr="00C2153A">
        <w:rPr>
          <w:rFonts w:asciiTheme="majorHAnsi" w:hAnsiTheme="majorHAnsi"/>
          <w:color w:val="000000" w:themeColor="text1"/>
        </w:rPr>
        <w:t>e</w:t>
      </w:r>
      <w:r w:rsidR="007B2609" w:rsidRPr="00C2153A">
        <w:rPr>
          <w:rFonts w:asciiTheme="majorHAnsi" w:hAnsiTheme="majorHAnsi"/>
          <w:color w:val="000000" w:themeColor="text1"/>
        </w:rPr>
        <w:t xml:space="preserve"> </w:t>
      </w:r>
      <w:r w:rsidR="00FF363E">
        <w:rPr>
          <w:rFonts w:asciiTheme="majorHAnsi" w:hAnsiTheme="majorHAnsi"/>
          <w:color w:val="000000" w:themeColor="text1"/>
        </w:rPr>
        <w:t>fact that SAGA</w:t>
      </w:r>
      <w:r w:rsidR="006444A2" w:rsidRPr="00C2153A">
        <w:rPr>
          <w:rFonts w:asciiTheme="majorHAnsi" w:hAnsiTheme="majorHAnsi"/>
          <w:color w:val="000000" w:themeColor="text1"/>
        </w:rPr>
        <w:t xml:space="preserve"> </w:t>
      </w:r>
      <w:r w:rsidR="00FF363E">
        <w:rPr>
          <w:rFonts w:asciiTheme="majorHAnsi" w:hAnsiTheme="majorHAnsi"/>
          <w:color w:val="000000" w:themeColor="text1"/>
        </w:rPr>
        <w:t xml:space="preserve">very </w:t>
      </w:r>
      <w:r w:rsidR="002174BA" w:rsidRPr="00C2153A">
        <w:rPr>
          <w:rFonts w:asciiTheme="majorHAnsi" w:hAnsiTheme="majorHAnsi"/>
          <w:color w:val="000000" w:themeColor="text1"/>
        </w:rPr>
        <w:t>accura</w:t>
      </w:r>
      <w:r w:rsidR="002174BA">
        <w:rPr>
          <w:rFonts w:asciiTheme="majorHAnsi" w:hAnsiTheme="majorHAnsi"/>
          <w:color w:val="000000" w:themeColor="text1"/>
        </w:rPr>
        <w:t>tely</w:t>
      </w:r>
      <w:r w:rsidR="005F28ED" w:rsidRPr="00C2153A">
        <w:rPr>
          <w:rFonts w:asciiTheme="majorHAnsi" w:hAnsiTheme="majorHAnsi"/>
          <w:color w:val="000000" w:themeColor="text1"/>
        </w:rPr>
        <w:t xml:space="preserve"> </w:t>
      </w:r>
      <w:r w:rsidR="00FF363E">
        <w:rPr>
          <w:rFonts w:asciiTheme="majorHAnsi" w:hAnsiTheme="majorHAnsi"/>
          <w:color w:val="000000" w:themeColor="text1"/>
        </w:rPr>
        <w:t>estimates</w:t>
      </w:r>
      <w:r w:rsidR="00FF363E" w:rsidRPr="00C2153A">
        <w:rPr>
          <w:rFonts w:asciiTheme="majorHAnsi" w:hAnsiTheme="majorHAnsi"/>
          <w:color w:val="000000" w:themeColor="text1"/>
        </w:rPr>
        <w:t xml:space="preserve"> </w:t>
      </w:r>
      <w:r w:rsidR="006444A2" w:rsidRPr="00C2153A">
        <w:rPr>
          <w:rFonts w:asciiTheme="majorHAnsi" w:hAnsiTheme="majorHAnsi"/>
          <w:color w:val="000000" w:themeColor="text1"/>
        </w:rPr>
        <w:t xml:space="preserve">parameter </w:t>
      </w:r>
      <w:r w:rsidR="00FF363E">
        <w:rPr>
          <w:rFonts w:asciiTheme="majorHAnsi" w:hAnsiTheme="majorHAnsi"/>
          <w:color w:val="000000" w:themeColor="text1"/>
        </w:rPr>
        <w:t xml:space="preserve">values while simultaneously failing to </w:t>
      </w:r>
      <w:r w:rsidR="00FC21AB">
        <w:rPr>
          <w:rFonts w:asciiTheme="majorHAnsi" w:hAnsiTheme="majorHAnsi"/>
          <w:color w:val="000000" w:themeColor="text1"/>
        </w:rPr>
        <w:t xml:space="preserve">always </w:t>
      </w:r>
      <w:r w:rsidR="00FF363E">
        <w:rPr>
          <w:rFonts w:asciiTheme="majorHAnsi" w:hAnsiTheme="majorHAnsi"/>
          <w:color w:val="000000" w:themeColor="text1"/>
        </w:rPr>
        <w:t>identify the</w:t>
      </w:r>
      <w:r w:rsidR="00FF363E" w:rsidRPr="00C2153A">
        <w:rPr>
          <w:rFonts w:asciiTheme="majorHAnsi" w:hAnsiTheme="majorHAnsi"/>
          <w:color w:val="000000" w:themeColor="text1"/>
        </w:rPr>
        <w:t xml:space="preserve"> </w:t>
      </w:r>
      <w:r w:rsidR="009F4A0B">
        <w:rPr>
          <w:rFonts w:asciiTheme="majorHAnsi" w:hAnsiTheme="majorHAnsi"/>
          <w:color w:val="000000" w:themeColor="text1"/>
        </w:rPr>
        <w:t>correct</w:t>
      </w:r>
      <w:r w:rsidR="00FF363E" w:rsidRPr="00C2153A">
        <w:rPr>
          <w:rFonts w:asciiTheme="majorHAnsi" w:hAnsiTheme="majorHAnsi"/>
          <w:color w:val="000000" w:themeColor="text1"/>
        </w:rPr>
        <w:t xml:space="preserve"> model </w:t>
      </w:r>
      <w:r w:rsidR="00640EB3">
        <w:rPr>
          <w:rFonts w:asciiTheme="majorHAnsi" w:hAnsiTheme="majorHAnsi"/>
          <w:color w:val="000000" w:themeColor="text1"/>
        </w:rPr>
        <w:t>as best</w:t>
      </w:r>
      <w:r w:rsidR="00731297">
        <w:rPr>
          <w:rFonts w:asciiTheme="majorHAnsi" w:hAnsiTheme="majorHAnsi"/>
          <w:color w:val="000000" w:themeColor="text1"/>
        </w:rPr>
        <w:t>,</w:t>
      </w:r>
      <w:r w:rsidR="00640EB3">
        <w:rPr>
          <w:rFonts w:asciiTheme="majorHAnsi" w:hAnsiTheme="majorHAnsi"/>
          <w:color w:val="000000" w:themeColor="text1"/>
        </w:rPr>
        <w:t xml:space="preserve"> </w:t>
      </w:r>
      <w:r w:rsidR="006444A2" w:rsidRPr="00C2153A">
        <w:rPr>
          <w:rFonts w:asciiTheme="majorHAnsi" w:hAnsiTheme="majorHAnsi"/>
          <w:color w:val="000000" w:themeColor="text1"/>
        </w:rPr>
        <w:t xml:space="preserve">is </w:t>
      </w:r>
      <w:r w:rsidR="00D147C0" w:rsidRPr="00C2153A">
        <w:rPr>
          <w:rFonts w:asciiTheme="majorHAnsi" w:hAnsiTheme="majorHAnsi"/>
          <w:color w:val="000000" w:themeColor="text1"/>
        </w:rPr>
        <w:t xml:space="preserve">likely </w:t>
      </w:r>
      <w:r w:rsidR="006444A2" w:rsidRPr="00C2153A">
        <w:rPr>
          <w:rFonts w:asciiTheme="majorHAnsi" w:hAnsiTheme="majorHAnsi"/>
          <w:color w:val="000000" w:themeColor="text1"/>
        </w:rPr>
        <w:t xml:space="preserve">due to </w:t>
      </w:r>
      <w:r w:rsidR="002174BA">
        <w:rPr>
          <w:rFonts w:asciiTheme="majorHAnsi" w:hAnsiTheme="majorHAnsi"/>
          <w:color w:val="000000" w:themeColor="text1"/>
        </w:rPr>
        <w:t>CGEs that</w:t>
      </w:r>
      <w:r w:rsidR="006444A2" w:rsidRPr="00C2153A">
        <w:rPr>
          <w:rFonts w:asciiTheme="majorHAnsi" w:hAnsiTheme="majorHAnsi"/>
          <w:color w:val="000000" w:themeColor="text1"/>
        </w:rPr>
        <w:t xml:space="preserve"> </w:t>
      </w:r>
      <w:r w:rsidR="005F28ED" w:rsidRPr="00C2153A">
        <w:rPr>
          <w:rFonts w:asciiTheme="majorHAnsi" w:hAnsiTheme="majorHAnsi"/>
          <w:color w:val="000000" w:themeColor="text1"/>
        </w:rPr>
        <w:t>have small parameter estimates</w:t>
      </w:r>
      <w:r w:rsidR="007B2609" w:rsidRPr="00C2153A">
        <w:rPr>
          <w:rFonts w:asciiTheme="majorHAnsi" w:hAnsiTheme="majorHAnsi"/>
          <w:color w:val="000000" w:themeColor="text1"/>
        </w:rPr>
        <w:t>, large standard errors,</w:t>
      </w:r>
      <w:r w:rsidR="005F28ED" w:rsidRPr="00C2153A">
        <w:rPr>
          <w:rFonts w:asciiTheme="majorHAnsi" w:hAnsiTheme="majorHAnsi"/>
          <w:color w:val="000000" w:themeColor="text1"/>
        </w:rPr>
        <w:t xml:space="preserve"> </w:t>
      </w:r>
      <w:r w:rsidR="009D79A2" w:rsidRPr="00C2153A">
        <w:rPr>
          <w:rFonts w:asciiTheme="majorHAnsi" w:hAnsiTheme="majorHAnsi"/>
          <w:color w:val="000000" w:themeColor="text1"/>
        </w:rPr>
        <w:t xml:space="preserve">and low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Pr>
          <w:rFonts w:asciiTheme="majorHAnsi" w:hAnsiTheme="majorHAnsi"/>
          <w:color w:val="000000" w:themeColor="text1"/>
        </w:rPr>
        <w:t xml:space="preserve"> </w:t>
      </w:r>
      <w:r w:rsidR="005F28ED" w:rsidRPr="00C2153A">
        <w:rPr>
          <w:rFonts w:asciiTheme="majorHAnsi" w:hAnsiTheme="majorHAnsi"/>
          <w:color w:val="000000" w:themeColor="text1"/>
        </w:rPr>
        <w:t xml:space="preserve">but by chance explain </w:t>
      </w:r>
      <w:r w:rsidR="00D31670" w:rsidRPr="00C2153A">
        <w:rPr>
          <w:rFonts w:asciiTheme="majorHAnsi" w:hAnsiTheme="majorHAnsi"/>
          <w:color w:val="000000" w:themeColor="text1"/>
        </w:rPr>
        <w:t>enough</w:t>
      </w:r>
      <w:r w:rsidR="005F28ED" w:rsidRPr="00C2153A">
        <w:rPr>
          <w:rFonts w:asciiTheme="majorHAnsi" w:hAnsiTheme="majorHAnsi"/>
          <w:color w:val="000000" w:themeColor="text1"/>
        </w:rPr>
        <w:t xml:space="preserve"> stochastic variation in </w:t>
      </w:r>
      <w:r w:rsidR="00D31670" w:rsidRPr="00C2153A">
        <w:rPr>
          <w:rFonts w:asciiTheme="majorHAnsi" w:hAnsiTheme="majorHAnsi"/>
          <w:color w:val="000000" w:themeColor="text1"/>
        </w:rPr>
        <w:t>cohort</w:t>
      </w:r>
      <w:r w:rsidR="005F28ED" w:rsidRPr="00C2153A">
        <w:rPr>
          <w:rFonts w:asciiTheme="majorHAnsi" w:hAnsiTheme="majorHAnsi"/>
          <w:color w:val="000000" w:themeColor="text1"/>
        </w:rPr>
        <w:t xml:space="preserve"> means</w:t>
      </w:r>
      <w:r w:rsidR="00D31670" w:rsidRPr="00C2153A">
        <w:rPr>
          <w:rFonts w:asciiTheme="majorHAnsi" w:hAnsiTheme="majorHAnsi"/>
          <w:color w:val="000000" w:themeColor="text1"/>
        </w:rPr>
        <w:t xml:space="preserve"> to be included</w:t>
      </w:r>
      <w:r w:rsidR="00447EAF" w:rsidRPr="00C2153A">
        <w:rPr>
          <w:rFonts w:asciiTheme="majorHAnsi" w:hAnsiTheme="majorHAnsi"/>
          <w:color w:val="000000" w:themeColor="text1"/>
        </w:rPr>
        <w:t xml:space="preserve"> in </w:t>
      </w:r>
      <w:r w:rsidR="008D0D10">
        <w:rPr>
          <w:rFonts w:asciiTheme="majorHAnsi" w:hAnsiTheme="majorHAnsi"/>
          <w:color w:val="000000" w:themeColor="text1"/>
        </w:rPr>
        <w:t xml:space="preserve">a subset of </w:t>
      </w:r>
      <w:r w:rsidR="002174BA">
        <w:rPr>
          <w:rFonts w:asciiTheme="majorHAnsi" w:hAnsiTheme="majorHAnsi"/>
          <w:color w:val="000000" w:themeColor="text1"/>
        </w:rPr>
        <w:t>high scoring</w:t>
      </w:r>
      <w:r w:rsidR="00447EAF" w:rsidRPr="00C2153A">
        <w:rPr>
          <w:rFonts w:asciiTheme="majorHAnsi" w:hAnsiTheme="majorHAnsi"/>
          <w:color w:val="000000" w:themeColor="text1"/>
        </w:rPr>
        <w:t xml:space="preserve"> model</w:t>
      </w:r>
      <w:r w:rsidR="002174BA">
        <w:rPr>
          <w:rFonts w:asciiTheme="majorHAnsi" w:hAnsiTheme="majorHAnsi"/>
          <w:color w:val="000000" w:themeColor="text1"/>
        </w:rPr>
        <w:t>s</w:t>
      </w:r>
      <w:r w:rsidR="00D31670" w:rsidRPr="00C2153A">
        <w:rPr>
          <w:rFonts w:asciiTheme="majorHAnsi" w:hAnsiTheme="majorHAnsi"/>
          <w:color w:val="000000" w:themeColor="text1"/>
        </w:rPr>
        <w:t xml:space="preserve">.  </w:t>
      </w:r>
    </w:p>
    <w:p w14:paraId="2DA4A1CF" w14:textId="294440F8" w:rsidR="009D79A2" w:rsidRPr="00C2153A" w:rsidRDefault="004C3635" w:rsidP="008205FB">
      <w:pPr>
        <w:spacing w:line="480" w:lineRule="auto"/>
        <w:ind w:firstLine="720"/>
        <w:rPr>
          <w:rFonts w:asciiTheme="majorHAnsi" w:hAnsiTheme="majorHAnsi"/>
          <w:color w:val="000000" w:themeColor="text1"/>
        </w:rPr>
      </w:pPr>
      <w:r>
        <w:rPr>
          <w:rFonts w:asciiTheme="majorHAnsi" w:hAnsiTheme="majorHAnsi"/>
          <w:color w:val="000000" w:themeColor="text1"/>
        </w:rPr>
        <w:t>Since the analysis of dataset 4 had the lowest success in identifying the generating model as best</w:t>
      </w:r>
      <w:r w:rsidR="00CA087A">
        <w:rPr>
          <w:rFonts w:asciiTheme="majorHAnsi" w:hAnsiTheme="majorHAnsi"/>
          <w:color w:val="000000" w:themeColor="text1"/>
        </w:rPr>
        <w:t>,</w:t>
      </w:r>
      <w:r>
        <w:rPr>
          <w:rFonts w:asciiTheme="majorHAnsi" w:hAnsiTheme="majorHAnsi"/>
          <w:color w:val="000000" w:themeColor="text1"/>
        </w:rPr>
        <w:t xml:space="preserve"> we used it t</w:t>
      </w:r>
      <w:r w:rsidR="00D31670" w:rsidRPr="00C2153A">
        <w:rPr>
          <w:rFonts w:asciiTheme="majorHAnsi" w:hAnsiTheme="majorHAnsi"/>
          <w:color w:val="000000" w:themeColor="text1"/>
        </w:rPr>
        <w:t>o investigate the impact of model misspecification on parameter estimates</w:t>
      </w:r>
      <w:r>
        <w:rPr>
          <w:rFonts w:asciiTheme="majorHAnsi" w:hAnsiTheme="majorHAnsi"/>
          <w:color w:val="000000" w:themeColor="text1"/>
        </w:rPr>
        <w:t xml:space="preserve">. </w:t>
      </w:r>
      <w:r w:rsidR="00D31670" w:rsidRPr="00C2153A">
        <w:rPr>
          <w:rFonts w:asciiTheme="majorHAnsi" w:hAnsiTheme="majorHAnsi"/>
          <w:color w:val="000000" w:themeColor="text1"/>
        </w:rPr>
        <w:t xml:space="preserve"> </w:t>
      </w:r>
      <w:r>
        <w:rPr>
          <w:rFonts w:asciiTheme="majorHAnsi" w:hAnsiTheme="majorHAnsi"/>
          <w:color w:val="000000" w:themeColor="text1"/>
        </w:rPr>
        <w:t>W</w:t>
      </w:r>
      <w:r w:rsidRPr="00C2153A">
        <w:rPr>
          <w:rFonts w:asciiTheme="majorHAnsi" w:hAnsiTheme="majorHAnsi"/>
          <w:color w:val="000000" w:themeColor="text1"/>
        </w:rPr>
        <w:t xml:space="preserve">e </w:t>
      </w:r>
      <w:r w:rsidR="00D31670" w:rsidRPr="00C2153A">
        <w:rPr>
          <w:rFonts w:asciiTheme="majorHAnsi" w:hAnsiTheme="majorHAnsi"/>
          <w:color w:val="000000" w:themeColor="text1"/>
        </w:rPr>
        <w:t xml:space="preserve">parsed </w:t>
      </w:r>
      <w:r w:rsidR="00B83081" w:rsidRPr="00C2153A">
        <w:rPr>
          <w:rFonts w:asciiTheme="majorHAnsi" w:hAnsiTheme="majorHAnsi"/>
          <w:color w:val="000000" w:themeColor="text1"/>
        </w:rPr>
        <w:t xml:space="preserve">the </w:t>
      </w:r>
      <w:r>
        <w:rPr>
          <w:rFonts w:asciiTheme="majorHAnsi" w:hAnsiTheme="majorHAnsi"/>
          <w:color w:val="000000" w:themeColor="text1"/>
        </w:rPr>
        <w:t xml:space="preserve">results from the </w:t>
      </w:r>
      <w:r w:rsidR="00B83081" w:rsidRPr="00C2153A">
        <w:rPr>
          <w:rFonts w:asciiTheme="majorHAnsi" w:hAnsiTheme="majorHAnsi"/>
          <w:color w:val="000000" w:themeColor="text1"/>
        </w:rPr>
        <w:t>250 replicates</w:t>
      </w:r>
      <w:r w:rsidR="00D31670" w:rsidRPr="00C2153A">
        <w:rPr>
          <w:rFonts w:asciiTheme="majorHAnsi" w:hAnsiTheme="majorHAnsi"/>
          <w:color w:val="000000" w:themeColor="text1"/>
        </w:rPr>
        <w:t xml:space="preserve"> based on whether the true generating mo</w:t>
      </w:r>
      <w:r w:rsidR="00D147C0" w:rsidRPr="00C2153A">
        <w:rPr>
          <w:rFonts w:asciiTheme="majorHAnsi" w:hAnsiTheme="majorHAnsi"/>
          <w:color w:val="000000" w:themeColor="text1"/>
        </w:rPr>
        <w:t xml:space="preserve">del was </w:t>
      </w:r>
      <w:r w:rsidR="00C3031E">
        <w:rPr>
          <w:rFonts w:asciiTheme="majorHAnsi" w:hAnsiTheme="majorHAnsi"/>
          <w:color w:val="000000" w:themeColor="text1"/>
        </w:rPr>
        <w:t>identified as the best model</w:t>
      </w:r>
      <w:r w:rsidR="00D147C0" w:rsidRPr="00C2153A">
        <w:rPr>
          <w:rFonts w:asciiTheme="majorHAnsi" w:hAnsiTheme="majorHAnsi"/>
          <w:color w:val="000000" w:themeColor="text1"/>
        </w:rPr>
        <w:t xml:space="preserve"> </w:t>
      </w:r>
      <w:r w:rsidR="005158C8">
        <w:rPr>
          <w:rFonts w:asciiTheme="majorHAnsi" w:hAnsiTheme="majorHAnsi"/>
          <w:color w:val="000000" w:themeColor="text1"/>
        </w:rPr>
        <w:t>(figure 1E) or not (figure 1F)</w:t>
      </w:r>
      <w:r w:rsidR="00D147C0" w:rsidRPr="00C2153A">
        <w:rPr>
          <w:rFonts w:asciiTheme="majorHAnsi" w:hAnsiTheme="majorHAnsi"/>
          <w:color w:val="000000" w:themeColor="text1"/>
        </w:rPr>
        <w:t xml:space="preserve">. </w:t>
      </w:r>
      <w:r w:rsidR="005158C8">
        <w:rPr>
          <w:rFonts w:asciiTheme="majorHAnsi" w:hAnsiTheme="majorHAnsi"/>
          <w:color w:val="000000" w:themeColor="text1"/>
        </w:rPr>
        <w:t xml:space="preserve"> E</w:t>
      </w:r>
      <w:r w:rsidR="00D31670" w:rsidRPr="00C2153A">
        <w:rPr>
          <w:rFonts w:asciiTheme="majorHAnsi" w:hAnsiTheme="majorHAnsi"/>
          <w:color w:val="000000" w:themeColor="text1"/>
        </w:rPr>
        <w:t xml:space="preserve">ven in cases where the generating model was </w:t>
      </w:r>
      <w:r w:rsidR="00C3031E">
        <w:rPr>
          <w:rFonts w:asciiTheme="majorHAnsi" w:hAnsiTheme="majorHAnsi"/>
          <w:color w:val="000000" w:themeColor="text1"/>
        </w:rPr>
        <w:t>not identified as the best model</w:t>
      </w:r>
      <w:r w:rsidR="009F4A0B">
        <w:rPr>
          <w:rFonts w:asciiTheme="majorHAnsi" w:hAnsiTheme="majorHAnsi"/>
          <w:color w:val="000000" w:themeColor="text1"/>
        </w:rPr>
        <w:t>,</w:t>
      </w:r>
      <w:r w:rsidR="00D31670" w:rsidRPr="00C2153A">
        <w:rPr>
          <w:rFonts w:asciiTheme="majorHAnsi" w:hAnsiTheme="majorHAnsi"/>
          <w:color w:val="000000" w:themeColor="text1"/>
        </w:rPr>
        <w:t xml:space="preserve"> the </w:t>
      </w:r>
      <w:r w:rsidR="005158C8">
        <w:rPr>
          <w:rFonts w:asciiTheme="majorHAnsi" w:hAnsiTheme="majorHAnsi"/>
          <w:color w:val="000000" w:themeColor="text1"/>
        </w:rPr>
        <w:t xml:space="preserve">individual </w:t>
      </w:r>
      <w:r w:rsidR="00D31670" w:rsidRPr="00C2153A">
        <w:rPr>
          <w:rFonts w:asciiTheme="majorHAnsi" w:hAnsiTheme="majorHAnsi"/>
          <w:color w:val="000000" w:themeColor="text1"/>
        </w:rPr>
        <w:t xml:space="preserve">parameter estimates </w:t>
      </w:r>
      <w:r w:rsidR="005D5686">
        <w:rPr>
          <w:rFonts w:asciiTheme="majorHAnsi" w:hAnsiTheme="majorHAnsi"/>
          <w:color w:val="000000" w:themeColor="text1"/>
        </w:rPr>
        <w:t>remain</w:t>
      </w:r>
      <w:r w:rsidR="005D5686" w:rsidRPr="00C2153A">
        <w:rPr>
          <w:rFonts w:asciiTheme="majorHAnsi" w:hAnsiTheme="majorHAnsi"/>
          <w:color w:val="000000" w:themeColor="text1"/>
        </w:rPr>
        <w:t xml:space="preserve"> </w:t>
      </w:r>
      <w:r w:rsidR="00D31670" w:rsidRPr="00C2153A">
        <w:rPr>
          <w:rFonts w:asciiTheme="majorHAnsi" w:hAnsiTheme="majorHAnsi"/>
          <w:color w:val="000000" w:themeColor="text1"/>
        </w:rPr>
        <w:t>accurate</w:t>
      </w:r>
      <w:r w:rsidR="005D5686">
        <w:rPr>
          <w:rFonts w:asciiTheme="majorHAnsi" w:hAnsiTheme="majorHAnsi"/>
          <w:color w:val="000000" w:themeColor="text1"/>
        </w:rPr>
        <w:t>.</w:t>
      </w:r>
      <w:r w:rsidR="004857E4" w:rsidRPr="00C2153A">
        <w:rPr>
          <w:rFonts w:asciiTheme="majorHAnsi" w:hAnsiTheme="majorHAnsi"/>
          <w:color w:val="000000" w:themeColor="text1"/>
        </w:rPr>
        <w:t xml:space="preserve"> </w:t>
      </w:r>
      <w:r w:rsidR="005D5686">
        <w:rPr>
          <w:rFonts w:asciiTheme="majorHAnsi" w:hAnsiTheme="majorHAnsi"/>
          <w:color w:val="000000" w:themeColor="text1"/>
        </w:rPr>
        <w:t xml:space="preserve"> T</w:t>
      </w:r>
      <w:r w:rsidR="004857E4" w:rsidRPr="00C2153A">
        <w:rPr>
          <w:rFonts w:asciiTheme="majorHAnsi" w:hAnsiTheme="majorHAnsi"/>
          <w:color w:val="000000" w:themeColor="text1"/>
        </w:rPr>
        <w:t xml:space="preserve">here were no cases where the estimates for </w:t>
      </w:r>
      <w:r>
        <w:rPr>
          <w:rFonts w:asciiTheme="majorHAnsi" w:hAnsiTheme="majorHAnsi"/>
          <w:color w:val="000000" w:themeColor="text1"/>
        </w:rPr>
        <w:t>CGEs</w:t>
      </w:r>
      <w:r w:rsidR="00775136" w:rsidRPr="00C2153A">
        <w:rPr>
          <w:rFonts w:asciiTheme="majorHAnsi" w:hAnsiTheme="majorHAnsi"/>
          <w:color w:val="000000" w:themeColor="text1"/>
        </w:rPr>
        <w:t xml:space="preserve"> </w:t>
      </w:r>
      <w:r w:rsidR="004857E4" w:rsidRPr="00C2153A">
        <w:rPr>
          <w:rFonts w:asciiTheme="majorHAnsi" w:hAnsiTheme="majorHAnsi"/>
          <w:color w:val="000000" w:themeColor="text1"/>
        </w:rPr>
        <w:t xml:space="preserve">included in the generating model overlapped with the estimates for </w:t>
      </w:r>
      <w:r>
        <w:rPr>
          <w:rFonts w:asciiTheme="majorHAnsi" w:hAnsiTheme="majorHAnsi"/>
          <w:color w:val="000000" w:themeColor="text1"/>
        </w:rPr>
        <w:t>CGEs</w:t>
      </w:r>
      <w:r w:rsidR="00775136" w:rsidRPr="00C2153A">
        <w:rPr>
          <w:rFonts w:asciiTheme="majorHAnsi" w:hAnsiTheme="majorHAnsi"/>
          <w:color w:val="000000" w:themeColor="text1"/>
        </w:rPr>
        <w:t xml:space="preserve"> </w:t>
      </w:r>
      <w:r w:rsidR="004857E4" w:rsidRPr="00C2153A">
        <w:rPr>
          <w:rFonts w:asciiTheme="majorHAnsi" w:hAnsiTheme="majorHAnsi"/>
          <w:color w:val="000000" w:themeColor="text1"/>
        </w:rPr>
        <w:t>excluded from the generating model</w:t>
      </w:r>
      <w:r w:rsidR="00D31670" w:rsidRPr="00C2153A">
        <w:rPr>
          <w:rFonts w:asciiTheme="majorHAnsi" w:hAnsiTheme="majorHAnsi"/>
          <w:color w:val="000000" w:themeColor="text1"/>
        </w:rPr>
        <w:t>.</w:t>
      </w:r>
      <w:r w:rsidR="0007174A" w:rsidRPr="00C2153A">
        <w:rPr>
          <w:rFonts w:asciiTheme="majorHAnsi" w:hAnsiTheme="majorHAnsi"/>
          <w:color w:val="000000" w:themeColor="text1"/>
        </w:rPr>
        <w:t xml:space="preserve">  </w:t>
      </w:r>
    </w:p>
    <w:p w14:paraId="04C90127" w14:textId="187A9A26" w:rsidR="00DB5D5E" w:rsidRPr="00C2153A" w:rsidRDefault="009D79A2"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Dataset 5 offers the opportunity to evaluate </w:t>
      </w:r>
      <w:r w:rsidR="00394F3F" w:rsidRPr="00C2153A">
        <w:rPr>
          <w:rFonts w:asciiTheme="majorHAnsi" w:hAnsiTheme="majorHAnsi"/>
          <w:color w:val="000000" w:themeColor="text1"/>
        </w:rPr>
        <w:t xml:space="preserve">a more complex genetic architecture where the number of </w:t>
      </w:r>
      <w:r w:rsidR="004C3635">
        <w:rPr>
          <w:rFonts w:asciiTheme="majorHAnsi" w:hAnsiTheme="majorHAnsi"/>
          <w:color w:val="000000" w:themeColor="text1"/>
        </w:rPr>
        <w:t>CGEs</w:t>
      </w:r>
      <w:r w:rsidR="00775136" w:rsidRPr="00C2153A">
        <w:rPr>
          <w:rFonts w:asciiTheme="majorHAnsi" w:hAnsiTheme="majorHAnsi"/>
          <w:color w:val="000000" w:themeColor="text1"/>
        </w:rPr>
        <w:t xml:space="preserve"> </w:t>
      </w:r>
      <w:r w:rsidR="00394F3F" w:rsidRPr="00C2153A">
        <w:rPr>
          <w:rFonts w:asciiTheme="majorHAnsi" w:hAnsiTheme="majorHAnsi"/>
          <w:color w:val="000000" w:themeColor="text1"/>
        </w:rPr>
        <w:t xml:space="preserve">generating the cohort means is approaching the maximum number of estimable parameters </w:t>
      </w:r>
      <w:r w:rsidR="00A35985" w:rsidRPr="00C2153A">
        <w:rPr>
          <w:rFonts w:asciiTheme="majorHAnsi" w:hAnsiTheme="majorHAnsi"/>
          <w:color w:val="000000" w:themeColor="text1"/>
        </w:rPr>
        <w:t>(8</w:t>
      </w:r>
      <w:r w:rsidR="00394F3F" w:rsidRPr="00C2153A">
        <w:rPr>
          <w:rFonts w:asciiTheme="majorHAnsi" w:hAnsiTheme="majorHAnsi"/>
          <w:color w:val="000000" w:themeColor="text1"/>
        </w:rPr>
        <w:t xml:space="preserve"> cohorts – [6 </w:t>
      </w:r>
      <w:r w:rsidR="004C3635">
        <w:rPr>
          <w:rFonts w:asciiTheme="majorHAnsi" w:hAnsiTheme="majorHAnsi"/>
          <w:color w:val="000000" w:themeColor="text1"/>
        </w:rPr>
        <w:t>CGEs</w:t>
      </w:r>
      <w:r w:rsidR="00394F3F" w:rsidRPr="00C2153A">
        <w:rPr>
          <w:rFonts w:asciiTheme="majorHAnsi" w:hAnsiTheme="majorHAnsi"/>
          <w:color w:val="000000" w:themeColor="text1"/>
        </w:rPr>
        <w:t xml:space="preserve"> + </w:t>
      </w:r>
      <w:r w:rsidR="007B2609" w:rsidRPr="00C2153A">
        <w:rPr>
          <w:rFonts w:asciiTheme="majorHAnsi" w:hAnsiTheme="majorHAnsi"/>
          <w:color w:val="000000" w:themeColor="text1"/>
        </w:rPr>
        <w:t>intercept</w:t>
      </w:r>
      <w:r w:rsidR="00394F3F" w:rsidRPr="00C2153A">
        <w:rPr>
          <w:rFonts w:asciiTheme="majorHAnsi" w:hAnsiTheme="majorHAnsi"/>
          <w:color w:val="000000" w:themeColor="text1"/>
        </w:rPr>
        <w:t xml:space="preserve">] = 1 degree of freedom).  Our analysis of this dataset shows that we can clearly distinguish the </w:t>
      </w:r>
      <w:r w:rsidR="004C3635">
        <w:rPr>
          <w:rFonts w:asciiTheme="majorHAnsi" w:hAnsiTheme="majorHAnsi"/>
          <w:color w:val="000000" w:themeColor="text1"/>
        </w:rPr>
        <w:t>CGEs</w:t>
      </w:r>
      <w:r w:rsidR="00394F3F" w:rsidRPr="00C2153A">
        <w:rPr>
          <w:rFonts w:asciiTheme="majorHAnsi" w:hAnsiTheme="majorHAnsi"/>
          <w:color w:val="000000" w:themeColor="text1"/>
        </w:rPr>
        <w:t xml:space="preserve"> generating the line means</w:t>
      </w:r>
      <w:r w:rsidR="008A0949" w:rsidRPr="00C2153A">
        <w:rPr>
          <w:rFonts w:asciiTheme="majorHAnsi" w:hAnsiTheme="majorHAnsi"/>
          <w:color w:val="000000" w:themeColor="text1"/>
        </w:rPr>
        <w:t xml:space="preserve"> based on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CA087A">
        <w:rPr>
          <w:rFonts w:asciiTheme="majorHAnsi" w:hAnsiTheme="majorHAnsi"/>
          <w:color w:val="000000" w:themeColor="text1"/>
        </w:rPr>
        <w:t>.  The minimum</w:t>
      </w:r>
      <w:r w:rsidR="00E80E57" w:rsidRPr="00C2153A">
        <w:rPr>
          <w:rFonts w:asciiTheme="majorHAnsi" w:hAnsiTheme="majorHAnsi"/>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w:t>
      </w:r>
      <w:r w:rsidR="008A0949" w:rsidRPr="00C2153A">
        <w:rPr>
          <w:rFonts w:asciiTheme="majorHAnsi" w:hAnsiTheme="majorHAnsi"/>
          <w:color w:val="000000" w:themeColor="text1"/>
        </w:rPr>
        <w:t xml:space="preserve">for a </w:t>
      </w:r>
      <w:r w:rsidR="004C3635">
        <w:rPr>
          <w:rFonts w:asciiTheme="majorHAnsi" w:hAnsiTheme="majorHAnsi"/>
          <w:color w:val="000000" w:themeColor="text1"/>
        </w:rPr>
        <w:t xml:space="preserve">CGE </w:t>
      </w:r>
      <w:r w:rsidR="008A0949" w:rsidRPr="00C2153A">
        <w:rPr>
          <w:rFonts w:asciiTheme="majorHAnsi" w:hAnsiTheme="majorHAnsi"/>
          <w:color w:val="000000" w:themeColor="text1"/>
        </w:rPr>
        <w:t xml:space="preserve">included in the generating model was </w:t>
      </w:r>
      <w:r w:rsidR="00E80E57" w:rsidRPr="00C2153A">
        <w:rPr>
          <w:rFonts w:asciiTheme="majorHAnsi" w:hAnsiTheme="majorHAnsi"/>
          <w:color w:val="000000" w:themeColor="text1"/>
        </w:rPr>
        <w:t>0.659</w:t>
      </w:r>
      <w:r w:rsidR="008A0949" w:rsidRPr="00C2153A">
        <w:rPr>
          <w:rFonts w:asciiTheme="majorHAnsi" w:hAnsiTheme="majorHAnsi"/>
          <w:color w:val="000000" w:themeColor="text1"/>
        </w:rPr>
        <w:t xml:space="preserve"> while the maximum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sidDel="00980CF2">
        <w:rPr>
          <w:rFonts w:asciiTheme="majorHAnsi" w:hAnsiTheme="majorHAnsi"/>
          <w:color w:val="000000" w:themeColor="text1"/>
        </w:rPr>
        <w:t xml:space="preserve"> </w:t>
      </w:r>
      <w:r w:rsidR="008A0949" w:rsidRPr="00C2153A">
        <w:rPr>
          <w:rFonts w:asciiTheme="majorHAnsi" w:hAnsiTheme="majorHAnsi"/>
          <w:color w:val="000000" w:themeColor="text1"/>
        </w:rPr>
        <w:t xml:space="preserve">for a </w:t>
      </w:r>
      <w:r w:rsidR="004C3635">
        <w:rPr>
          <w:rFonts w:asciiTheme="majorHAnsi" w:hAnsiTheme="majorHAnsi"/>
          <w:color w:val="000000" w:themeColor="text1"/>
        </w:rPr>
        <w:t>CGE</w:t>
      </w:r>
      <w:r w:rsidR="008A0949" w:rsidRPr="00C2153A">
        <w:rPr>
          <w:rFonts w:asciiTheme="majorHAnsi" w:hAnsiTheme="majorHAnsi"/>
          <w:color w:val="000000" w:themeColor="text1"/>
        </w:rPr>
        <w:t xml:space="preserve"> excluded from the generating model was </w:t>
      </w:r>
      <w:r w:rsidR="00E80E57" w:rsidRPr="00C2153A">
        <w:rPr>
          <w:rFonts w:asciiTheme="majorHAnsi" w:hAnsiTheme="majorHAnsi"/>
          <w:color w:val="000000" w:themeColor="text1"/>
        </w:rPr>
        <w:t>0.020</w:t>
      </w:r>
      <w:r w:rsidR="008A0949" w:rsidRPr="00C2153A">
        <w:rPr>
          <w:rFonts w:asciiTheme="majorHAnsi" w:hAnsiTheme="majorHAnsi"/>
          <w:color w:val="000000" w:themeColor="text1"/>
        </w:rPr>
        <w:t xml:space="preserve"> (</w:t>
      </w:r>
      <w:r w:rsidR="00E80E57" w:rsidRPr="00C2153A">
        <w:rPr>
          <w:rFonts w:asciiTheme="majorHAnsi" w:hAnsiTheme="majorHAnsi"/>
          <w:color w:val="000000" w:themeColor="text1"/>
        </w:rPr>
        <w:t>Table 1</w:t>
      </w:r>
      <w:r w:rsidR="008A0949" w:rsidRPr="00C2153A">
        <w:rPr>
          <w:rFonts w:asciiTheme="majorHAnsi" w:hAnsiTheme="majorHAnsi"/>
          <w:color w:val="000000" w:themeColor="text1"/>
        </w:rPr>
        <w:t xml:space="preserve">).  </w:t>
      </w:r>
      <w:r w:rsidR="00B83081" w:rsidRPr="00C2153A">
        <w:rPr>
          <w:rFonts w:asciiTheme="majorHAnsi" w:hAnsiTheme="majorHAnsi"/>
          <w:color w:val="000000" w:themeColor="text1"/>
        </w:rPr>
        <w:t xml:space="preserve"> </w:t>
      </w:r>
      <w:r w:rsidR="008A0949" w:rsidRPr="00C2153A">
        <w:rPr>
          <w:rFonts w:asciiTheme="majorHAnsi" w:hAnsiTheme="majorHAnsi"/>
          <w:color w:val="000000" w:themeColor="text1"/>
        </w:rPr>
        <w:t xml:space="preserve">We find that most </w:t>
      </w:r>
      <w:r w:rsidR="004C3635">
        <w:rPr>
          <w:rFonts w:asciiTheme="majorHAnsi" w:hAnsiTheme="majorHAnsi"/>
          <w:color w:val="000000" w:themeColor="text1"/>
        </w:rPr>
        <w:t>CGEs</w:t>
      </w:r>
      <w:r w:rsidR="00775136" w:rsidRPr="00C2153A">
        <w:rPr>
          <w:rFonts w:asciiTheme="majorHAnsi" w:hAnsiTheme="majorHAnsi"/>
          <w:color w:val="000000" w:themeColor="text1"/>
        </w:rPr>
        <w:t xml:space="preserve"> </w:t>
      </w:r>
      <w:r w:rsidR="008A0949" w:rsidRPr="00C2153A">
        <w:rPr>
          <w:rFonts w:asciiTheme="majorHAnsi" w:hAnsiTheme="majorHAnsi"/>
          <w:color w:val="000000" w:themeColor="text1"/>
        </w:rPr>
        <w:t>are accurately estimated</w:t>
      </w:r>
      <w:r w:rsidR="008D0D10">
        <w:rPr>
          <w:rFonts w:asciiTheme="majorHAnsi" w:hAnsiTheme="majorHAnsi"/>
          <w:color w:val="000000" w:themeColor="text1"/>
        </w:rPr>
        <w:t>.  I</w:t>
      </w:r>
      <w:r w:rsidR="008A0949" w:rsidRPr="00C2153A">
        <w:rPr>
          <w:rFonts w:asciiTheme="majorHAnsi" w:hAnsiTheme="majorHAnsi"/>
          <w:color w:val="000000" w:themeColor="text1"/>
        </w:rPr>
        <w:t>n particular</w:t>
      </w:r>
      <w:r w:rsidR="008D0D10">
        <w:rPr>
          <w:rFonts w:asciiTheme="majorHAnsi" w:hAnsiTheme="majorHAnsi"/>
          <w:color w:val="000000" w:themeColor="text1"/>
        </w:rPr>
        <w:t>,</w:t>
      </w:r>
      <w:r w:rsidR="008A0949" w:rsidRPr="00C2153A">
        <w:rPr>
          <w:rFonts w:asciiTheme="majorHAnsi" w:hAnsiTheme="majorHAnsi"/>
          <w:color w:val="000000" w:themeColor="text1"/>
        </w:rPr>
        <w:t xml:space="preserve"> </w:t>
      </w:r>
      <w:r w:rsidR="002D311F" w:rsidRPr="00C2153A">
        <w:rPr>
          <w:rFonts w:asciiTheme="majorHAnsi" w:hAnsiTheme="majorHAnsi"/>
          <w:color w:val="000000" w:themeColor="text1"/>
        </w:rPr>
        <w:t>Aa, Ma, AaAd</w:t>
      </w:r>
      <w:r w:rsidR="008A0949" w:rsidRPr="00C2153A">
        <w:rPr>
          <w:rFonts w:asciiTheme="majorHAnsi" w:hAnsiTheme="majorHAnsi"/>
          <w:color w:val="000000" w:themeColor="text1"/>
        </w:rPr>
        <w:t xml:space="preserve"> have </w:t>
      </w:r>
      <w:r w:rsidR="00B83081" w:rsidRPr="00C2153A">
        <w:rPr>
          <w:rFonts w:asciiTheme="majorHAnsi" w:hAnsiTheme="majorHAnsi"/>
          <w:color w:val="000000" w:themeColor="text1"/>
        </w:rPr>
        <w:t xml:space="preserve">mean </w:t>
      </w:r>
      <w:r w:rsidR="008A0949" w:rsidRPr="00C2153A">
        <w:rPr>
          <w:rFonts w:asciiTheme="majorHAnsi" w:hAnsiTheme="majorHAnsi"/>
          <w:color w:val="000000" w:themeColor="text1"/>
        </w:rPr>
        <w:t xml:space="preserve">estimates of </w:t>
      </w:r>
      <w:r w:rsidR="003E2A45" w:rsidRPr="00C2153A">
        <w:rPr>
          <w:rFonts w:asciiTheme="majorHAnsi" w:hAnsiTheme="majorHAnsi"/>
          <w:color w:val="000000" w:themeColor="text1"/>
        </w:rPr>
        <w:t xml:space="preserve">0.994, 1.000, and 0.998 </w:t>
      </w:r>
      <w:r w:rsidR="008A0949" w:rsidRPr="00C2153A">
        <w:rPr>
          <w:rFonts w:asciiTheme="majorHAnsi" w:hAnsiTheme="majorHAnsi"/>
          <w:color w:val="000000" w:themeColor="text1"/>
        </w:rPr>
        <w:t>respectively</w:t>
      </w:r>
      <w:r w:rsidR="00D147C0" w:rsidRPr="00C2153A">
        <w:rPr>
          <w:rFonts w:asciiTheme="majorHAnsi" w:hAnsiTheme="majorHAnsi"/>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980CF2" w:rsidRPr="00C2153A" w:rsidDel="00980CF2">
        <w:rPr>
          <w:rFonts w:asciiTheme="majorHAnsi" w:hAnsiTheme="majorHAnsi"/>
          <w:color w:val="000000" w:themeColor="text1"/>
        </w:rPr>
        <w:t xml:space="preserve"> </w:t>
      </w:r>
      <w:r w:rsidR="00D147C0" w:rsidRPr="00C2153A">
        <w:rPr>
          <w:rFonts w:asciiTheme="majorHAnsi" w:hAnsiTheme="majorHAnsi"/>
          <w:color w:val="000000" w:themeColor="text1"/>
        </w:rPr>
        <w:t xml:space="preserve">of </w:t>
      </w:r>
      <w:r w:rsidR="003E2A45" w:rsidRPr="00C2153A">
        <w:rPr>
          <w:rFonts w:asciiTheme="majorHAnsi" w:hAnsiTheme="majorHAnsi"/>
          <w:color w:val="000000" w:themeColor="text1"/>
        </w:rPr>
        <w:t>0.993, 0.997, and 0.996 respectively</w:t>
      </w:r>
      <w:r w:rsidR="008A0949" w:rsidRPr="00C2153A">
        <w:rPr>
          <w:rFonts w:asciiTheme="majorHAnsi" w:hAnsiTheme="majorHAnsi"/>
          <w:color w:val="000000" w:themeColor="text1"/>
        </w:rPr>
        <w:t xml:space="preserve">.  The three other </w:t>
      </w:r>
      <w:r w:rsidR="004C3635">
        <w:rPr>
          <w:rFonts w:asciiTheme="majorHAnsi" w:hAnsiTheme="majorHAnsi"/>
          <w:color w:val="000000" w:themeColor="text1"/>
        </w:rPr>
        <w:t>CGEs</w:t>
      </w:r>
      <w:r w:rsidR="008A0949" w:rsidRPr="00C2153A">
        <w:rPr>
          <w:rFonts w:asciiTheme="majorHAnsi" w:hAnsiTheme="majorHAnsi"/>
          <w:color w:val="000000" w:themeColor="text1"/>
        </w:rPr>
        <w:t xml:space="preserve"> included in the generating model </w:t>
      </w:r>
      <w:r w:rsidR="001766FB">
        <w:rPr>
          <w:rFonts w:asciiTheme="majorHAnsi" w:hAnsiTheme="majorHAnsi"/>
          <w:color w:val="000000" w:themeColor="text1"/>
        </w:rPr>
        <w:t xml:space="preserve">(Ad, </w:t>
      </w:r>
      <w:r w:rsidR="001766FB" w:rsidRPr="00C2153A">
        <w:rPr>
          <w:rFonts w:asciiTheme="majorHAnsi" w:hAnsiTheme="majorHAnsi"/>
          <w:color w:val="000000" w:themeColor="text1"/>
        </w:rPr>
        <w:t>AaAa, AdAd</w:t>
      </w:r>
      <w:r w:rsidR="001766FB">
        <w:rPr>
          <w:rFonts w:asciiTheme="majorHAnsi" w:hAnsiTheme="majorHAnsi"/>
          <w:color w:val="000000" w:themeColor="text1"/>
        </w:rPr>
        <w:t>)</w:t>
      </w:r>
      <w:r w:rsidR="001766FB" w:rsidRPr="00C2153A">
        <w:rPr>
          <w:rFonts w:asciiTheme="majorHAnsi" w:hAnsiTheme="majorHAnsi"/>
          <w:color w:val="000000" w:themeColor="text1"/>
        </w:rPr>
        <w:t xml:space="preserve"> </w:t>
      </w:r>
      <w:r w:rsidR="008A0949" w:rsidRPr="00C2153A">
        <w:rPr>
          <w:rFonts w:asciiTheme="majorHAnsi" w:hAnsiTheme="majorHAnsi"/>
          <w:color w:val="000000" w:themeColor="text1"/>
        </w:rPr>
        <w:t xml:space="preserve">have </w:t>
      </w:r>
      <w:r w:rsidR="00980CF2">
        <w:rPr>
          <w:rFonts w:asciiTheme="majorHAnsi" w:hAnsiTheme="majorHAnsi"/>
          <w:color w:val="000000" w:themeColor="text1"/>
        </w:rPr>
        <w:t>more variable</w:t>
      </w:r>
      <w:r w:rsidR="00980CF2" w:rsidRPr="00C2153A">
        <w:rPr>
          <w:rFonts w:asciiTheme="majorHAnsi" w:hAnsiTheme="majorHAnsi"/>
          <w:color w:val="000000" w:themeColor="text1"/>
        </w:rPr>
        <w:t xml:space="preserve"> </w:t>
      </w:r>
      <w:r w:rsidR="008A0949" w:rsidRPr="00C2153A">
        <w:rPr>
          <w:rFonts w:asciiTheme="majorHAnsi" w:hAnsiTheme="majorHAnsi"/>
          <w:color w:val="000000" w:themeColor="text1"/>
        </w:rPr>
        <w:t xml:space="preserve">estimates </w:t>
      </w:r>
      <w:r w:rsidR="00980CF2">
        <w:rPr>
          <w:rFonts w:asciiTheme="majorHAnsi" w:hAnsiTheme="majorHAnsi"/>
          <w:color w:val="000000" w:themeColor="text1"/>
        </w:rPr>
        <w:t xml:space="preserve">ranging from </w:t>
      </w:r>
      <w:r w:rsidR="003E2A45" w:rsidRPr="00C2153A">
        <w:rPr>
          <w:rFonts w:asciiTheme="majorHAnsi" w:hAnsiTheme="majorHAnsi"/>
          <w:color w:val="000000" w:themeColor="text1"/>
        </w:rPr>
        <w:t>0.663</w:t>
      </w:r>
      <w:r w:rsidR="00980CF2">
        <w:rPr>
          <w:rFonts w:asciiTheme="majorHAnsi" w:hAnsiTheme="majorHAnsi"/>
          <w:color w:val="000000" w:themeColor="text1"/>
        </w:rPr>
        <w:t xml:space="preserve"> to </w:t>
      </w:r>
      <w:r w:rsidR="003E2A45" w:rsidRPr="00C2153A">
        <w:rPr>
          <w:rFonts w:asciiTheme="majorHAnsi" w:hAnsiTheme="majorHAnsi"/>
          <w:color w:val="000000" w:themeColor="text1"/>
        </w:rPr>
        <w:t xml:space="preserve">1.173 </w:t>
      </w:r>
      <w:r w:rsidR="002D311F" w:rsidRPr="00C2153A">
        <w:rPr>
          <w:rFonts w:asciiTheme="majorHAnsi" w:hAnsiTheme="majorHAnsi"/>
          <w:color w:val="000000" w:themeColor="text1"/>
        </w:rPr>
        <w:t>d</w:t>
      </w:r>
      <w:r w:rsidR="0070637C" w:rsidRPr="00C2153A">
        <w:rPr>
          <w:rFonts w:asciiTheme="majorHAnsi" w:hAnsiTheme="majorHAnsi"/>
          <w:color w:val="000000" w:themeColor="text1"/>
        </w:rPr>
        <w:t>ue</w:t>
      </w:r>
      <w:r w:rsidR="002D311F" w:rsidRPr="00C2153A">
        <w:rPr>
          <w:rFonts w:asciiTheme="majorHAnsi" w:hAnsiTheme="majorHAnsi"/>
          <w:color w:val="000000" w:themeColor="text1"/>
        </w:rPr>
        <w:t xml:space="preserve"> to</w:t>
      </w:r>
      <w:r w:rsidR="008A0949" w:rsidRPr="00C2153A">
        <w:rPr>
          <w:rFonts w:asciiTheme="majorHAnsi" w:hAnsiTheme="majorHAnsi"/>
          <w:color w:val="000000" w:themeColor="text1"/>
        </w:rPr>
        <w:t xml:space="preserve"> </w:t>
      </w:r>
      <w:r w:rsidR="003E2A45" w:rsidRPr="00C2153A">
        <w:rPr>
          <w:rFonts w:asciiTheme="majorHAnsi" w:hAnsiTheme="majorHAnsi"/>
          <w:color w:val="000000" w:themeColor="text1"/>
        </w:rPr>
        <w:t xml:space="preserve">a linear dependency </w:t>
      </w:r>
      <w:r w:rsidR="00BF6F8C" w:rsidRPr="00C2153A">
        <w:rPr>
          <w:rFonts w:asciiTheme="majorHAnsi" w:hAnsiTheme="majorHAnsi"/>
          <w:color w:val="000000" w:themeColor="text1"/>
        </w:rPr>
        <w:t xml:space="preserve">between the </w:t>
      </w:r>
      <w:r w:rsidR="004C3635">
        <w:rPr>
          <w:rFonts w:asciiTheme="majorHAnsi" w:hAnsiTheme="majorHAnsi"/>
          <w:color w:val="000000" w:themeColor="text1"/>
        </w:rPr>
        <w:t>CGEs</w:t>
      </w:r>
      <w:r w:rsidR="004C3635" w:rsidRPr="00C2153A">
        <w:rPr>
          <w:rFonts w:asciiTheme="majorHAnsi" w:hAnsiTheme="majorHAnsi"/>
          <w:color w:val="000000" w:themeColor="text1"/>
        </w:rPr>
        <w:t xml:space="preserve"> </w:t>
      </w:r>
      <w:r w:rsidR="00126DB3">
        <w:rPr>
          <w:rFonts w:asciiTheme="majorHAnsi" w:hAnsiTheme="majorHAnsi"/>
          <w:color w:val="000000" w:themeColor="text1"/>
        </w:rPr>
        <w:t xml:space="preserve">that </w:t>
      </w:r>
      <w:r w:rsidR="002A2A2D" w:rsidRPr="00C2153A">
        <w:rPr>
          <w:rFonts w:asciiTheme="majorHAnsi" w:hAnsiTheme="majorHAnsi"/>
          <w:color w:val="000000" w:themeColor="text1"/>
        </w:rPr>
        <w:t xml:space="preserve">precludes their joint </w:t>
      </w:r>
      <w:r w:rsidR="00A35985" w:rsidRPr="00C2153A">
        <w:rPr>
          <w:rFonts w:asciiTheme="majorHAnsi" w:hAnsiTheme="majorHAnsi"/>
          <w:color w:val="000000" w:themeColor="text1"/>
        </w:rPr>
        <w:t>estimation</w:t>
      </w:r>
      <w:r w:rsidR="001766FB">
        <w:rPr>
          <w:rFonts w:asciiTheme="majorHAnsi" w:hAnsiTheme="majorHAnsi"/>
          <w:color w:val="000000" w:themeColor="text1"/>
        </w:rPr>
        <w:t xml:space="preserve"> with the cohorts </w:t>
      </w:r>
      <w:r w:rsidR="004C3635">
        <w:rPr>
          <w:rFonts w:asciiTheme="majorHAnsi" w:hAnsiTheme="majorHAnsi"/>
          <w:color w:val="000000" w:themeColor="text1"/>
        </w:rPr>
        <w:t>simulated</w:t>
      </w:r>
      <w:r w:rsidR="001766FB">
        <w:rPr>
          <w:rFonts w:asciiTheme="majorHAnsi" w:hAnsiTheme="majorHAnsi"/>
          <w:color w:val="000000" w:themeColor="text1"/>
        </w:rPr>
        <w:t xml:space="preserve">.  </w:t>
      </w:r>
      <w:r w:rsidR="00126DB3">
        <w:rPr>
          <w:rFonts w:asciiTheme="majorHAnsi" w:hAnsiTheme="majorHAnsi"/>
          <w:color w:val="000000" w:themeColor="text1"/>
        </w:rPr>
        <w:t>Thus</w:t>
      </w:r>
      <w:r w:rsidR="001766FB">
        <w:rPr>
          <w:rFonts w:asciiTheme="majorHAnsi" w:hAnsiTheme="majorHAnsi"/>
          <w:color w:val="000000" w:themeColor="text1"/>
        </w:rPr>
        <w:t>,</w:t>
      </w:r>
      <w:r w:rsidR="002A2A2D" w:rsidRPr="00C2153A">
        <w:rPr>
          <w:rFonts w:asciiTheme="majorHAnsi" w:hAnsiTheme="majorHAnsi"/>
          <w:color w:val="000000" w:themeColor="text1"/>
        </w:rPr>
        <w:t xml:space="preserve"> </w:t>
      </w:r>
      <w:r w:rsidR="00126DB3">
        <w:rPr>
          <w:rFonts w:asciiTheme="majorHAnsi" w:hAnsiTheme="majorHAnsi"/>
          <w:color w:val="000000" w:themeColor="text1"/>
        </w:rPr>
        <w:t>the</w:t>
      </w:r>
      <w:r w:rsidR="001766FB" w:rsidRPr="00C2153A">
        <w:rPr>
          <w:rFonts w:asciiTheme="majorHAnsi" w:hAnsiTheme="majorHAnsi"/>
          <w:color w:val="000000" w:themeColor="text1"/>
        </w:rPr>
        <w:t xml:space="preserve"> </w:t>
      </w:r>
      <w:r w:rsidR="002A2A2D" w:rsidRPr="00C2153A">
        <w:rPr>
          <w:rFonts w:asciiTheme="majorHAnsi" w:hAnsiTheme="majorHAnsi"/>
          <w:color w:val="000000" w:themeColor="text1"/>
        </w:rPr>
        <w:t>parameter</w:t>
      </w:r>
      <w:r w:rsidR="001766FB">
        <w:rPr>
          <w:rFonts w:asciiTheme="majorHAnsi" w:hAnsiTheme="majorHAnsi"/>
          <w:color w:val="000000" w:themeColor="text1"/>
        </w:rPr>
        <w:t xml:space="preserve"> </w:t>
      </w:r>
      <w:r w:rsidR="002A2A2D" w:rsidRPr="00C2153A">
        <w:rPr>
          <w:rFonts w:asciiTheme="majorHAnsi" w:hAnsiTheme="majorHAnsi"/>
          <w:color w:val="000000" w:themeColor="text1"/>
        </w:rPr>
        <w:t>estimate</w:t>
      </w:r>
      <w:r w:rsidR="00126DB3">
        <w:rPr>
          <w:rFonts w:asciiTheme="majorHAnsi" w:hAnsiTheme="majorHAnsi"/>
          <w:color w:val="000000" w:themeColor="text1"/>
        </w:rPr>
        <w:t xml:space="preserve">s for Ad, </w:t>
      </w:r>
      <w:r w:rsidR="00126DB3" w:rsidRPr="00C2153A">
        <w:rPr>
          <w:rFonts w:asciiTheme="majorHAnsi" w:hAnsiTheme="majorHAnsi"/>
          <w:color w:val="000000" w:themeColor="text1"/>
        </w:rPr>
        <w:t>AaAa, AdAd</w:t>
      </w:r>
      <w:r w:rsidR="00126DB3">
        <w:rPr>
          <w:rFonts w:asciiTheme="majorHAnsi" w:hAnsiTheme="majorHAnsi"/>
          <w:color w:val="000000" w:themeColor="text1"/>
        </w:rPr>
        <w:t xml:space="preserve"> are generated</w:t>
      </w:r>
      <w:r w:rsidR="002A2A2D" w:rsidRPr="00C2153A">
        <w:rPr>
          <w:rFonts w:asciiTheme="majorHAnsi" w:hAnsiTheme="majorHAnsi"/>
          <w:color w:val="000000" w:themeColor="text1"/>
        </w:rPr>
        <w:t xml:space="preserve"> by </w:t>
      </w:r>
      <w:r w:rsidR="00126DB3">
        <w:rPr>
          <w:rFonts w:asciiTheme="majorHAnsi" w:hAnsiTheme="majorHAnsi"/>
          <w:color w:val="000000" w:themeColor="text1"/>
        </w:rPr>
        <w:t xml:space="preserve">fewer </w:t>
      </w:r>
      <w:r w:rsidR="002A2A2D" w:rsidRPr="00C2153A">
        <w:rPr>
          <w:rFonts w:asciiTheme="majorHAnsi" w:hAnsiTheme="majorHAnsi"/>
          <w:color w:val="000000" w:themeColor="text1"/>
        </w:rPr>
        <w:t xml:space="preserve">models </w:t>
      </w:r>
      <w:r w:rsidR="00126DB3">
        <w:rPr>
          <w:rFonts w:asciiTheme="majorHAnsi" w:hAnsiTheme="majorHAnsi"/>
          <w:color w:val="000000" w:themeColor="text1"/>
        </w:rPr>
        <w:t xml:space="preserve">(those </w:t>
      </w:r>
      <w:r w:rsidR="002A2A2D" w:rsidRPr="00C2153A">
        <w:rPr>
          <w:rFonts w:asciiTheme="majorHAnsi" w:hAnsiTheme="majorHAnsi"/>
          <w:color w:val="000000" w:themeColor="text1"/>
        </w:rPr>
        <w:t xml:space="preserve">that are missing at least one of the </w:t>
      </w:r>
      <w:r w:rsidR="004C3635">
        <w:rPr>
          <w:rFonts w:asciiTheme="majorHAnsi" w:hAnsiTheme="majorHAnsi"/>
          <w:color w:val="000000" w:themeColor="text1"/>
        </w:rPr>
        <w:t>CGE</w:t>
      </w:r>
      <w:r w:rsidR="006B0772">
        <w:rPr>
          <w:rFonts w:asciiTheme="majorHAnsi" w:hAnsiTheme="majorHAnsi"/>
          <w:color w:val="000000" w:themeColor="text1"/>
        </w:rPr>
        <w:t>s</w:t>
      </w:r>
      <w:r w:rsidR="00126DB3">
        <w:rPr>
          <w:rFonts w:asciiTheme="majorHAnsi" w:hAnsiTheme="majorHAnsi"/>
          <w:color w:val="000000" w:themeColor="text1"/>
        </w:rPr>
        <w:t>)</w:t>
      </w:r>
      <w:r w:rsidR="002A2A2D" w:rsidRPr="00C2153A">
        <w:rPr>
          <w:rFonts w:asciiTheme="majorHAnsi" w:hAnsiTheme="majorHAnsi"/>
          <w:color w:val="000000" w:themeColor="text1"/>
        </w:rPr>
        <w:t xml:space="preserve">.  </w:t>
      </w:r>
      <w:r w:rsidR="00B92D5D" w:rsidRPr="00C2153A">
        <w:rPr>
          <w:rFonts w:asciiTheme="majorHAnsi" w:hAnsiTheme="majorHAnsi"/>
          <w:color w:val="000000" w:themeColor="text1"/>
        </w:rPr>
        <w:t>Despite this</w:t>
      </w:r>
      <w:r w:rsidR="002A2A2D" w:rsidRPr="00C2153A">
        <w:rPr>
          <w:rFonts w:asciiTheme="majorHAnsi" w:hAnsiTheme="majorHAnsi"/>
          <w:color w:val="000000" w:themeColor="text1"/>
        </w:rPr>
        <w:t>,</w:t>
      </w:r>
      <w:r w:rsidR="00B92D5D" w:rsidRPr="00C2153A">
        <w:rPr>
          <w:rFonts w:asciiTheme="majorHAnsi" w:hAnsiTheme="majorHAnsi"/>
          <w:color w:val="000000" w:themeColor="text1"/>
        </w:rPr>
        <w:t xml:space="preserve"> the parameter estimates and </w:t>
      </w:r>
      <w:r w:rsidR="002D311F" w:rsidRPr="00C2153A">
        <w:rPr>
          <w:rFonts w:asciiTheme="majorHAnsi" w:hAnsiTheme="majorHAnsi"/>
          <w:color w:val="000000" w:themeColor="text1"/>
        </w:rPr>
        <w:t xml:space="preserve">the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980CF2" w:rsidRPr="00C2153A" w:rsidDel="00980CF2">
        <w:rPr>
          <w:rFonts w:asciiTheme="majorHAnsi" w:hAnsiTheme="majorHAnsi"/>
          <w:color w:val="000000" w:themeColor="text1"/>
        </w:rPr>
        <w:t xml:space="preserve"> </w:t>
      </w:r>
      <w:r w:rsidR="00126DB3" w:rsidRPr="00C2153A">
        <w:rPr>
          <w:rFonts w:asciiTheme="majorHAnsi" w:hAnsiTheme="majorHAnsi"/>
          <w:color w:val="000000" w:themeColor="text1"/>
        </w:rPr>
        <w:t xml:space="preserve">for these </w:t>
      </w:r>
      <w:r w:rsidR="00126DB3">
        <w:rPr>
          <w:rFonts w:asciiTheme="majorHAnsi" w:hAnsiTheme="majorHAnsi"/>
          <w:color w:val="000000" w:themeColor="text1"/>
        </w:rPr>
        <w:t xml:space="preserve">three </w:t>
      </w:r>
      <w:r w:rsidR="004C3635">
        <w:rPr>
          <w:rFonts w:asciiTheme="majorHAnsi" w:hAnsiTheme="majorHAnsi"/>
          <w:color w:val="000000" w:themeColor="text1"/>
        </w:rPr>
        <w:t>CGEs</w:t>
      </w:r>
      <w:r w:rsidR="00126DB3" w:rsidRPr="00C2153A">
        <w:rPr>
          <w:rFonts w:asciiTheme="majorHAnsi" w:hAnsiTheme="majorHAnsi"/>
          <w:color w:val="000000" w:themeColor="text1"/>
        </w:rPr>
        <w:t xml:space="preserve"> </w:t>
      </w:r>
      <w:r w:rsidR="003E2A45" w:rsidRPr="00C2153A">
        <w:rPr>
          <w:rFonts w:asciiTheme="majorHAnsi" w:hAnsiTheme="majorHAnsi"/>
          <w:color w:val="000000" w:themeColor="text1"/>
        </w:rPr>
        <w:t>are</w:t>
      </w:r>
      <w:r w:rsidR="002D311F" w:rsidRPr="00C2153A">
        <w:rPr>
          <w:rFonts w:asciiTheme="majorHAnsi" w:hAnsiTheme="majorHAnsi"/>
          <w:color w:val="000000" w:themeColor="text1"/>
        </w:rPr>
        <w:t xml:space="preserve"> </w:t>
      </w:r>
      <w:r w:rsidR="00126DB3">
        <w:rPr>
          <w:rFonts w:asciiTheme="majorHAnsi" w:hAnsiTheme="majorHAnsi"/>
          <w:color w:val="000000" w:themeColor="text1"/>
        </w:rPr>
        <w:t xml:space="preserve">all </w:t>
      </w:r>
      <w:r w:rsidR="003E2A45" w:rsidRPr="00C2153A">
        <w:rPr>
          <w:rFonts w:asciiTheme="majorHAnsi" w:hAnsiTheme="majorHAnsi"/>
          <w:color w:val="000000" w:themeColor="text1"/>
        </w:rPr>
        <w:t>at least one order</w:t>
      </w:r>
      <w:r w:rsidR="002D311F" w:rsidRPr="00C2153A">
        <w:rPr>
          <w:rFonts w:asciiTheme="majorHAnsi" w:hAnsiTheme="majorHAnsi"/>
          <w:color w:val="000000" w:themeColor="text1"/>
        </w:rPr>
        <w:t xml:space="preserve"> of magnitude greater than </w:t>
      </w:r>
      <w:r w:rsidR="00B845C2">
        <w:rPr>
          <w:rFonts w:asciiTheme="majorHAnsi" w:hAnsiTheme="majorHAnsi"/>
          <w:color w:val="000000" w:themeColor="text1"/>
        </w:rPr>
        <w:t xml:space="preserve">the </w:t>
      </w:r>
      <w:r w:rsidR="00B845C2" w:rsidRPr="00C2153A">
        <w:rPr>
          <w:rFonts w:asciiTheme="majorHAnsi" w:hAnsiTheme="majorHAnsi"/>
          <w:color w:val="000000" w:themeColor="text1"/>
        </w:rPr>
        <w:t>estimate</w:t>
      </w:r>
      <w:r w:rsidR="00B845C2">
        <w:rPr>
          <w:rFonts w:asciiTheme="majorHAnsi" w:hAnsiTheme="majorHAnsi"/>
          <w:color w:val="000000" w:themeColor="text1"/>
        </w:rPr>
        <w:t xml:space="preserve">s </w:t>
      </w:r>
      <w:r w:rsidR="002D311F" w:rsidRPr="00C2153A">
        <w:rPr>
          <w:rFonts w:asciiTheme="majorHAnsi" w:hAnsiTheme="majorHAnsi"/>
          <w:color w:val="000000" w:themeColor="text1"/>
        </w:rPr>
        <w:t xml:space="preserve">for </w:t>
      </w:r>
      <w:r w:rsidR="004C3635">
        <w:rPr>
          <w:rFonts w:asciiTheme="majorHAnsi" w:hAnsiTheme="majorHAnsi"/>
          <w:color w:val="000000" w:themeColor="text1"/>
        </w:rPr>
        <w:t>CGEs</w:t>
      </w:r>
      <w:r w:rsidR="002D311F" w:rsidRPr="00C2153A">
        <w:rPr>
          <w:rFonts w:asciiTheme="majorHAnsi" w:hAnsiTheme="majorHAnsi"/>
          <w:color w:val="000000" w:themeColor="text1"/>
        </w:rPr>
        <w:t xml:space="preserve"> </w:t>
      </w:r>
      <w:r w:rsidR="00B845C2">
        <w:rPr>
          <w:rFonts w:asciiTheme="majorHAnsi" w:hAnsiTheme="majorHAnsi"/>
          <w:color w:val="000000" w:themeColor="text1"/>
        </w:rPr>
        <w:t xml:space="preserve">that were not included in </w:t>
      </w:r>
      <w:r w:rsidR="002D311F" w:rsidRPr="00C2153A">
        <w:rPr>
          <w:rFonts w:asciiTheme="majorHAnsi" w:hAnsiTheme="majorHAnsi"/>
          <w:color w:val="000000" w:themeColor="text1"/>
        </w:rPr>
        <w:t>the generating model</w:t>
      </w:r>
      <w:r w:rsidR="00B845C2">
        <w:rPr>
          <w:rFonts w:asciiTheme="majorHAnsi" w:hAnsiTheme="majorHAnsi"/>
          <w:color w:val="000000" w:themeColor="text1"/>
        </w:rPr>
        <w:t xml:space="preserve"> (Table 1)</w:t>
      </w:r>
      <w:r w:rsidR="002D311F" w:rsidRPr="00C2153A">
        <w:rPr>
          <w:rFonts w:asciiTheme="majorHAnsi" w:hAnsiTheme="majorHAnsi"/>
          <w:color w:val="000000" w:themeColor="text1"/>
        </w:rPr>
        <w:t>.</w:t>
      </w:r>
      <w:r w:rsidR="00B92D5D" w:rsidRPr="00C2153A">
        <w:rPr>
          <w:rFonts w:asciiTheme="majorHAnsi" w:hAnsiTheme="majorHAnsi"/>
          <w:color w:val="000000" w:themeColor="text1"/>
        </w:rPr>
        <w:t xml:space="preserve">  </w:t>
      </w:r>
    </w:p>
    <w:p w14:paraId="2017D042" w14:textId="77777777" w:rsidR="002A2A2D" w:rsidRPr="00C2153A" w:rsidRDefault="002A2A2D" w:rsidP="008205FB">
      <w:pPr>
        <w:spacing w:line="480" w:lineRule="auto"/>
        <w:rPr>
          <w:rFonts w:asciiTheme="majorHAnsi" w:hAnsiTheme="majorHAnsi"/>
          <w:i/>
          <w:color w:val="000000" w:themeColor="text1"/>
        </w:rPr>
      </w:pPr>
      <w:r w:rsidRPr="00C2153A">
        <w:rPr>
          <w:rFonts w:asciiTheme="majorHAnsi" w:hAnsiTheme="majorHAnsi"/>
          <w:i/>
          <w:color w:val="000000" w:themeColor="text1"/>
        </w:rPr>
        <w:t>Analysis of Empirical Data:</w:t>
      </w:r>
    </w:p>
    <w:p w14:paraId="05C47F83" w14:textId="560B8F9A" w:rsidR="002A2A2D" w:rsidRPr="00C2153A" w:rsidRDefault="004611A9"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2A2A2D" w:rsidRPr="00C2153A">
        <w:rPr>
          <w:rFonts w:asciiTheme="majorHAnsi" w:hAnsiTheme="majorHAnsi"/>
          <w:color w:val="000000" w:themeColor="text1"/>
        </w:rPr>
        <w:t xml:space="preserve">Analysis of </w:t>
      </w:r>
      <w:r w:rsidRPr="00C2153A">
        <w:rPr>
          <w:rFonts w:asciiTheme="majorHAnsi" w:hAnsiTheme="majorHAnsi"/>
          <w:color w:val="000000" w:themeColor="text1"/>
        </w:rPr>
        <w:t xml:space="preserve">the </w:t>
      </w:r>
      <w:r w:rsidR="002A2A2D" w:rsidRPr="00C2153A">
        <w:rPr>
          <w:rFonts w:asciiTheme="majorHAnsi" w:hAnsiTheme="majorHAnsi"/>
          <w:color w:val="000000" w:themeColor="text1"/>
        </w:rPr>
        <w:t>17 empirical datasets</w:t>
      </w:r>
      <w:r w:rsidRPr="00C2153A">
        <w:rPr>
          <w:rFonts w:asciiTheme="majorHAnsi" w:hAnsiTheme="majorHAnsi"/>
          <w:color w:val="000000" w:themeColor="text1"/>
        </w:rPr>
        <w:t xml:space="preserve"> in SAGA revealed</w:t>
      </w:r>
      <w:r w:rsidR="002A2A2D" w:rsidRPr="00C2153A">
        <w:rPr>
          <w:rFonts w:asciiTheme="majorHAnsi" w:hAnsiTheme="majorHAnsi"/>
          <w:color w:val="000000" w:themeColor="text1"/>
        </w:rPr>
        <w:t xml:space="preserve"> </w:t>
      </w:r>
      <w:r w:rsidR="00F0368D" w:rsidRPr="00C2153A">
        <w:rPr>
          <w:rFonts w:asciiTheme="majorHAnsi" w:hAnsiTheme="majorHAnsi"/>
          <w:color w:val="000000" w:themeColor="text1"/>
        </w:rPr>
        <w:t xml:space="preserve">the </w:t>
      </w:r>
      <w:r w:rsidR="00907C9E">
        <w:rPr>
          <w:rFonts w:asciiTheme="majorHAnsi" w:hAnsiTheme="majorHAnsi"/>
          <w:color w:val="000000" w:themeColor="text1"/>
        </w:rPr>
        <w:t xml:space="preserve">anticipated </w:t>
      </w:r>
      <w:r w:rsidR="002A2A2D" w:rsidRPr="00C2153A">
        <w:rPr>
          <w:rFonts w:asciiTheme="majorHAnsi" w:hAnsiTheme="majorHAnsi"/>
          <w:color w:val="000000" w:themeColor="text1"/>
        </w:rPr>
        <w:t>advantages</w:t>
      </w:r>
      <w:r w:rsidR="00F0368D" w:rsidRPr="00C2153A">
        <w:rPr>
          <w:rFonts w:asciiTheme="majorHAnsi" w:hAnsiTheme="majorHAnsi"/>
          <w:color w:val="000000" w:themeColor="text1"/>
        </w:rPr>
        <w:t xml:space="preserve"> of using an I-T approach</w:t>
      </w:r>
      <w:r w:rsidR="002A2A2D" w:rsidRPr="00C2153A">
        <w:rPr>
          <w:rFonts w:asciiTheme="majorHAnsi" w:hAnsiTheme="majorHAnsi"/>
          <w:color w:val="000000" w:themeColor="text1"/>
        </w:rPr>
        <w:t>: 1) successfully find</w:t>
      </w:r>
      <w:r w:rsidRPr="00C2153A">
        <w:rPr>
          <w:rFonts w:asciiTheme="majorHAnsi" w:hAnsiTheme="majorHAnsi"/>
          <w:color w:val="000000" w:themeColor="text1"/>
        </w:rPr>
        <w:t>ing</w:t>
      </w:r>
      <w:r w:rsidR="002A2A2D" w:rsidRPr="00C2153A">
        <w:rPr>
          <w:rFonts w:asciiTheme="majorHAnsi" w:hAnsiTheme="majorHAnsi"/>
          <w:color w:val="000000" w:themeColor="text1"/>
        </w:rPr>
        <w:t xml:space="preserve"> complex models where </w:t>
      </w:r>
      <w:r w:rsidR="00524C66">
        <w:rPr>
          <w:rFonts w:asciiTheme="majorHAnsi" w:hAnsiTheme="majorHAnsi"/>
          <w:color w:val="000000" w:themeColor="text1"/>
        </w:rPr>
        <w:t>joint-scaling</w:t>
      </w:r>
      <w:r w:rsidR="002A2A2D" w:rsidRPr="00C2153A">
        <w:rPr>
          <w:rFonts w:asciiTheme="majorHAnsi" w:hAnsiTheme="majorHAnsi"/>
          <w:color w:val="000000" w:themeColor="text1"/>
        </w:rPr>
        <w:t xml:space="preserve"> fails 2) provid</w:t>
      </w:r>
      <w:r w:rsidRPr="00C2153A">
        <w:rPr>
          <w:rFonts w:asciiTheme="majorHAnsi" w:hAnsiTheme="majorHAnsi"/>
          <w:color w:val="000000" w:themeColor="text1"/>
        </w:rPr>
        <w:t>ing</w:t>
      </w:r>
      <w:r w:rsidR="002A2A2D" w:rsidRPr="00C2153A">
        <w:rPr>
          <w:rFonts w:asciiTheme="majorHAnsi" w:hAnsiTheme="majorHAnsi"/>
          <w:color w:val="000000" w:themeColor="text1"/>
        </w:rPr>
        <w:t xml:space="preserve"> a clear signal of model selection uncertainty 3) </w:t>
      </w:r>
      <w:r w:rsidRPr="00C2153A">
        <w:rPr>
          <w:rFonts w:asciiTheme="majorHAnsi" w:hAnsiTheme="majorHAnsi"/>
          <w:color w:val="000000" w:themeColor="text1"/>
        </w:rPr>
        <w:t xml:space="preserve">identifying </w:t>
      </w:r>
      <w:r w:rsidR="004C3635">
        <w:rPr>
          <w:rFonts w:asciiTheme="majorHAnsi" w:hAnsiTheme="majorHAnsi"/>
          <w:color w:val="000000" w:themeColor="text1"/>
        </w:rPr>
        <w:t>CGEs</w:t>
      </w:r>
      <w:r w:rsidRPr="00C2153A">
        <w:rPr>
          <w:rFonts w:asciiTheme="majorHAnsi" w:hAnsiTheme="majorHAnsi"/>
          <w:color w:val="000000" w:themeColor="text1"/>
        </w:rPr>
        <w:t xml:space="preserve"> </w:t>
      </w:r>
      <w:r w:rsidR="00907C9E">
        <w:rPr>
          <w:rFonts w:asciiTheme="majorHAnsi" w:hAnsiTheme="majorHAnsi"/>
          <w:color w:val="000000" w:themeColor="text1"/>
        </w:rPr>
        <w:t xml:space="preserve">that are </w:t>
      </w:r>
      <w:r w:rsidRPr="00C2153A">
        <w:rPr>
          <w:rFonts w:asciiTheme="majorHAnsi" w:hAnsiTheme="majorHAnsi"/>
          <w:color w:val="000000" w:themeColor="text1"/>
        </w:rPr>
        <w:t>often ignored</w:t>
      </w:r>
      <w:r w:rsidR="00907C9E">
        <w:rPr>
          <w:rFonts w:asciiTheme="majorHAnsi" w:hAnsiTheme="majorHAnsi"/>
          <w:color w:val="000000" w:themeColor="text1"/>
        </w:rPr>
        <w:t>; and</w:t>
      </w:r>
      <w:r w:rsidRPr="00C2153A">
        <w:rPr>
          <w:rFonts w:asciiTheme="majorHAnsi" w:hAnsiTheme="majorHAnsi"/>
          <w:color w:val="000000" w:themeColor="text1"/>
        </w:rPr>
        <w:t xml:space="preserve"> 4) provid</w:t>
      </w:r>
      <w:r w:rsidR="0080142C" w:rsidRPr="00C2153A">
        <w:rPr>
          <w:rFonts w:asciiTheme="majorHAnsi" w:hAnsiTheme="majorHAnsi"/>
          <w:color w:val="000000" w:themeColor="text1"/>
        </w:rPr>
        <w:t>ing</w:t>
      </w:r>
      <w:r w:rsidRPr="00C2153A">
        <w:rPr>
          <w:rFonts w:asciiTheme="majorHAnsi" w:hAnsiTheme="majorHAnsi"/>
          <w:color w:val="000000" w:themeColor="text1"/>
        </w:rPr>
        <w:t xml:space="preserve"> parameter </w:t>
      </w:r>
      <w:r w:rsidR="004C3635">
        <w:rPr>
          <w:rFonts w:asciiTheme="majorHAnsi" w:hAnsiTheme="majorHAnsi"/>
          <w:color w:val="000000" w:themeColor="text1"/>
        </w:rPr>
        <w:t xml:space="preserve">and </w:t>
      </w:r>
      <w:r w:rsidR="00DB45C6">
        <w:rPr>
          <w:rFonts w:asciiTheme="majorHAnsi" w:hAnsiTheme="majorHAnsi"/>
          <w:color w:val="000000" w:themeColor="text1"/>
        </w:rPr>
        <w:t>error</w:t>
      </w:r>
      <w:r w:rsidR="004C3635" w:rsidRPr="004C3635">
        <w:rPr>
          <w:rFonts w:asciiTheme="majorHAnsi" w:hAnsiTheme="majorHAnsi"/>
          <w:color w:val="000000" w:themeColor="text1"/>
        </w:rPr>
        <w:t xml:space="preserve"> </w:t>
      </w:r>
      <w:r w:rsidR="004C3635">
        <w:rPr>
          <w:rFonts w:asciiTheme="majorHAnsi" w:hAnsiTheme="majorHAnsi"/>
          <w:color w:val="000000" w:themeColor="text1"/>
        </w:rPr>
        <w:t xml:space="preserve">estimates </w:t>
      </w:r>
      <w:r w:rsidR="004C3635" w:rsidRPr="00C2153A">
        <w:rPr>
          <w:rFonts w:asciiTheme="majorHAnsi" w:hAnsiTheme="majorHAnsi"/>
          <w:color w:val="000000" w:themeColor="text1"/>
        </w:rPr>
        <w:t>unconditional</w:t>
      </w:r>
      <w:r w:rsidR="004C3635">
        <w:rPr>
          <w:rFonts w:asciiTheme="majorHAnsi" w:hAnsiTheme="majorHAnsi"/>
          <w:color w:val="000000" w:themeColor="text1"/>
        </w:rPr>
        <w:t xml:space="preserve"> on any single model</w:t>
      </w:r>
      <w:r w:rsidRPr="00C2153A">
        <w:rPr>
          <w:rFonts w:asciiTheme="majorHAnsi" w:hAnsiTheme="majorHAnsi"/>
          <w:color w:val="000000" w:themeColor="text1"/>
        </w:rPr>
        <w:t>.</w:t>
      </w:r>
      <w:r w:rsidR="004F6BB7" w:rsidRPr="00C2153A">
        <w:rPr>
          <w:rFonts w:asciiTheme="majorHAnsi" w:hAnsiTheme="majorHAnsi"/>
          <w:color w:val="000000" w:themeColor="text1"/>
        </w:rPr>
        <w:t xml:space="preserve">  The results for </w:t>
      </w:r>
      <w:r w:rsidR="007002C3" w:rsidRPr="00C2153A">
        <w:rPr>
          <w:rFonts w:asciiTheme="majorHAnsi" w:hAnsiTheme="majorHAnsi"/>
          <w:color w:val="000000" w:themeColor="text1"/>
        </w:rPr>
        <w:t xml:space="preserve">all </w:t>
      </w:r>
      <w:r w:rsidR="004F6BB7" w:rsidRPr="00C2153A">
        <w:rPr>
          <w:rFonts w:asciiTheme="majorHAnsi" w:hAnsiTheme="majorHAnsi"/>
          <w:color w:val="000000" w:themeColor="text1"/>
        </w:rPr>
        <w:t xml:space="preserve">empirical datasets are </w:t>
      </w:r>
      <w:r w:rsidR="00AB756B">
        <w:rPr>
          <w:rFonts w:asciiTheme="majorHAnsi" w:hAnsiTheme="majorHAnsi"/>
          <w:color w:val="000000" w:themeColor="text1"/>
        </w:rPr>
        <w:t>reported</w:t>
      </w:r>
      <w:r w:rsidR="004F6BB7" w:rsidRPr="00C2153A">
        <w:rPr>
          <w:rFonts w:asciiTheme="majorHAnsi" w:hAnsiTheme="majorHAnsi"/>
          <w:color w:val="000000" w:themeColor="text1"/>
        </w:rPr>
        <w:t xml:space="preserve"> in Table </w:t>
      </w:r>
      <w:r w:rsidR="00A26C21" w:rsidRPr="00C2153A">
        <w:rPr>
          <w:rFonts w:asciiTheme="majorHAnsi" w:hAnsiTheme="majorHAnsi"/>
          <w:color w:val="000000" w:themeColor="text1"/>
        </w:rPr>
        <w:t>2</w:t>
      </w:r>
      <w:r w:rsidR="004F6BB7" w:rsidRPr="00C2153A">
        <w:rPr>
          <w:rFonts w:asciiTheme="majorHAnsi" w:hAnsiTheme="majorHAnsi"/>
          <w:color w:val="000000" w:themeColor="text1"/>
        </w:rPr>
        <w:t xml:space="preserve">.  Below we briefly </w:t>
      </w:r>
      <w:r w:rsidR="007002C3" w:rsidRPr="00C2153A">
        <w:rPr>
          <w:rFonts w:asciiTheme="majorHAnsi" w:hAnsiTheme="majorHAnsi"/>
          <w:color w:val="000000" w:themeColor="text1"/>
        </w:rPr>
        <w:t>report</w:t>
      </w:r>
      <w:r w:rsidR="004F6BB7" w:rsidRPr="00C2153A">
        <w:rPr>
          <w:rFonts w:asciiTheme="majorHAnsi" w:hAnsiTheme="majorHAnsi"/>
          <w:color w:val="000000" w:themeColor="text1"/>
        </w:rPr>
        <w:t xml:space="preserve"> results from the analyses of </w:t>
      </w:r>
      <w:r w:rsidR="00A35985" w:rsidRPr="00C2153A">
        <w:rPr>
          <w:rFonts w:asciiTheme="majorHAnsi" w:hAnsiTheme="majorHAnsi"/>
          <w:color w:val="000000" w:themeColor="text1"/>
        </w:rPr>
        <w:t>three</w:t>
      </w:r>
      <w:r w:rsidR="007002C3" w:rsidRPr="00C2153A">
        <w:rPr>
          <w:rFonts w:asciiTheme="majorHAnsi" w:hAnsiTheme="majorHAnsi"/>
          <w:color w:val="000000" w:themeColor="text1"/>
        </w:rPr>
        <w:t xml:space="preserve"> datasets</w:t>
      </w:r>
      <w:r w:rsidR="004F6BB7" w:rsidRPr="00C2153A">
        <w:rPr>
          <w:rFonts w:asciiTheme="majorHAnsi" w:hAnsiTheme="majorHAnsi"/>
          <w:color w:val="000000" w:themeColor="text1"/>
        </w:rPr>
        <w:t xml:space="preserve"> that illustrate </w:t>
      </w:r>
      <w:r w:rsidR="00DB45C6">
        <w:rPr>
          <w:rFonts w:asciiTheme="majorHAnsi" w:hAnsiTheme="majorHAnsi"/>
          <w:color w:val="000000" w:themeColor="text1"/>
        </w:rPr>
        <w:t>the</w:t>
      </w:r>
      <w:r w:rsidR="007002C3" w:rsidRPr="00C2153A">
        <w:rPr>
          <w:rFonts w:asciiTheme="majorHAnsi" w:hAnsiTheme="majorHAnsi"/>
          <w:color w:val="000000" w:themeColor="text1"/>
        </w:rPr>
        <w:t xml:space="preserve"> range</w:t>
      </w:r>
      <w:r w:rsidR="00DB45C6">
        <w:rPr>
          <w:rFonts w:asciiTheme="majorHAnsi" w:hAnsiTheme="majorHAnsi"/>
          <w:color w:val="000000" w:themeColor="text1"/>
        </w:rPr>
        <w:t xml:space="preserve"> of model selection uncertainty we have found in empirical datasets.</w:t>
      </w:r>
    </w:p>
    <w:p w14:paraId="6DEACBCB" w14:textId="343EF109" w:rsidR="00387171" w:rsidRPr="00C2153A" w:rsidRDefault="00F0368D"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CB187F">
        <w:rPr>
          <w:rFonts w:asciiTheme="majorHAnsi" w:hAnsiTheme="majorHAnsi"/>
          <w:color w:val="000000" w:themeColor="text1"/>
        </w:rPr>
        <w:t>A</w:t>
      </w:r>
      <w:r w:rsidRPr="00C2153A">
        <w:rPr>
          <w:rFonts w:asciiTheme="majorHAnsi" w:hAnsiTheme="majorHAnsi"/>
          <w:color w:val="000000" w:themeColor="text1"/>
        </w:rPr>
        <w:t xml:space="preserve">nalysis of </w:t>
      </w:r>
      <w:r w:rsidR="00A53051" w:rsidRPr="00C2153A">
        <w:rPr>
          <w:rFonts w:asciiTheme="majorHAnsi" w:hAnsiTheme="majorHAnsi"/>
          <w:color w:val="000000" w:themeColor="text1"/>
        </w:rPr>
        <w:t xml:space="preserve">empirical dataset </w:t>
      </w:r>
      <w:r w:rsidR="00553C2B">
        <w:rPr>
          <w:rFonts w:asciiTheme="majorHAnsi" w:hAnsiTheme="majorHAnsi"/>
          <w:color w:val="000000" w:themeColor="text1"/>
        </w:rPr>
        <w:t>1</w:t>
      </w:r>
      <w:r w:rsidR="00553C2B" w:rsidRPr="00C2153A">
        <w:rPr>
          <w:rFonts w:asciiTheme="majorHAnsi" w:hAnsiTheme="majorHAnsi"/>
          <w:color w:val="000000" w:themeColor="text1"/>
        </w:rPr>
        <w:t xml:space="preserve"> </w:t>
      </w:r>
      <w:r w:rsidR="007002C3" w:rsidRPr="00C2153A">
        <w:rPr>
          <w:rFonts w:asciiTheme="majorHAnsi" w:hAnsiTheme="majorHAnsi"/>
          <w:color w:val="000000" w:themeColor="text1"/>
        </w:rPr>
        <w:t>provide</w:t>
      </w:r>
      <w:r w:rsidR="00CB187F">
        <w:rPr>
          <w:rFonts w:asciiTheme="majorHAnsi" w:hAnsiTheme="majorHAnsi"/>
          <w:color w:val="000000" w:themeColor="text1"/>
        </w:rPr>
        <w:t>s</w:t>
      </w:r>
      <w:r w:rsidR="007002C3" w:rsidRPr="00C2153A">
        <w:rPr>
          <w:rFonts w:asciiTheme="majorHAnsi" w:hAnsiTheme="majorHAnsi"/>
          <w:color w:val="000000" w:themeColor="text1"/>
        </w:rPr>
        <w:t xml:space="preserve"> an example </w:t>
      </w:r>
      <w:r w:rsidR="00CB187F">
        <w:rPr>
          <w:rFonts w:asciiTheme="majorHAnsi" w:hAnsiTheme="majorHAnsi"/>
          <w:color w:val="000000" w:themeColor="text1"/>
        </w:rPr>
        <w:t>with</w:t>
      </w:r>
      <w:r w:rsidR="00CB187F" w:rsidRPr="00C2153A">
        <w:rPr>
          <w:rFonts w:asciiTheme="majorHAnsi" w:hAnsiTheme="majorHAnsi"/>
          <w:color w:val="000000" w:themeColor="text1"/>
        </w:rPr>
        <w:t xml:space="preserve"> </w:t>
      </w:r>
      <w:r w:rsidR="007002C3" w:rsidRPr="00C2153A">
        <w:rPr>
          <w:rFonts w:asciiTheme="majorHAnsi" w:hAnsiTheme="majorHAnsi"/>
          <w:color w:val="000000" w:themeColor="text1"/>
        </w:rPr>
        <w:t>low model selection uncertainty</w:t>
      </w:r>
      <w:r w:rsidRPr="00C2153A">
        <w:rPr>
          <w:rFonts w:asciiTheme="majorHAnsi" w:hAnsiTheme="majorHAnsi"/>
          <w:color w:val="000000" w:themeColor="text1"/>
        </w:rPr>
        <w:t>.</w:t>
      </w:r>
      <w:r w:rsidR="00387171" w:rsidRPr="00C2153A">
        <w:rPr>
          <w:rFonts w:asciiTheme="majorHAnsi" w:hAnsiTheme="majorHAnsi"/>
          <w:color w:val="000000" w:themeColor="text1"/>
        </w:rPr>
        <w:t xml:space="preserve"> </w:t>
      </w:r>
      <w:r w:rsidR="007002C3" w:rsidRPr="00C2153A">
        <w:rPr>
          <w:rFonts w:asciiTheme="majorHAnsi" w:hAnsiTheme="majorHAnsi"/>
          <w:color w:val="000000" w:themeColor="text1"/>
        </w:rPr>
        <w:t>O</w:t>
      </w:r>
      <w:r w:rsidR="00387171" w:rsidRPr="00C2153A">
        <w:rPr>
          <w:rFonts w:asciiTheme="majorHAnsi" w:hAnsiTheme="majorHAnsi"/>
          <w:color w:val="000000" w:themeColor="text1"/>
        </w:rPr>
        <w:t xml:space="preserve">ur analysis of all possible models indicated that a single complex </w:t>
      </w:r>
      <w:r w:rsidR="00CB187F" w:rsidRPr="00C2153A">
        <w:rPr>
          <w:rFonts w:asciiTheme="majorHAnsi" w:hAnsiTheme="majorHAnsi"/>
          <w:color w:val="000000" w:themeColor="text1"/>
        </w:rPr>
        <w:t xml:space="preserve">model </w:t>
      </w:r>
      <w:r w:rsidR="00387171" w:rsidRPr="00C2153A">
        <w:rPr>
          <w:rFonts w:asciiTheme="majorHAnsi" w:hAnsiTheme="majorHAnsi"/>
          <w:color w:val="000000" w:themeColor="text1"/>
        </w:rPr>
        <w:t xml:space="preserve">was far better than any alternatives.  </w:t>
      </w:r>
      <w:r w:rsidR="00775136">
        <w:rPr>
          <w:rFonts w:asciiTheme="majorHAnsi" w:hAnsiTheme="majorHAnsi"/>
          <w:color w:val="000000" w:themeColor="text1"/>
        </w:rPr>
        <w:t xml:space="preserve">This </w:t>
      </w:r>
      <w:r w:rsidR="00387171" w:rsidRPr="00C2153A">
        <w:rPr>
          <w:rFonts w:asciiTheme="majorHAnsi" w:hAnsiTheme="majorHAnsi"/>
          <w:color w:val="000000" w:themeColor="text1"/>
        </w:rPr>
        <w:t xml:space="preserve">model </w:t>
      </w:r>
      <w:r w:rsidR="00A53051" w:rsidRPr="00C2153A">
        <w:rPr>
          <w:rFonts w:asciiTheme="majorHAnsi" w:hAnsiTheme="majorHAnsi"/>
          <w:color w:val="000000" w:themeColor="text1"/>
        </w:rPr>
        <w:t xml:space="preserve">included 6 </w:t>
      </w:r>
      <w:r w:rsidR="004C3635">
        <w:rPr>
          <w:rFonts w:asciiTheme="majorHAnsi" w:hAnsiTheme="majorHAnsi"/>
          <w:color w:val="000000" w:themeColor="text1"/>
        </w:rPr>
        <w:t>CGEs</w:t>
      </w:r>
      <w:r w:rsidR="00A53051" w:rsidRPr="00C2153A">
        <w:rPr>
          <w:rFonts w:asciiTheme="majorHAnsi" w:hAnsiTheme="majorHAnsi"/>
          <w:color w:val="000000" w:themeColor="text1"/>
        </w:rPr>
        <w:t>: Aa, Ma, AaAa, XaAa, CaAd, CaXa and</w:t>
      </w:r>
      <w:r w:rsidR="00387171" w:rsidRPr="00C2153A">
        <w:rPr>
          <w:rFonts w:asciiTheme="majorHAnsi" w:hAnsiTheme="majorHAnsi"/>
          <w:color w:val="000000" w:themeColor="text1"/>
        </w:rPr>
        <w:t xml:space="preserve"> had a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387171" w:rsidRPr="00C2153A">
        <w:rPr>
          <w:rFonts w:asciiTheme="majorHAnsi" w:hAnsiTheme="majorHAnsi"/>
          <w:bCs/>
          <w:color w:val="000000" w:themeColor="text1"/>
        </w:rPr>
        <w:t xml:space="preserve"> </w:t>
      </w:r>
      <w:r w:rsidR="00387171" w:rsidRPr="00C2153A">
        <w:rPr>
          <w:rFonts w:asciiTheme="majorHAnsi" w:hAnsiTheme="majorHAnsi"/>
          <w:color w:val="000000" w:themeColor="text1"/>
        </w:rPr>
        <w:t xml:space="preserve">of </w:t>
      </w:r>
      <w:r w:rsidR="00AF245E">
        <w:rPr>
          <w:rFonts w:asciiTheme="majorHAnsi" w:hAnsiTheme="majorHAnsi"/>
          <w:color w:val="000000" w:themeColor="text1"/>
        </w:rPr>
        <w:t>0.976</w:t>
      </w:r>
      <w:r w:rsidR="00CB187F">
        <w:rPr>
          <w:rFonts w:asciiTheme="majorHAnsi" w:hAnsiTheme="majorHAnsi"/>
          <w:color w:val="000000" w:themeColor="text1"/>
        </w:rPr>
        <w:t xml:space="preserve">. </w:t>
      </w:r>
      <w:r w:rsidR="00387171" w:rsidRPr="00C2153A">
        <w:rPr>
          <w:rFonts w:asciiTheme="majorHAnsi" w:hAnsiTheme="majorHAnsi"/>
          <w:color w:val="000000" w:themeColor="text1"/>
        </w:rPr>
        <w:t xml:space="preserve"> </w:t>
      </w:r>
      <w:r w:rsidR="00CB187F">
        <w:rPr>
          <w:rFonts w:asciiTheme="majorHAnsi" w:hAnsiTheme="majorHAnsi"/>
          <w:color w:val="000000" w:themeColor="text1"/>
        </w:rPr>
        <w:t>T</w:t>
      </w:r>
      <w:r w:rsidR="00387171" w:rsidRPr="00C2153A">
        <w:rPr>
          <w:rFonts w:asciiTheme="majorHAnsi" w:hAnsiTheme="majorHAnsi"/>
          <w:color w:val="000000" w:themeColor="text1"/>
        </w:rPr>
        <w:t xml:space="preserve">he </w:t>
      </w:r>
      <w:r w:rsidR="00CB187F">
        <w:rPr>
          <w:rFonts w:asciiTheme="majorHAnsi" w:hAnsiTheme="majorHAnsi"/>
          <w:color w:val="000000" w:themeColor="text1"/>
        </w:rPr>
        <w:t>second best model had</w:t>
      </w:r>
      <w:r w:rsidR="00387171" w:rsidRPr="00C2153A">
        <w:rPr>
          <w:rFonts w:asciiTheme="majorHAnsi" w:hAnsiTheme="majorHAnsi"/>
          <w:color w:val="000000" w:themeColor="text1"/>
        </w:rPr>
        <w:t xml:space="preserve">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387171" w:rsidRPr="00C2153A">
        <w:rPr>
          <w:rFonts w:asciiTheme="majorHAnsi" w:hAnsiTheme="majorHAnsi"/>
          <w:bCs/>
          <w:color w:val="000000" w:themeColor="text1"/>
        </w:rPr>
        <w:t xml:space="preserve"> </w:t>
      </w:r>
      <w:r w:rsidR="00CB187F">
        <w:rPr>
          <w:rFonts w:asciiTheme="majorHAnsi" w:hAnsiTheme="majorHAnsi"/>
          <w:color w:val="000000" w:themeColor="text1"/>
        </w:rPr>
        <w:t>=</w:t>
      </w:r>
      <w:r w:rsidR="00CB187F" w:rsidRPr="00C2153A">
        <w:rPr>
          <w:rFonts w:asciiTheme="majorHAnsi" w:hAnsiTheme="majorHAnsi"/>
          <w:color w:val="000000" w:themeColor="text1"/>
        </w:rPr>
        <w:t xml:space="preserve"> </w:t>
      </w:r>
      <w:r w:rsidR="00AF245E">
        <w:rPr>
          <w:rFonts w:asciiTheme="majorHAnsi" w:hAnsiTheme="majorHAnsi"/>
          <w:color w:val="000000" w:themeColor="text1"/>
        </w:rPr>
        <w:t>0.010</w:t>
      </w:r>
      <w:r w:rsidR="00CB187F">
        <w:rPr>
          <w:rFonts w:asciiTheme="majorHAnsi" w:hAnsiTheme="majorHAnsi"/>
          <w:color w:val="000000" w:themeColor="text1"/>
        </w:rPr>
        <w:t>;</w:t>
      </w:r>
      <w:r w:rsidR="00387171" w:rsidRPr="00C2153A">
        <w:rPr>
          <w:rFonts w:asciiTheme="majorHAnsi" w:hAnsiTheme="majorHAnsi"/>
          <w:color w:val="000000" w:themeColor="text1"/>
        </w:rPr>
        <w:t xml:space="preserve"> producing very strong evidence that </w:t>
      </w:r>
      <w:r w:rsidR="00CB187F">
        <w:rPr>
          <w:rFonts w:asciiTheme="majorHAnsi" w:hAnsiTheme="majorHAnsi"/>
          <w:color w:val="000000" w:themeColor="text1"/>
        </w:rPr>
        <w:t xml:space="preserve">the </w:t>
      </w:r>
      <w:r w:rsidR="00387171" w:rsidRPr="00C2153A">
        <w:rPr>
          <w:rFonts w:asciiTheme="majorHAnsi" w:hAnsiTheme="majorHAnsi"/>
          <w:color w:val="000000" w:themeColor="text1"/>
        </w:rPr>
        <w:t xml:space="preserve">parameter </w:t>
      </w:r>
      <w:r w:rsidR="00CB187F" w:rsidRPr="00C2153A">
        <w:rPr>
          <w:rFonts w:asciiTheme="majorHAnsi" w:hAnsiTheme="majorHAnsi"/>
          <w:color w:val="000000" w:themeColor="text1"/>
        </w:rPr>
        <w:t>estimat</w:t>
      </w:r>
      <w:r w:rsidR="00CB187F">
        <w:rPr>
          <w:rFonts w:asciiTheme="majorHAnsi" w:hAnsiTheme="majorHAnsi"/>
          <w:color w:val="000000" w:themeColor="text1"/>
        </w:rPr>
        <w:t>es</w:t>
      </w:r>
      <w:r w:rsidR="00CB187F" w:rsidRPr="00C2153A">
        <w:rPr>
          <w:rFonts w:asciiTheme="majorHAnsi" w:hAnsiTheme="majorHAnsi"/>
          <w:color w:val="000000" w:themeColor="text1"/>
        </w:rPr>
        <w:t xml:space="preserve"> </w:t>
      </w:r>
      <w:r w:rsidR="00CB187F">
        <w:rPr>
          <w:rFonts w:asciiTheme="majorHAnsi" w:hAnsiTheme="majorHAnsi"/>
          <w:color w:val="000000" w:themeColor="text1"/>
        </w:rPr>
        <w:t xml:space="preserve">for the </w:t>
      </w:r>
      <w:r w:rsidR="004C3635">
        <w:rPr>
          <w:rFonts w:asciiTheme="majorHAnsi" w:hAnsiTheme="majorHAnsi"/>
          <w:color w:val="000000" w:themeColor="text1"/>
        </w:rPr>
        <w:t>CGEs</w:t>
      </w:r>
      <w:r w:rsidR="00CB187F">
        <w:rPr>
          <w:rFonts w:asciiTheme="majorHAnsi" w:hAnsiTheme="majorHAnsi"/>
          <w:color w:val="000000" w:themeColor="text1"/>
        </w:rPr>
        <w:t xml:space="preserve"> </w:t>
      </w:r>
      <w:r w:rsidR="00387171" w:rsidRPr="00C2153A">
        <w:rPr>
          <w:rFonts w:asciiTheme="majorHAnsi" w:hAnsiTheme="majorHAnsi"/>
          <w:color w:val="000000" w:themeColor="text1"/>
        </w:rPr>
        <w:t xml:space="preserve">do not need to be model weighted </w:t>
      </w:r>
      <w:r w:rsidR="00CB187F">
        <w:rPr>
          <w:rFonts w:asciiTheme="majorHAnsi" w:hAnsiTheme="majorHAnsi"/>
          <w:color w:val="000000" w:themeColor="text1"/>
        </w:rPr>
        <w:t>(</w:t>
      </w:r>
      <w:r w:rsidR="00CB187F" w:rsidRPr="00C2153A">
        <w:rPr>
          <w:rFonts w:asciiTheme="majorHAnsi" w:hAnsiTheme="majorHAnsi"/>
          <w:color w:val="000000" w:themeColor="text1"/>
        </w:rPr>
        <w:t xml:space="preserve">evidence ratio </w:t>
      </w:r>
      <w:r w:rsidR="00CB187F">
        <w:rPr>
          <w:rFonts w:asciiTheme="majorHAnsi" w:hAnsiTheme="majorHAnsi"/>
          <w:color w:val="000000" w:themeColor="text1"/>
        </w:rPr>
        <w:t>=</w:t>
      </w:r>
      <w:r w:rsidR="00CB187F" w:rsidRPr="00C2153A">
        <w:rPr>
          <w:rFonts w:asciiTheme="majorHAnsi" w:hAnsiTheme="majorHAnsi"/>
          <w:color w:val="000000" w:themeColor="text1"/>
        </w:rPr>
        <w:t xml:space="preserve"> 93.8</w:t>
      </w:r>
      <w:r w:rsidR="00CB187F">
        <w:rPr>
          <w:rFonts w:asciiTheme="majorHAnsi" w:hAnsiTheme="majorHAnsi"/>
          <w:color w:val="000000" w:themeColor="text1"/>
        </w:rPr>
        <w:t>;</w:t>
      </w:r>
      <w:r w:rsidR="00CB187F" w:rsidRPr="00C2153A">
        <w:rPr>
          <w:rFonts w:asciiTheme="majorHAnsi" w:hAnsiTheme="majorHAnsi"/>
          <w:color w:val="000000" w:themeColor="text1"/>
        </w:rPr>
        <w:t xml:space="preserve"> </w:t>
      </w:r>
      <w:r w:rsidR="00387171" w:rsidRPr="00C2153A">
        <w:rPr>
          <w:rFonts w:asciiTheme="majorHAnsi" w:hAnsiTheme="majorHAnsi"/>
          <w:color w:val="000000" w:themeColor="text1"/>
        </w:rPr>
        <w:fldChar w:fldCharType="begin"/>
      </w:r>
      <w:r w:rsidR="00AA7778">
        <w:rPr>
          <w:rFonts w:asciiTheme="majorHAnsi" w:hAnsiTheme="majorHAnsi"/>
          <w:color w:val="000000" w:themeColor="text1"/>
        </w:rPr>
        <w:instrText xml:space="preserve"> ADDIN EN.CITE &lt;EndNote&gt;&lt;Cite&gt;&lt;Author&gt;Jeffreys&lt;/Author&gt;&lt;Year&gt;1948&lt;/Year&gt;&lt;RecNum&gt;1508&lt;/RecNum&gt;&lt;DisplayText&gt;(Jeffreys 1948; Evett and Weir 1998)&lt;/DisplayText&gt;&lt;record&gt;&lt;rec-number&gt;1508&lt;/rec-number&gt;&lt;foreign-keys&gt;&lt;key app="EN" db-id="epvtarstqevspaeztvg5esrw0a5xeedx0zxx" timestamp="1406733164"&gt;1508&lt;/key&gt;&lt;/foreign-keys&gt;&lt;ref-type name="Book"&gt;6&lt;/ref-type&gt;&lt;contributors&gt;&lt;authors&gt;&lt;author&gt;Jeffreys, H.&lt;/author&gt;&lt;/authors&gt;&lt;/contributors&gt;&lt;titles&gt;&lt;title&gt;Theory of Probability&lt;/title&gt;&lt;/titles&gt;&lt;dates&gt;&lt;year&gt;1948&lt;/year&gt;&lt;/dates&gt;&lt;pub-location&gt;Oxford, UK&lt;/pub-location&gt;&lt;publisher&gt;Oxford University&lt;/publisher&gt;&lt;urls&gt;&lt;/urls&gt;&lt;/record&gt;&lt;/Cite&gt;&lt;Cite&gt;&lt;Author&gt;Evett&lt;/Author&gt;&lt;Year&gt;1998&lt;/Year&gt;&lt;RecNum&gt;1507&lt;/RecNum&gt;&lt;record&gt;&lt;rec-number&gt;1507&lt;/rec-number&gt;&lt;foreign-keys&gt;&lt;key app="EN" db-id="epvtarstqevspaeztvg5esrw0a5xeedx0zxx" timestamp="1406733073"&gt;1507&lt;/key&gt;&lt;/foreign-keys&gt;&lt;ref-type name="Book"&gt;6&lt;/ref-type&gt;&lt;contributors&gt;&lt;authors&gt;&lt;author&gt;Evett, I.W.&lt;/author&gt;&lt;author&gt;Weir, B.S.&lt;/author&gt;&lt;/authors&gt;&lt;/contributors&gt;&lt;titles&gt;&lt;title&gt;Interpreting DNA evidence: statistical genetics for forensic scientists&lt;/title&gt;&lt;/titles&gt;&lt;dates&gt;&lt;year&gt;1998&lt;/year&gt;&lt;/dates&gt;&lt;pub-location&gt;Sunderland&lt;/pub-location&gt;&lt;publisher&gt;Sinauer Associates&lt;/publisher&gt;&lt;urls&gt;&lt;/urls&gt;&lt;/record&gt;&lt;/Cite&gt;&lt;/EndNote&gt;</w:instrText>
      </w:r>
      <w:r w:rsidR="00387171" w:rsidRPr="00C2153A">
        <w:rPr>
          <w:rFonts w:asciiTheme="majorHAnsi" w:hAnsiTheme="majorHAnsi"/>
          <w:color w:val="000000" w:themeColor="text1"/>
        </w:rPr>
        <w:fldChar w:fldCharType="separate"/>
      </w:r>
      <w:r w:rsidR="00AA7778">
        <w:rPr>
          <w:rFonts w:asciiTheme="majorHAnsi" w:hAnsiTheme="majorHAnsi"/>
          <w:noProof/>
          <w:color w:val="000000" w:themeColor="text1"/>
        </w:rPr>
        <w:t>(Jeffreys 1948; Evett and Weir 1998)</w:t>
      </w:r>
      <w:r w:rsidR="00387171" w:rsidRPr="00C2153A">
        <w:rPr>
          <w:rFonts w:asciiTheme="majorHAnsi" w:hAnsiTheme="majorHAnsi"/>
          <w:color w:val="000000" w:themeColor="text1"/>
        </w:rPr>
        <w:fldChar w:fldCharType="end"/>
      </w:r>
      <w:r w:rsidR="00AB756B">
        <w:rPr>
          <w:rFonts w:asciiTheme="majorHAnsi" w:hAnsiTheme="majorHAnsi"/>
          <w:color w:val="000000" w:themeColor="text1"/>
        </w:rPr>
        <w:t>)</w:t>
      </w:r>
      <w:r w:rsidR="00387171" w:rsidRPr="00C2153A">
        <w:rPr>
          <w:rFonts w:asciiTheme="majorHAnsi" w:hAnsiTheme="majorHAnsi"/>
          <w:color w:val="000000" w:themeColor="text1"/>
        </w:rPr>
        <w:t xml:space="preserve">. Epistatic interactions </w:t>
      </w:r>
      <w:r w:rsidR="00CB187F">
        <w:rPr>
          <w:rFonts w:asciiTheme="majorHAnsi" w:hAnsiTheme="majorHAnsi"/>
          <w:color w:val="000000" w:themeColor="text1"/>
        </w:rPr>
        <w:t>are the most common (4 of 6),</w:t>
      </w:r>
      <w:r w:rsidR="00387171" w:rsidRPr="00C2153A">
        <w:rPr>
          <w:rFonts w:asciiTheme="majorHAnsi" w:hAnsiTheme="majorHAnsi"/>
          <w:color w:val="000000" w:themeColor="text1"/>
        </w:rPr>
        <w:t xml:space="preserve"> </w:t>
      </w:r>
      <w:r w:rsidR="00CB187F">
        <w:rPr>
          <w:rFonts w:asciiTheme="majorHAnsi" w:hAnsiTheme="majorHAnsi"/>
          <w:color w:val="000000" w:themeColor="text1"/>
        </w:rPr>
        <w:t xml:space="preserve">and have </w:t>
      </w:r>
      <w:r w:rsidR="00387171" w:rsidRPr="00C2153A">
        <w:rPr>
          <w:rFonts w:asciiTheme="majorHAnsi" w:hAnsiTheme="majorHAnsi"/>
          <w:color w:val="000000" w:themeColor="text1"/>
        </w:rPr>
        <w:t xml:space="preserve">the largest magnitude AaAa (-0.540±0.018) and AaXa (0.634±0.020) </w:t>
      </w:r>
      <w:r w:rsidR="00CB187F">
        <w:rPr>
          <w:rFonts w:asciiTheme="majorHAnsi" w:hAnsiTheme="majorHAnsi"/>
          <w:color w:val="000000" w:themeColor="text1"/>
        </w:rPr>
        <w:t xml:space="preserve">of all </w:t>
      </w:r>
      <w:r w:rsidR="004C3635">
        <w:rPr>
          <w:rFonts w:asciiTheme="majorHAnsi" w:hAnsiTheme="majorHAnsi"/>
          <w:color w:val="000000" w:themeColor="text1"/>
        </w:rPr>
        <w:t>CGEs</w:t>
      </w:r>
      <w:r w:rsidR="00CB187F" w:rsidRPr="00C2153A">
        <w:rPr>
          <w:rFonts w:asciiTheme="majorHAnsi" w:hAnsiTheme="majorHAnsi"/>
          <w:color w:val="000000" w:themeColor="text1"/>
        </w:rPr>
        <w:t xml:space="preserve"> included in th</w:t>
      </w:r>
      <w:r w:rsidR="00CB187F">
        <w:rPr>
          <w:rFonts w:asciiTheme="majorHAnsi" w:hAnsiTheme="majorHAnsi"/>
          <w:color w:val="000000" w:themeColor="text1"/>
        </w:rPr>
        <w:t xml:space="preserve">e best </w:t>
      </w:r>
      <w:r w:rsidR="00CB187F" w:rsidRPr="00C2153A">
        <w:rPr>
          <w:rFonts w:asciiTheme="majorHAnsi" w:hAnsiTheme="majorHAnsi"/>
          <w:color w:val="000000" w:themeColor="text1"/>
        </w:rPr>
        <w:t>model</w:t>
      </w:r>
      <w:r w:rsidR="00CB187F">
        <w:rPr>
          <w:rFonts w:asciiTheme="majorHAnsi" w:hAnsiTheme="majorHAnsi"/>
          <w:color w:val="000000" w:themeColor="text1"/>
        </w:rPr>
        <w:t xml:space="preserve"> </w:t>
      </w:r>
      <w:r w:rsidR="00387171" w:rsidRPr="00C2153A">
        <w:rPr>
          <w:rFonts w:asciiTheme="majorHAnsi" w:hAnsiTheme="majorHAnsi"/>
          <w:color w:val="000000" w:themeColor="text1"/>
        </w:rPr>
        <w:t xml:space="preserve">(Figure </w:t>
      </w:r>
      <w:r w:rsidR="007002C3" w:rsidRPr="00C2153A">
        <w:rPr>
          <w:rFonts w:asciiTheme="majorHAnsi" w:hAnsiTheme="majorHAnsi"/>
          <w:color w:val="000000" w:themeColor="text1"/>
        </w:rPr>
        <w:t>2</w:t>
      </w:r>
      <w:r w:rsidR="00387171" w:rsidRPr="00C2153A">
        <w:rPr>
          <w:rFonts w:asciiTheme="majorHAnsi" w:hAnsiTheme="majorHAnsi"/>
          <w:color w:val="000000" w:themeColor="text1"/>
        </w:rPr>
        <w:t xml:space="preserve">).  Other </w:t>
      </w:r>
      <w:r w:rsidR="004C3635">
        <w:rPr>
          <w:rFonts w:asciiTheme="majorHAnsi" w:hAnsiTheme="majorHAnsi"/>
          <w:color w:val="000000" w:themeColor="text1"/>
        </w:rPr>
        <w:t>CGEs</w:t>
      </w:r>
      <w:r w:rsidR="00387171" w:rsidRPr="00C2153A">
        <w:rPr>
          <w:rFonts w:asciiTheme="majorHAnsi" w:hAnsiTheme="majorHAnsi"/>
          <w:color w:val="000000" w:themeColor="text1"/>
        </w:rPr>
        <w:t xml:space="preserve"> had parameter estimates less than half this magnitude.</w:t>
      </w:r>
    </w:p>
    <w:p w14:paraId="3552057A" w14:textId="475CF7A4" w:rsidR="007002C3" w:rsidRPr="00C2153A" w:rsidRDefault="007C03B0"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7002C3" w:rsidRPr="00C2153A">
        <w:rPr>
          <w:rFonts w:asciiTheme="majorHAnsi" w:hAnsiTheme="majorHAnsi"/>
          <w:color w:val="000000" w:themeColor="text1"/>
        </w:rPr>
        <w:t xml:space="preserve">Dataset </w:t>
      </w:r>
      <w:r w:rsidR="00553C2B">
        <w:rPr>
          <w:rFonts w:asciiTheme="majorHAnsi" w:hAnsiTheme="majorHAnsi"/>
          <w:color w:val="000000" w:themeColor="text1"/>
        </w:rPr>
        <w:t>2</w:t>
      </w:r>
      <w:r w:rsidR="00553C2B" w:rsidRPr="00C2153A">
        <w:rPr>
          <w:rFonts w:asciiTheme="majorHAnsi" w:hAnsiTheme="majorHAnsi"/>
          <w:color w:val="000000" w:themeColor="text1"/>
        </w:rPr>
        <w:t xml:space="preserve"> </w:t>
      </w:r>
      <w:r w:rsidR="007002C3" w:rsidRPr="00C2153A">
        <w:rPr>
          <w:rFonts w:asciiTheme="majorHAnsi" w:hAnsiTheme="majorHAnsi"/>
          <w:color w:val="000000" w:themeColor="text1"/>
        </w:rPr>
        <w:t xml:space="preserve">provides an example of intermediate model selection uncertainty.  In this case, no </w:t>
      </w:r>
      <w:r w:rsidR="00B164BC">
        <w:rPr>
          <w:rFonts w:asciiTheme="majorHAnsi" w:hAnsiTheme="majorHAnsi"/>
          <w:color w:val="000000" w:themeColor="text1"/>
        </w:rPr>
        <w:t>single</w:t>
      </w:r>
      <w:r w:rsidR="00B164BC" w:rsidRPr="00C2153A">
        <w:rPr>
          <w:rFonts w:asciiTheme="majorHAnsi" w:hAnsiTheme="majorHAnsi"/>
          <w:color w:val="000000" w:themeColor="text1"/>
        </w:rPr>
        <w:t xml:space="preserve"> </w:t>
      </w:r>
      <w:r w:rsidR="007002C3" w:rsidRPr="00C2153A">
        <w:rPr>
          <w:rFonts w:asciiTheme="majorHAnsi" w:hAnsiTheme="majorHAnsi"/>
          <w:color w:val="000000" w:themeColor="text1"/>
        </w:rPr>
        <w:t>model was found to be best (95% confidence set includes 302 models</w:t>
      </w:r>
      <w:r w:rsidR="00BD7901" w:rsidRPr="00C2153A">
        <w:rPr>
          <w:rFonts w:asciiTheme="majorHAnsi" w:hAnsiTheme="majorHAnsi"/>
          <w:color w:val="000000" w:themeColor="text1"/>
        </w:rPr>
        <w:t xml:space="preserve"> with </w:t>
      </w:r>
      <w:r w:rsidR="00B302F2" w:rsidRPr="00C2153A">
        <w:rPr>
          <w:rFonts w:asciiTheme="majorHAnsi" w:hAnsiTheme="majorHAnsi"/>
          <w:color w:val="000000" w:themeColor="text1"/>
        </w:rPr>
        <w:t>the highest</w:t>
      </w:r>
      <w:r w:rsidR="00BD7901" w:rsidRPr="00C2153A">
        <w:rPr>
          <w:rFonts w:asciiTheme="majorHAnsi" w:hAnsiTheme="majorHAnsi"/>
          <w:color w:val="000000" w:themeColor="text1"/>
        </w:rPr>
        <w:t xml:space="preserve">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B164BC">
        <w:rPr>
          <w:rFonts w:asciiTheme="majorHAnsi" w:hAnsiTheme="majorHAnsi"/>
          <w:bCs/>
          <w:color w:val="000000" w:themeColor="text1"/>
        </w:rPr>
        <w:t xml:space="preserve"> =</w:t>
      </w:r>
      <w:r w:rsidR="00BD7901" w:rsidRPr="00C2153A">
        <w:rPr>
          <w:rFonts w:asciiTheme="majorHAnsi" w:hAnsiTheme="majorHAnsi"/>
          <w:color w:val="000000" w:themeColor="text1"/>
        </w:rPr>
        <w:t xml:space="preserve"> </w:t>
      </w:r>
      <w:r w:rsidR="00B302F2" w:rsidRPr="00C2153A">
        <w:rPr>
          <w:rFonts w:asciiTheme="majorHAnsi" w:hAnsiTheme="majorHAnsi"/>
          <w:color w:val="000000" w:themeColor="text1"/>
        </w:rPr>
        <w:t>0.154</w:t>
      </w:r>
      <w:r w:rsidR="007002C3" w:rsidRPr="00C2153A">
        <w:rPr>
          <w:rFonts w:asciiTheme="majorHAnsi" w:hAnsiTheme="majorHAnsi"/>
          <w:color w:val="000000" w:themeColor="text1"/>
        </w:rPr>
        <w:t xml:space="preserve">).  However, a clear signal from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7002C3" w:rsidRPr="00C2153A">
        <w:rPr>
          <w:rFonts w:asciiTheme="majorHAnsi" w:hAnsiTheme="majorHAnsi"/>
          <w:color w:val="000000" w:themeColor="text1"/>
        </w:rPr>
        <w:t xml:space="preserve"> suggests that Aa and CaYa are important contributor</w:t>
      </w:r>
      <w:r w:rsidR="00B164BC">
        <w:rPr>
          <w:rFonts w:asciiTheme="majorHAnsi" w:hAnsiTheme="majorHAnsi"/>
          <w:color w:val="000000" w:themeColor="text1"/>
        </w:rPr>
        <w:t>s</w:t>
      </w:r>
      <w:r w:rsidR="007002C3" w:rsidRPr="00C2153A">
        <w:rPr>
          <w:rFonts w:asciiTheme="majorHAnsi" w:hAnsiTheme="majorHAnsi"/>
          <w:color w:val="000000" w:themeColor="text1"/>
        </w:rPr>
        <w:t xml:space="preserve"> to line means (</w:t>
      </w:r>
      <w:r w:rsidR="00AF245E">
        <w:rPr>
          <w:rFonts w:asciiTheme="majorHAnsi" w:hAnsiTheme="majorHAnsi"/>
          <w:color w:val="000000" w:themeColor="text1"/>
        </w:rPr>
        <w:t>0.91</w:t>
      </w:r>
      <w:r w:rsidR="007002C3" w:rsidRPr="00C2153A">
        <w:rPr>
          <w:rFonts w:asciiTheme="majorHAnsi" w:hAnsiTheme="majorHAnsi"/>
          <w:color w:val="000000" w:themeColor="text1"/>
        </w:rPr>
        <w:t xml:space="preserve"> and </w:t>
      </w:r>
      <w:r w:rsidR="00AF245E">
        <w:rPr>
          <w:rFonts w:asciiTheme="majorHAnsi" w:hAnsiTheme="majorHAnsi"/>
          <w:color w:val="000000" w:themeColor="text1"/>
        </w:rPr>
        <w:t>0.</w:t>
      </w:r>
      <w:r w:rsidR="007002C3" w:rsidRPr="00C2153A">
        <w:rPr>
          <w:rFonts w:asciiTheme="majorHAnsi" w:hAnsiTheme="majorHAnsi"/>
          <w:color w:val="000000" w:themeColor="text1"/>
        </w:rPr>
        <w:t xml:space="preserve">79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980CF2" w:rsidDel="00980CF2">
        <w:rPr>
          <w:rFonts w:asciiTheme="majorHAnsi" w:hAnsiTheme="majorHAnsi"/>
          <w:color w:val="000000" w:themeColor="text1"/>
        </w:rPr>
        <w:t xml:space="preserve"> </w:t>
      </w:r>
      <w:r w:rsidR="00B164BC">
        <w:rPr>
          <w:rFonts w:asciiTheme="majorHAnsi" w:hAnsiTheme="majorHAnsi"/>
          <w:color w:val="000000" w:themeColor="text1"/>
        </w:rPr>
        <w:t xml:space="preserve"> </w:t>
      </w:r>
      <w:r w:rsidR="007002C3" w:rsidRPr="00C2153A">
        <w:rPr>
          <w:rFonts w:asciiTheme="majorHAnsi" w:hAnsiTheme="majorHAnsi"/>
          <w:color w:val="000000" w:themeColor="text1"/>
        </w:rPr>
        <w:t>respectively).  Th</w:t>
      </w:r>
      <w:r w:rsidR="00221A9A" w:rsidRPr="00C2153A">
        <w:rPr>
          <w:rFonts w:asciiTheme="majorHAnsi" w:hAnsiTheme="majorHAnsi"/>
          <w:color w:val="000000" w:themeColor="text1"/>
        </w:rPr>
        <w:t>e</w:t>
      </w:r>
      <w:r w:rsidR="007002C3" w:rsidRPr="00C2153A">
        <w:rPr>
          <w:rFonts w:asciiTheme="majorHAnsi" w:hAnsiTheme="majorHAnsi"/>
          <w:color w:val="000000" w:themeColor="text1"/>
        </w:rPr>
        <w:t>s</w:t>
      </w:r>
      <w:r w:rsidR="00221A9A" w:rsidRPr="00C2153A">
        <w:rPr>
          <w:rFonts w:asciiTheme="majorHAnsi" w:hAnsiTheme="majorHAnsi"/>
          <w:color w:val="000000" w:themeColor="text1"/>
        </w:rPr>
        <w:t>e two</w:t>
      </w:r>
      <w:r w:rsidR="007002C3" w:rsidRPr="00C2153A">
        <w:rPr>
          <w:rFonts w:asciiTheme="majorHAnsi" w:hAnsiTheme="majorHAnsi"/>
          <w:color w:val="000000" w:themeColor="text1"/>
        </w:rPr>
        <w:t xml:space="preserve"> </w:t>
      </w:r>
      <w:r w:rsidR="004C3635">
        <w:rPr>
          <w:rFonts w:asciiTheme="majorHAnsi" w:hAnsiTheme="majorHAnsi"/>
          <w:color w:val="000000" w:themeColor="text1"/>
        </w:rPr>
        <w:t>CGEs</w:t>
      </w:r>
      <w:r w:rsidR="007002C3" w:rsidRPr="00C2153A">
        <w:rPr>
          <w:rFonts w:asciiTheme="majorHAnsi" w:hAnsiTheme="majorHAnsi"/>
          <w:color w:val="000000" w:themeColor="text1"/>
        </w:rPr>
        <w:t xml:space="preserve"> </w:t>
      </w:r>
      <w:r w:rsidR="00221A9A" w:rsidRPr="00C2153A">
        <w:rPr>
          <w:rFonts w:asciiTheme="majorHAnsi" w:hAnsiTheme="majorHAnsi"/>
          <w:color w:val="000000" w:themeColor="text1"/>
        </w:rPr>
        <w:t>also had the largest</w:t>
      </w:r>
      <w:r w:rsidR="007002C3" w:rsidRPr="00C2153A">
        <w:rPr>
          <w:rFonts w:asciiTheme="majorHAnsi" w:hAnsiTheme="majorHAnsi"/>
          <w:color w:val="000000" w:themeColor="text1"/>
        </w:rPr>
        <w:t xml:space="preserve"> estimated magnitude</w:t>
      </w:r>
      <w:r w:rsidR="00221A9A" w:rsidRPr="00C2153A">
        <w:rPr>
          <w:rFonts w:asciiTheme="majorHAnsi" w:hAnsiTheme="majorHAnsi"/>
          <w:color w:val="000000" w:themeColor="text1"/>
        </w:rPr>
        <w:t>s</w:t>
      </w:r>
      <w:r w:rsidR="007002C3" w:rsidRPr="00C2153A">
        <w:rPr>
          <w:rFonts w:asciiTheme="majorHAnsi" w:hAnsiTheme="majorHAnsi"/>
          <w:color w:val="000000" w:themeColor="text1"/>
        </w:rPr>
        <w:t xml:space="preserve"> of </w:t>
      </w:r>
      <w:r w:rsidR="00221A9A" w:rsidRPr="00C2153A">
        <w:rPr>
          <w:rFonts w:asciiTheme="majorHAnsi" w:hAnsiTheme="majorHAnsi"/>
          <w:color w:val="000000" w:themeColor="text1"/>
        </w:rPr>
        <w:t xml:space="preserve">0.0495±0.0133 and 0.0420±0.0184 </w:t>
      </w:r>
      <w:r w:rsidR="007002C3" w:rsidRPr="00C2153A">
        <w:rPr>
          <w:rFonts w:asciiTheme="majorHAnsi" w:hAnsiTheme="majorHAnsi"/>
          <w:color w:val="000000" w:themeColor="text1"/>
        </w:rPr>
        <w:t xml:space="preserve">(figure 3).  </w:t>
      </w:r>
      <w:r w:rsidR="00A35985" w:rsidRPr="00C2153A">
        <w:rPr>
          <w:rFonts w:asciiTheme="majorHAnsi" w:hAnsiTheme="majorHAnsi"/>
          <w:color w:val="000000" w:themeColor="text1"/>
        </w:rPr>
        <w:t xml:space="preserve">Most other </w:t>
      </w:r>
      <w:r w:rsidR="004C3635">
        <w:rPr>
          <w:rFonts w:asciiTheme="majorHAnsi" w:hAnsiTheme="majorHAnsi"/>
          <w:color w:val="000000" w:themeColor="text1"/>
        </w:rPr>
        <w:t>CGEs</w:t>
      </w:r>
      <w:r w:rsidR="00A35985" w:rsidRPr="00C2153A">
        <w:rPr>
          <w:rFonts w:asciiTheme="majorHAnsi" w:hAnsiTheme="majorHAnsi"/>
          <w:color w:val="000000" w:themeColor="text1"/>
        </w:rPr>
        <w:t xml:space="preserve"> estimated for this dataset had low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A35985" w:rsidRPr="00C2153A">
        <w:rPr>
          <w:rFonts w:asciiTheme="majorHAnsi" w:hAnsiTheme="majorHAnsi"/>
          <w:color w:val="000000" w:themeColor="text1"/>
        </w:rPr>
        <w:t xml:space="preserve">, or in the case of Xa, though the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w:t>
      </w:r>
      <w:r w:rsidR="00980CF2">
        <w:rPr>
          <w:rFonts w:asciiTheme="majorHAnsi" w:hAnsiTheme="majorHAnsi"/>
          <w:color w:val="000000" w:themeColor="text1"/>
        </w:rPr>
        <w:t>score</w:t>
      </w:r>
      <w:r w:rsidR="00A35985" w:rsidRPr="00C2153A">
        <w:rPr>
          <w:rFonts w:asciiTheme="majorHAnsi" w:hAnsiTheme="majorHAnsi"/>
          <w:color w:val="000000" w:themeColor="text1"/>
        </w:rPr>
        <w:t xml:space="preserve"> was </w:t>
      </w:r>
      <w:r w:rsidR="00AF245E">
        <w:rPr>
          <w:rFonts w:asciiTheme="majorHAnsi" w:hAnsiTheme="majorHAnsi"/>
          <w:color w:val="000000" w:themeColor="text1"/>
        </w:rPr>
        <w:t>0.</w:t>
      </w:r>
      <w:r w:rsidR="00A35985" w:rsidRPr="00C2153A">
        <w:rPr>
          <w:rFonts w:asciiTheme="majorHAnsi" w:hAnsiTheme="majorHAnsi"/>
          <w:color w:val="000000" w:themeColor="text1"/>
        </w:rPr>
        <w:t xml:space="preserve">72 the magnitude of the estimate was comparatively small -0.0123±0.0077.  </w:t>
      </w:r>
      <w:r w:rsidR="00B302F2" w:rsidRPr="00C2153A">
        <w:rPr>
          <w:rFonts w:asciiTheme="majorHAnsi" w:hAnsiTheme="majorHAnsi"/>
          <w:color w:val="000000" w:themeColor="text1"/>
        </w:rPr>
        <w:t xml:space="preserve">This intermediate level of uncertainty where no single model is defined as far superior </w:t>
      </w:r>
      <w:r w:rsidR="00653D46">
        <w:rPr>
          <w:rFonts w:asciiTheme="majorHAnsi" w:hAnsiTheme="majorHAnsi"/>
          <w:color w:val="000000" w:themeColor="text1"/>
        </w:rPr>
        <w:t xml:space="preserve">(Table </w:t>
      </w:r>
      <w:r w:rsidR="007D59BF">
        <w:rPr>
          <w:rFonts w:asciiTheme="majorHAnsi" w:hAnsiTheme="majorHAnsi"/>
          <w:color w:val="000000" w:themeColor="text1"/>
        </w:rPr>
        <w:t>2</w:t>
      </w:r>
      <w:r w:rsidR="00653D46">
        <w:rPr>
          <w:rFonts w:asciiTheme="majorHAnsi" w:hAnsiTheme="majorHAnsi"/>
          <w:color w:val="000000" w:themeColor="text1"/>
        </w:rPr>
        <w:t xml:space="preserve">) </w:t>
      </w:r>
      <w:r w:rsidR="00B302F2" w:rsidRPr="00C2153A">
        <w:rPr>
          <w:rFonts w:asciiTheme="majorHAnsi" w:hAnsiTheme="majorHAnsi"/>
          <w:color w:val="000000" w:themeColor="text1"/>
        </w:rPr>
        <w:t xml:space="preserve">but a clear signal as to which </w:t>
      </w:r>
      <w:r w:rsidR="004C3635">
        <w:rPr>
          <w:rFonts w:asciiTheme="majorHAnsi" w:hAnsiTheme="majorHAnsi"/>
          <w:color w:val="000000" w:themeColor="text1"/>
        </w:rPr>
        <w:t>CGEs</w:t>
      </w:r>
      <w:r w:rsidR="00B302F2" w:rsidRPr="00C2153A">
        <w:rPr>
          <w:rFonts w:asciiTheme="majorHAnsi" w:hAnsiTheme="majorHAnsi"/>
          <w:color w:val="000000" w:themeColor="text1"/>
        </w:rPr>
        <w:t xml:space="preserve"> are important was the most common result in our empirical analyses, found in datasets </w:t>
      </w:r>
      <w:r w:rsidR="00553C2B">
        <w:rPr>
          <w:rFonts w:asciiTheme="majorHAnsi" w:hAnsiTheme="majorHAnsi"/>
          <w:color w:val="000000" w:themeColor="text1"/>
        </w:rPr>
        <w:t>2</w:t>
      </w:r>
      <w:r w:rsidR="00B302F2" w:rsidRPr="00C2153A">
        <w:rPr>
          <w:rFonts w:asciiTheme="majorHAnsi" w:hAnsiTheme="majorHAnsi"/>
          <w:color w:val="000000" w:themeColor="text1"/>
        </w:rPr>
        <w:t>,</w:t>
      </w:r>
      <w:r w:rsidR="00BA2681" w:rsidRPr="00C2153A">
        <w:rPr>
          <w:rFonts w:asciiTheme="majorHAnsi" w:hAnsiTheme="majorHAnsi"/>
          <w:color w:val="000000" w:themeColor="text1"/>
        </w:rPr>
        <w:t xml:space="preserve"> 3-10, 11, 12, 14, and 15.</w:t>
      </w:r>
    </w:p>
    <w:p w14:paraId="7ADEB780" w14:textId="5A8058EE" w:rsidR="00221A9A" w:rsidRPr="00C2153A" w:rsidRDefault="00221A9A"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02507D">
        <w:rPr>
          <w:rFonts w:asciiTheme="majorHAnsi" w:hAnsiTheme="majorHAnsi"/>
          <w:color w:val="000000" w:themeColor="text1"/>
        </w:rPr>
        <w:t>Finally, dataset 13 is an example where we find h</w:t>
      </w:r>
      <w:r w:rsidRPr="00C2153A">
        <w:rPr>
          <w:rFonts w:asciiTheme="majorHAnsi" w:hAnsiTheme="majorHAnsi"/>
          <w:color w:val="000000" w:themeColor="text1"/>
        </w:rPr>
        <w:t>igh model selection uncertainty</w:t>
      </w:r>
      <w:r w:rsidR="00BD7901" w:rsidRPr="00C2153A">
        <w:rPr>
          <w:rFonts w:asciiTheme="majorHAnsi" w:hAnsiTheme="majorHAnsi"/>
          <w:color w:val="000000" w:themeColor="text1"/>
        </w:rPr>
        <w:t xml:space="preserve">.  A 95% confidence set of models required the inclusion of </w:t>
      </w:r>
      <w:r w:rsidR="00B302F2" w:rsidRPr="00C2153A">
        <w:rPr>
          <w:rFonts w:asciiTheme="majorHAnsi" w:hAnsiTheme="majorHAnsi"/>
          <w:color w:val="000000" w:themeColor="text1"/>
        </w:rPr>
        <w:t xml:space="preserve">363 models and the highest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00653D46">
        <w:rPr>
          <w:rFonts w:asciiTheme="majorHAnsi" w:hAnsiTheme="majorHAnsi"/>
          <w:bCs/>
          <w:color w:val="000000" w:themeColor="text1"/>
        </w:rPr>
        <w:t xml:space="preserve"> = </w:t>
      </w:r>
      <w:r w:rsidR="00BA2681" w:rsidRPr="00C2153A">
        <w:rPr>
          <w:rFonts w:asciiTheme="majorHAnsi" w:hAnsiTheme="majorHAnsi"/>
          <w:color w:val="000000" w:themeColor="text1"/>
        </w:rPr>
        <w:t xml:space="preserve">0.034 (Table </w:t>
      </w:r>
      <w:r w:rsidR="007D59BF">
        <w:rPr>
          <w:rFonts w:asciiTheme="majorHAnsi" w:hAnsiTheme="majorHAnsi"/>
          <w:color w:val="000000" w:themeColor="text1"/>
        </w:rPr>
        <w:t>2</w:t>
      </w:r>
      <w:r w:rsidR="00BA2681" w:rsidRPr="00C2153A">
        <w:rPr>
          <w:rFonts w:asciiTheme="majorHAnsi" w:hAnsiTheme="majorHAnsi"/>
          <w:color w:val="000000" w:themeColor="text1"/>
        </w:rPr>
        <w:t xml:space="preserve">).  </w:t>
      </w:r>
      <w:r w:rsidR="00980CF2">
        <w:rPr>
          <w:rFonts w:asciiTheme="majorHAnsi" w:hAnsiTheme="majorHAnsi"/>
          <w:color w:val="000000" w:themeColor="text1"/>
        </w:rPr>
        <w:t xml:space="preserve">The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00980CF2" w:rsidRPr="00C2153A" w:rsidDel="00980CF2">
        <w:rPr>
          <w:rFonts w:asciiTheme="majorHAnsi" w:hAnsiTheme="majorHAnsi"/>
          <w:color w:val="000000" w:themeColor="text1"/>
        </w:rPr>
        <w:t xml:space="preserve"> </w:t>
      </w:r>
      <w:r w:rsidR="00BA2681" w:rsidRPr="00C2153A">
        <w:rPr>
          <w:rFonts w:asciiTheme="majorHAnsi" w:hAnsiTheme="majorHAnsi"/>
          <w:color w:val="000000" w:themeColor="text1"/>
        </w:rPr>
        <w:t xml:space="preserve">were </w:t>
      </w:r>
      <w:r w:rsidR="00773E7F">
        <w:rPr>
          <w:rFonts w:asciiTheme="majorHAnsi" w:hAnsiTheme="majorHAnsi"/>
          <w:color w:val="000000" w:themeColor="text1"/>
        </w:rPr>
        <w:t xml:space="preserve">also </w:t>
      </w:r>
      <w:r w:rsidR="00BA2681" w:rsidRPr="00C2153A">
        <w:rPr>
          <w:rFonts w:asciiTheme="majorHAnsi" w:hAnsiTheme="majorHAnsi"/>
          <w:color w:val="000000" w:themeColor="text1"/>
        </w:rPr>
        <w:t>low</w:t>
      </w:r>
      <w:r w:rsidR="00773E7F">
        <w:rPr>
          <w:rFonts w:asciiTheme="majorHAnsi" w:hAnsiTheme="majorHAnsi"/>
          <w:color w:val="000000" w:themeColor="text1"/>
        </w:rPr>
        <w:t>, with</w:t>
      </w:r>
      <w:r w:rsidR="00BA2681" w:rsidRPr="00C2153A">
        <w:rPr>
          <w:rFonts w:asciiTheme="majorHAnsi" w:hAnsiTheme="majorHAnsi"/>
          <w:color w:val="000000" w:themeColor="text1"/>
        </w:rPr>
        <w:t xml:space="preserve"> the highest being</w:t>
      </w:r>
      <w:r w:rsidR="00B302F2" w:rsidRPr="00C2153A">
        <w:rPr>
          <w:rFonts w:asciiTheme="majorHAnsi" w:hAnsiTheme="majorHAnsi"/>
          <w:color w:val="000000" w:themeColor="text1"/>
        </w:rPr>
        <w:t xml:space="preserve"> assigned to Ca and CaAd both with scores of </w:t>
      </w:r>
      <w:r w:rsidR="00AF245E">
        <w:rPr>
          <w:rFonts w:asciiTheme="majorHAnsi" w:hAnsiTheme="majorHAnsi"/>
          <w:color w:val="000000" w:themeColor="text1"/>
        </w:rPr>
        <w:t>0.43</w:t>
      </w:r>
      <w:r w:rsidR="00B302F2" w:rsidRPr="00C2153A">
        <w:rPr>
          <w:rFonts w:asciiTheme="majorHAnsi" w:hAnsiTheme="majorHAnsi"/>
          <w:color w:val="000000" w:themeColor="text1"/>
        </w:rPr>
        <w:t xml:space="preserve">.  </w:t>
      </w:r>
      <w:r w:rsidR="00BA2681" w:rsidRPr="00C2153A">
        <w:rPr>
          <w:rFonts w:asciiTheme="majorHAnsi" w:hAnsiTheme="majorHAnsi"/>
          <w:color w:val="000000" w:themeColor="text1"/>
        </w:rPr>
        <w:t>Furthermore,</w:t>
      </w:r>
      <w:r w:rsidR="00B302F2" w:rsidRPr="00C2153A">
        <w:rPr>
          <w:rFonts w:asciiTheme="majorHAnsi" w:hAnsiTheme="majorHAnsi"/>
          <w:color w:val="000000" w:themeColor="text1"/>
        </w:rPr>
        <w:t xml:space="preserve"> the standard error of the estimates </w:t>
      </w:r>
      <w:r w:rsidR="00AB756B">
        <w:rPr>
          <w:rFonts w:asciiTheme="majorHAnsi" w:hAnsiTheme="majorHAnsi"/>
          <w:color w:val="000000" w:themeColor="text1"/>
        </w:rPr>
        <w:t>for all CGEs overlap zero</w:t>
      </w:r>
      <w:r w:rsidR="00B302F2" w:rsidRPr="00C2153A">
        <w:rPr>
          <w:rFonts w:asciiTheme="majorHAnsi" w:hAnsiTheme="majorHAnsi"/>
          <w:color w:val="000000" w:themeColor="text1"/>
        </w:rPr>
        <w:t xml:space="preserve"> (figure 4).  </w:t>
      </w:r>
      <w:r w:rsidR="00161B7A">
        <w:rPr>
          <w:rFonts w:asciiTheme="majorHAnsi" w:hAnsiTheme="majorHAnsi"/>
          <w:color w:val="000000" w:themeColor="text1"/>
        </w:rPr>
        <w:t>This dataset illustrates that in some cases the degree of model selection uncertainty can be so high that LCA is not able to recover the g</w:t>
      </w:r>
      <w:r w:rsidR="006B0772">
        <w:rPr>
          <w:rFonts w:asciiTheme="majorHAnsi" w:hAnsiTheme="majorHAnsi"/>
          <w:color w:val="000000" w:themeColor="text1"/>
        </w:rPr>
        <w:t>enetic architecture of the trait</w:t>
      </w:r>
      <w:r w:rsidR="00161B7A">
        <w:rPr>
          <w:rFonts w:asciiTheme="majorHAnsi" w:hAnsiTheme="majorHAnsi"/>
          <w:color w:val="000000" w:themeColor="text1"/>
        </w:rPr>
        <w:t xml:space="preserve"> of interest with the cohorts available. </w:t>
      </w:r>
      <w:r w:rsidR="00B302F2" w:rsidRPr="00C2153A">
        <w:rPr>
          <w:rFonts w:asciiTheme="majorHAnsi" w:hAnsiTheme="majorHAnsi"/>
          <w:color w:val="000000" w:themeColor="text1"/>
        </w:rPr>
        <w:t xml:space="preserve">The only other </w:t>
      </w:r>
      <w:r w:rsidR="00DB45C6">
        <w:rPr>
          <w:rFonts w:asciiTheme="majorHAnsi" w:hAnsiTheme="majorHAnsi"/>
          <w:color w:val="000000" w:themeColor="text1"/>
        </w:rPr>
        <w:t xml:space="preserve">empirical </w:t>
      </w:r>
      <w:r w:rsidR="00B302F2" w:rsidRPr="00C2153A">
        <w:rPr>
          <w:rFonts w:asciiTheme="majorHAnsi" w:hAnsiTheme="majorHAnsi"/>
          <w:color w:val="000000" w:themeColor="text1"/>
        </w:rPr>
        <w:t xml:space="preserve">dataset in our analyses that showed </w:t>
      </w:r>
      <w:r w:rsidR="00773E7F">
        <w:rPr>
          <w:rFonts w:asciiTheme="majorHAnsi" w:hAnsiTheme="majorHAnsi"/>
          <w:color w:val="000000" w:themeColor="text1"/>
        </w:rPr>
        <w:t xml:space="preserve">a </w:t>
      </w:r>
      <w:r w:rsidR="00B302F2" w:rsidRPr="00C2153A">
        <w:rPr>
          <w:rFonts w:asciiTheme="majorHAnsi" w:hAnsiTheme="majorHAnsi"/>
          <w:color w:val="000000" w:themeColor="text1"/>
        </w:rPr>
        <w:t>similar level of uncertainty was</w:t>
      </w:r>
      <w:r w:rsidR="00BA2681" w:rsidRPr="00C2153A">
        <w:rPr>
          <w:rFonts w:asciiTheme="majorHAnsi" w:hAnsiTheme="majorHAnsi"/>
          <w:color w:val="000000" w:themeColor="text1"/>
        </w:rPr>
        <w:t xml:space="preserve"> dataset 11</w:t>
      </w:r>
      <w:r w:rsidR="00773E7F">
        <w:rPr>
          <w:rFonts w:asciiTheme="majorHAnsi" w:hAnsiTheme="majorHAnsi"/>
          <w:color w:val="000000" w:themeColor="text1"/>
        </w:rPr>
        <w:t xml:space="preserve">, which contained </w:t>
      </w:r>
      <w:r w:rsidR="00BA2681" w:rsidRPr="00C2153A">
        <w:rPr>
          <w:rFonts w:asciiTheme="majorHAnsi" w:hAnsiTheme="majorHAnsi"/>
          <w:color w:val="000000" w:themeColor="text1"/>
        </w:rPr>
        <w:t>3</w:t>
      </w:r>
      <w:r w:rsidR="00773E7F">
        <w:rPr>
          <w:rFonts w:asciiTheme="majorHAnsi" w:hAnsiTheme="majorHAnsi"/>
          <w:color w:val="000000" w:themeColor="text1"/>
        </w:rPr>
        <w:t>1</w:t>
      </w:r>
      <w:r w:rsidR="00BA2681" w:rsidRPr="00C2153A">
        <w:rPr>
          <w:rFonts w:asciiTheme="majorHAnsi" w:hAnsiTheme="majorHAnsi"/>
          <w:color w:val="000000" w:themeColor="text1"/>
        </w:rPr>
        <w:t xml:space="preserve">0 models in the 95% confidence set </w:t>
      </w:r>
      <w:r w:rsidR="00AB756B" w:rsidRPr="00C2153A">
        <w:rPr>
          <w:rFonts w:asciiTheme="majorHAnsi" w:hAnsiTheme="majorHAnsi"/>
          <w:color w:val="000000" w:themeColor="text1"/>
        </w:rPr>
        <w:t>and</w:t>
      </w:r>
      <w:r w:rsidR="004C3635">
        <w:rPr>
          <w:rFonts w:asciiTheme="majorHAnsi" w:hAnsiTheme="majorHAnsi"/>
          <w:color w:val="000000" w:themeColor="text1"/>
        </w:rPr>
        <w:t xml:space="preserve"> </w:t>
      </w:r>
      <w:r w:rsidR="00AB756B">
        <w:rPr>
          <w:rFonts w:asciiTheme="majorHAnsi" w:hAnsiTheme="majorHAnsi"/>
          <w:color w:val="000000" w:themeColor="text1"/>
        </w:rPr>
        <w:t>all CGE</w:t>
      </w:r>
      <w:r w:rsidR="00BA2681" w:rsidRPr="00C2153A">
        <w:rPr>
          <w:rFonts w:asciiTheme="majorHAnsi" w:hAnsiTheme="majorHAnsi"/>
          <w:color w:val="000000" w:themeColor="text1"/>
        </w:rPr>
        <w:t xml:space="preserve"> estimates failed to exclude zero.</w:t>
      </w:r>
    </w:p>
    <w:p w14:paraId="0C1BD35B" w14:textId="5873D4AF" w:rsidR="006256B0" w:rsidRPr="00C2153A" w:rsidRDefault="00F92BD2" w:rsidP="008205FB">
      <w:pPr>
        <w:spacing w:line="480" w:lineRule="auto"/>
        <w:rPr>
          <w:rFonts w:asciiTheme="majorHAnsi" w:hAnsiTheme="majorHAnsi"/>
          <w:i/>
          <w:color w:val="000000" w:themeColor="text1"/>
        </w:rPr>
      </w:pPr>
      <w:r w:rsidRPr="00C2153A">
        <w:rPr>
          <w:rFonts w:asciiTheme="majorHAnsi" w:hAnsiTheme="majorHAnsi"/>
          <w:i/>
          <w:color w:val="000000" w:themeColor="text1"/>
        </w:rPr>
        <w:t>Software Performance</w:t>
      </w:r>
    </w:p>
    <w:p w14:paraId="536E9A22" w14:textId="510992AD" w:rsidR="00E92226" w:rsidRPr="00C2153A" w:rsidRDefault="00E92226"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21180A" w:rsidRPr="00C2153A">
        <w:rPr>
          <w:rFonts w:asciiTheme="majorHAnsi" w:hAnsiTheme="majorHAnsi"/>
          <w:color w:val="000000" w:themeColor="text1"/>
        </w:rPr>
        <w:t xml:space="preserve">All analyses attempted in our study </w:t>
      </w:r>
      <w:r w:rsidR="0007174A" w:rsidRPr="00C2153A">
        <w:rPr>
          <w:rFonts w:asciiTheme="majorHAnsi" w:hAnsiTheme="majorHAnsi"/>
          <w:color w:val="000000" w:themeColor="text1"/>
        </w:rPr>
        <w:t>were</w:t>
      </w:r>
      <w:r w:rsidR="0021180A" w:rsidRPr="00C2153A">
        <w:rPr>
          <w:rFonts w:asciiTheme="majorHAnsi" w:hAnsiTheme="majorHAnsi"/>
          <w:color w:val="000000" w:themeColor="text1"/>
        </w:rPr>
        <w:t xml:space="preserve"> completed in reasonable times on a sta</w:t>
      </w:r>
      <w:r w:rsidRPr="00C2153A">
        <w:rPr>
          <w:rFonts w:asciiTheme="majorHAnsi" w:hAnsiTheme="majorHAnsi"/>
          <w:color w:val="000000" w:themeColor="text1"/>
        </w:rPr>
        <w:t>ndard laptop</w:t>
      </w:r>
      <w:r w:rsidR="00BD68EC">
        <w:rPr>
          <w:rFonts w:asciiTheme="majorHAnsi" w:hAnsiTheme="majorHAnsi"/>
          <w:color w:val="000000" w:themeColor="text1"/>
        </w:rPr>
        <w:t xml:space="preserve"> described in the methods section</w:t>
      </w:r>
      <w:r w:rsidRPr="00C2153A">
        <w:rPr>
          <w:rFonts w:asciiTheme="majorHAnsi" w:hAnsiTheme="majorHAnsi"/>
          <w:color w:val="000000" w:themeColor="text1"/>
        </w:rPr>
        <w:t xml:space="preserve">.  Evaluation of </w:t>
      </w:r>
      <w:r w:rsidR="004C3635">
        <w:rPr>
          <w:rFonts w:asciiTheme="majorHAnsi" w:hAnsiTheme="majorHAnsi"/>
          <w:color w:val="000000" w:themeColor="text1"/>
        </w:rPr>
        <w:t xml:space="preserve">the </w:t>
      </w:r>
      <w:r w:rsidR="004C3635" w:rsidRPr="00C2153A">
        <w:rPr>
          <w:rFonts w:asciiTheme="majorHAnsi" w:hAnsiTheme="majorHAnsi"/>
          <w:color w:val="000000" w:themeColor="text1"/>
        </w:rPr>
        <w:t xml:space="preserve">250 replicates </w:t>
      </w:r>
      <w:r w:rsidR="004C3635">
        <w:rPr>
          <w:rFonts w:asciiTheme="majorHAnsi" w:hAnsiTheme="majorHAnsi"/>
          <w:color w:val="000000" w:themeColor="text1"/>
        </w:rPr>
        <w:t xml:space="preserve">of </w:t>
      </w:r>
      <w:r w:rsidR="00FC1A17">
        <w:rPr>
          <w:rFonts w:asciiTheme="majorHAnsi" w:hAnsiTheme="majorHAnsi"/>
          <w:color w:val="000000" w:themeColor="text1"/>
        </w:rPr>
        <w:t>all of</w:t>
      </w:r>
      <w:r w:rsidR="004C3635">
        <w:rPr>
          <w:rFonts w:asciiTheme="majorHAnsi" w:hAnsiTheme="majorHAnsi"/>
          <w:color w:val="000000" w:themeColor="text1"/>
        </w:rPr>
        <w:t xml:space="preserve"> the </w:t>
      </w:r>
      <w:r w:rsidR="00570458" w:rsidRPr="00C2153A">
        <w:rPr>
          <w:rFonts w:asciiTheme="majorHAnsi" w:hAnsiTheme="majorHAnsi"/>
          <w:color w:val="000000" w:themeColor="text1"/>
        </w:rPr>
        <w:t xml:space="preserve">simulated </w:t>
      </w:r>
      <w:r w:rsidR="00B92D5D" w:rsidRPr="00C2153A">
        <w:rPr>
          <w:rFonts w:asciiTheme="majorHAnsi" w:hAnsiTheme="majorHAnsi"/>
          <w:color w:val="000000" w:themeColor="text1"/>
        </w:rPr>
        <w:t>datasets</w:t>
      </w:r>
      <w:r w:rsidR="004C3635">
        <w:rPr>
          <w:rFonts w:asciiTheme="majorHAnsi" w:hAnsiTheme="majorHAnsi"/>
          <w:color w:val="000000" w:themeColor="text1"/>
        </w:rPr>
        <w:t xml:space="preserve"> </w:t>
      </w:r>
      <w:r w:rsidR="00B92D5D" w:rsidRPr="00C2153A">
        <w:rPr>
          <w:rFonts w:asciiTheme="majorHAnsi" w:hAnsiTheme="majorHAnsi"/>
          <w:color w:val="000000" w:themeColor="text1"/>
        </w:rPr>
        <w:t xml:space="preserve">required </w:t>
      </w:r>
      <w:r w:rsidR="004C3635">
        <w:rPr>
          <w:rFonts w:asciiTheme="majorHAnsi" w:hAnsiTheme="majorHAnsi"/>
          <w:color w:val="000000" w:themeColor="text1"/>
        </w:rPr>
        <w:t>a total of</w:t>
      </w:r>
      <w:r w:rsidR="004C3635" w:rsidRPr="00C2153A">
        <w:rPr>
          <w:rFonts w:asciiTheme="majorHAnsi" w:hAnsiTheme="majorHAnsi"/>
          <w:color w:val="000000" w:themeColor="text1"/>
        </w:rPr>
        <w:t xml:space="preserve"> </w:t>
      </w:r>
      <w:r w:rsidR="00B92D5D" w:rsidRPr="00C2153A">
        <w:rPr>
          <w:rFonts w:asciiTheme="majorHAnsi" w:hAnsiTheme="majorHAnsi"/>
          <w:color w:val="000000" w:themeColor="text1"/>
        </w:rPr>
        <w:t>12 minutes</w:t>
      </w:r>
      <w:r w:rsidR="0021180A" w:rsidRPr="00C2153A">
        <w:rPr>
          <w:rFonts w:asciiTheme="majorHAnsi" w:hAnsiTheme="majorHAnsi"/>
          <w:color w:val="000000" w:themeColor="text1"/>
        </w:rPr>
        <w:t xml:space="preserve">. Due to the </w:t>
      </w:r>
      <w:r w:rsidR="00570458" w:rsidRPr="00C2153A">
        <w:rPr>
          <w:rFonts w:asciiTheme="majorHAnsi" w:hAnsiTheme="majorHAnsi"/>
          <w:color w:val="000000" w:themeColor="text1"/>
        </w:rPr>
        <w:t xml:space="preserve">nature of </w:t>
      </w:r>
      <w:r w:rsidR="0021180A" w:rsidRPr="00C2153A">
        <w:rPr>
          <w:rFonts w:asciiTheme="majorHAnsi" w:hAnsiTheme="majorHAnsi"/>
          <w:color w:val="000000" w:themeColor="text1"/>
        </w:rPr>
        <w:t>memory usage in R</w:t>
      </w:r>
      <w:r w:rsidRPr="00C2153A">
        <w:rPr>
          <w:rFonts w:asciiTheme="majorHAnsi" w:hAnsiTheme="majorHAnsi"/>
          <w:color w:val="000000" w:themeColor="text1"/>
        </w:rPr>
        <w:t>,</w:t>
      </w:r>
      <w:r w:rsidR="0021180A" w:rsidRPr="00C2153A">
        <w:rPr>
          <w:rFonts w:asciiTheme="majorHAnsi" w:hAnsiTheme="majorHAnsi"/>
          <w:color w:val="000000" w:themeColor="text1"/>
        </w:rPr>
        <w:t xml:space="preserve"> </w:t>
      </w:r>
      <w:r w:rsidR="00570458" w:rsidRPr="00C2153A">
        <w:rPr>
          <w:rFonts w:asciiTheme="majorHAnsi" w:hAnsiTheme="majorHAnsi"/>
          <w:color w:val="000000" w:themeColor="text1"/>
        </w:rPr>
        <w:t xml:space="preserve">performance on </w:t>
      </w:r>
      <w:r w:rsidR="00A26C21" w:rsidRPr="00C2153A">
        <w:rPr>
          <w:rFonts w:asciiTheme="majorHAnsi" w:hAnsiTheme="majorHAnsi"/>
          <w:color w:val="000000" w:themeColor="text1"/>
        </w:rPr>
        <w:t xml:space="preserve">the </w:t>
      </w:r>
      <w:r w:rsidR="0021180A" w:rsidRPr="00C2153A">
        <w:rPr>
          <w:rFonts w:asciiTheme="majorHAnsi" w:hAnsiTheme="majorHAnsi"/>
          <w:color w:val="000000" w:themeColor="text1"/>
        </w:rPr>
        <w:t xml:space="preserve">empirical </w:t>
      </w:r>
      <w:r w:rsidRPr="00C2153A">
        <w:rPr>
          <w:rFonts w:asciiTheme="majorHAnsi" w:hAnsiTheme="majorHAnsi"/>
          <w:color w:val="000000" w:themeColor="text1"/>
        </w:rPr>
        <w:t>data</w:t>
      </w:r>
      <w:r w:rsidR="00570458" w:rsidRPr="00C2153A">
        <w:rPr>
          <w:rFonts w:asciiTheme="majorHAnsi" w:hAnsiTheme="majorHAnsi"/>
          <w:color w:val="000000" w:themeColor="text1"/>
        </w:rPr>
        <w:t>sets</w:t>
      </w:r>
      <w:r w:rsidRPr="00C2153A">
        <w:rPr>
          <w:rFonts w:asciiTheme="majorHAnsi" w:hAnsiTheme="majorHAnsi"/>
          <w:color w:val="000000" w:themeColor="text1"/>
        </w:rPr>
        <w:t xml:space="preserve"> </w:t>
      </w:r>
      <w:r w:rsidR="006B0772">
        <w:rPr>
          <w:rFonts w:asciiTheme="majorHAnsi" w:hAnsiTheme="majorHAnsi"/>
          <w:color w:val="000000" w:themeColor="text1"/>
        </w:rPr>
        <w:t xml:space="preserve">1 and 2 </w:t>
      </w:r>
      <w:r w:rsidRPr="00C2153A">
        <w:rPr>
          <w:rFonts w:asciiTheme="majorHAnsi" w:hAnsiTheme="majorHAnsi"/>
          <w:color w:val="000000" w:themeColor="text1"/>
        </w:rPr>
        <w:t>that</w:t>
      </w:r>
      <w:r w:rsidR="0021180A" w:rsidRPr="00C2153A">
        <w:rPr>
          <w:rFonts w:asciiTheme="majorHAnsi" w:hAnsiTheme="majorHAnsi"/>
          <w:color w:val="000000" w:themeColor="text1"/>
        </w:rPr>
        <w:t xml:space="preserve"> contain </w:t>
      </w:r>
      <w:r w:rsidR="004C3BBB">
        <w:rPr>
          <w:rFonts w:asciiTheme="majorHAnsi" w:hAnsiTheme="majorHAnsi"/>
          <w:color w:val="000000" w:themeColor="text1"/>
        </w:rPr>
        <w:t xml:space="preserve">independent data for males and females was initially a </w:t>
      </w:r>
      <w:r w:rsidR="004C3BBB" w:rsidRPr="00C2153A">
        <w:rPr>
          <w:rFonts w:asciiTheme="majorHAnsi" w:hAnsiTheme="majorHAnsi"/>
          <w:color w:val="000000" w:themeColor="text1"/>
        </w:rPr>
        <w:t>concern</w:t>
      </w:r>
      <w:r w:rsidR="004C3BBB">
        <w:rPr>
          <w:rFonts w:asciiTheme="majorHAnsi" w:hAnsiTheme="majorHAnsi"/>
          <w:color w:val="000000" w:themeColor="text1"/>
        </w:rPr>
        <w:t xml:space="preserve"> because </w:t>
      </w:r>
      <w:r w:rsidR="00BD68EC">
        <w:rPr>
          <w:rFonts w:asciiTheme="majorHAnsi" w:hAnsiTheme="majorHAnsi"/>
          <w:color w:val="000000" w:themeColor="text1"/>
        </w:rPr>
        <w:t>it</w:t>
      </w:r>
      <w:r w:rsidR="0021180A" w:rsidRPr="00C2153A">
        <w:rPr>
          <w:rFonts w:asciiTheme="majorHAnsi" w:hAnsiTheme="majorHAnsi"/>
          <w:color w:val="000000" w:themeColor="text1"/>
        </w:rPr>
        <w:t xml:space="preserve"> allow</w:t>
      </w:r>
      <w:r w:rsidR="00BD68EC">
        <w:rPr>
          <w:rFonts w:asciiTheme="majorHAnsi" w:hAnsiTheme="majorHAnsi"/>
          <w:color w:val="000000" w:themeColor="text1"/>
        </w:rPr>
        <w:t>s</w:t>
      </w:r>
      <w:r w:rsidR="0021180A" w:rsidRPr="00C2153A">
        <w:rPr>
          <w:rFonts w:asciiTheme="majorHAnsi" w:hAnsiTheme="majorHAnsi"/>
          <w:color w:val="000000" w:themeColor="text1"/>
        </w:rPr>
        <w:t xml:space="preserve"> for a far greater </w:t>
      </w:r>
      <w:r w:rsidR="00BD68EC">
        <w:rPr>
          <w:rFonts w:asciiTheme="majorHAnsi" w:hAnsiTheme="majorHAnsi"/>
          <w:color w:val="000000" w:themeColor="text1"/>
        </w:rPr>
        <w:t>number of models</w:t>
      </w:r>
      <w:r w:rsidR="0021180A" w:rsidRPr="00C2153A">
        <w:rPr>
          <w:rFonts w:asciiTheme="majorHAnsi" w:hAnsiTheme="majorHAnsi"/>
          <w:color w:val="000000" w:themeColor="text1"/>
        </w:rPr>
        <w:t xml:space="preserve">.  </w:t>
      </w:r>
      <w:r w:rsidR="00775136">
        <w:rPr>
          <w:rFonts w:asciiTheme="majorHAnsi" w:hAnsiTheme="majorHAnsi"/>
          <w:color w:val="000000" w:themeColor="text1"/>
        </w:rPr>
        <w:t>For instance, t</w:t>
      </w:r>
      <w:r w:rsidR="0021180A" w:rsidRPr="00C2153A">
        <w:rPr>
          <w:rFonts w:asciiTheme="majorHAnsi" w:hAnsiTheme="majorHAnsi"/>
          <w:color w:val="000000" w:themeColor="text1"/>
        </w:rPr>
        <w:t xml:space="preserve">he analysis of </w:t>
      </w:r>
      <w:r w:rsidR="00BD68EC">
        <w:rPr>
          <w:rFonts w:asciiTheme="majorHAnsi" w:hAnsiTheme="majorHAnsi"/>
          <w:color w:val="000000" w:themeColor="text1"/>
        </w:rPr>
        <w:t xml:space="preserve">sperm receptacle length in </w:t>
      </w:r>
      <w:r w:rsidR="00BD68EC" w:rsidRPr="00775136">
        <w:rPr>
          <w:rFonts w:asciiTheme="majorHAnsi" w:hAnsiTheme="majorHAnsi"/>
          <w:i/>
          <w:color w:val="000000" w:themeColor="text1"/>
        </w:rPr>
        <w:t>Drosophila mojavensis</w:t>
      </w:r>
      <w:r w:rsidR="00BD68EC">
        <w:rPr>
          <w:rFonts w:asciiTheme="majorHAnsi" w:hAnsiTheme="majorHAnsi"/>
          <w:color w:val="000000" w:themeColor="text1"/>
        </w:rPr>
        <w:t xml:space="preserve"> females (dataset </w:t>
      </w:r>
      <w:r w:rsidR="00553C2B">
        <w:rPr>
          <w:rFonts w:asciiTheme="majorHAnsi" w:hAnsiTheme="majorHAnsi"/>
          <w:color w:val="000000" w:themeColor="text1"/>
        </w:rPr>
        <w:t>1</w:t>
      </w:r>
      <w:r w:rsidR="00BD68EC">
        <w:rPr>
          <w:rFonts w:asciiTheme="majorHAnsi" w:hAnsiTheme="majorHAnsi"/>
          <w:color w:val="000000" w:themeColor="text1"/>
        </w:rPr>
        <w:t>)</w:t>
      </w:r>
      <w:r w:rsidR="0021180A" w:rsidRPr="00C2153A">
        <w:rPr>
          <w:rFonts w:asciiTheme="majorHAnsi" w:hAnsiTheme="majorHAnsi"/>
          <w:color w:val="000000" w:themeColor="text1"/>
        </w:rPr>
        <w:t xml:space="preserve"> required evaluation of </w:t>
      </w:r>
      <w:r w:rsidRPr="00C2153A">
        <w:rPr>
          <w:rFonts w:asciiTheme="majorHAnsi" w:hAnsiTheme="majorHAnsi"/>
          <w:color w:val="000000" w:themeColor="text1"/>
        </w:rPr>
        <w:t xml:space="preserve">approximately 13,000 models while </w:t>
      </w:r>
      <w:r w:rsidR="00BD68EC">
        <w:rPr>
          <w:rFonts w:asciiTheme="majorHAnsi" w:hAnsiTheme="majorHAnsi"/>
          <w:color w:val="000000" w:themeColor="text1"/>
        </w:rPr>
        <w:t xml:space="preserve">the analysis of sperm length in </w:t>
      </w:r>
      <w:r w:rsidR="00BD68EC" w:rsidRPr="00775136">
        <w:rPr>
          <w:rFonts w:asciiTheme="majorHAnsi" w:hAnsiTheme="majorHAnsi"/>
          <w:i/>
          <w:color w:val="000000" w:themeColor="text1"/>
        </w:rPr>
        <w:t xml:space="preserve">D. </w:t>
      </w:r>
      <w:r w:rsidR="00775136" w:rsidRPr="00775136">
        <w:rPr>
          <w:rFonts w:asciiTheme="majorHAnsi" w:hAnsiTheme="majorHAnsi"/>
          <w:i/>
          <w:color w:val="000000" w:themeColor="text1"/>
        </w:rPr>
        <w:t>m</w:t>
      </w:r>
      <w:r w:rsidR="00BD68EC" w:rsidRPr="00775136">
        <w:rPr>
          <w:rFonts w:asciiTheme="majorHAnsi" w:hAnsiTheme="majorHAnsi"/>
          <w:i/>
          <w:color w:val="000000" w:themeColor="text1"/>
        </w:rPr>
        <w:t>ojavensis</w:t>
      </w:r>
      <w:r w:rsidR="00BD68EC">
        <w:rPr>
          <w:rFonts w:asciiTheme="majorHAnsi" w:hAnsiTheme="majorHAnsi"/>
          <w:color w:val="000000" w:themeColor="text1"/>
        </w:rPr>
        <w:t xml:space="preserve"> males (</w:t>
      </w:r>
      <w:r w:rsidR="00A26C21" w:rsidRPr="00C2153A">
        <w:rPr>
          <w:rFonts w:asciiTheme="majorHAnsi" w:hAnsiTheme="majorHAnsi"/>
          <w:color w:val="000000" w:themeColor="text1"/>
        </w:rPr>
        <w:t xml:space="preserve">dataset </w:t>
      </w:r>
      <w:r w:rsidR="00553C2B">
        <w:rPr>
          <w:rFonts w:asciiTheme="majorHAnsi" w:hAnsiTheme="majorHAnsi"/>
          <w:color w:val="000000" w:themeColor="text1"/>
        </w:rPr>
        <w:t>2</w:t>
      </w:r>
      <w:r w:rsidR="00BD68EC">
        <w:rPr>
          <w:rFonts w:asciiTheme="majorHAnsi" w:hAnsiTheme="majorHAnsi"/>
          <w:color w:val="000000" w:themeColor="text1"/>
        </w:rPr>
        <w:t>)</w:t>
      </w:r>
      <w:r w:rsidRPr="00C2153A">
        <w:rPr>
          <w:rFonts w:asciiTheme="majorHAnsi" w:hAnsiTheme="majorHAnsi"/>
          <w:color w:val="000000" w:themeColor="text1"/>
        </w:rPr>
        <w:t xml:space="preserve"> required evaluation of 63,000 models.  </w:t>
      </w:r>
      <w:r w:rsidR="00BD68EC">
        <w:rPr>
          <w:rFonts w:asciiTheme="majorHAnsi" w:hAnsiTheme="majorHAnsi"/>
          <w:color w:val="000000" w:themeColor="text1"/>
        </w:rPr>
        <w:t>However, t</w:t>
      </w:r>
      <w:r w:rsidR="00BD68EC" w:rsidRPr="00C2153A">
        <w:rPr>
          <w:rFonts w:asciiTheme="majorHAnsi" w:hAnsiTheme="majorHAnsi"/>
          <w:color w:val="000000" w:themeColor="text1"/>
        </w:rPr>
        <w:t xml:space="preserve">hese </w:t>
      </w:r>
      <w:r w:rsidRPr="00C2153A">
        <w:rPr>
          <w:rFonts w:asciiTheme="majorHAnsi" w:hAnsiTheme="majorHAnsi"/>
          <w:color w:val="000000" w:themeColor="text1"/>
        </w:rPr>
        <w:t xml:space="preserve">analyses required </w:t>
      </w:r>
      <w:r w:rsidR="00BD68EC">
        <w:rPr>
          <w:rFonts w:asciiTheme="majorHAnsi" w:hAnsiTheme="majorHAnsi"/>
          <w:color w:val="000000" w:themeColor="text1"/>
        </w:rPr>
        <w:t xml:space="preserve">only </w:t>
      </w:r>
      <w:r w:rsidR="00553C2B">
        <w:rPr>
          <w:rFonts w:asciiTheme="majorHAnsi" w:hAnsiTheme="majorHAnsi"/>
          <w:color w:val="000000" w:themeColor="text1"/>
        </w:rPr>
        <w:t>2</w:t>
      </w:r>
      <w:r w:rsidR="00553C2B" w:rsidRPr="00C2153A">
        <w:rPr>
          <w:rFonts w:asciiTheme="majorHAnsi" w:hAnsiTheme="majorHAnsi"/>
          <w:color w:val="000000" w:themeColor="text1"/>
        </w:rPr>
        <w:t xml:space="preserve"> </w:t>
      </w:r>
      <w:r w:rsidRPr="00C2153A">
        <w:rPr>
          <w:rFonts w:asciiTheme="majorHAnsi" w:hAnsiTheme="majorHAnsi"/>
          <w:color w:val="000000" w:themeColor="text1"/>
        </w:rPr>
        <w:t xml:space="preserve">and </w:t>
      </w:r>
      <w:r w:rsidR="009638E9" w:rsidRPr="00C2153A">
        <w:rPr>
          <w:rFonts w:asciiTheme="majorHAnsi" w:hAnsiTheme="majorHAnsi"/>
          <w:color w:val="000000" w:themeColor="text1"/>
        </w:rPr>
        <w:t>5</w:t>
      </w:r>
      <w:r w:rsidR="0007174A" w:rsidRPr="00C2153A">
        <w:rPr>
          <w:rFonts w:asciiTheme="majorHAnsi" w:hAnsiTheme="majorHAnsi"/>
          <w:color w:val="000000" w:themeColor="text1"/>
        </w:rPr>
        <w:t xml:space="preserve"> minutes</w:t>
      </w:r>
      <w:r w:rsidRPr="00C2153A">
        <w:rPr>
          <w:rFonts w:asciiTheme="majorHAnsi" w:hAnsiTheme="majorHAnsi"/>
          <w:color w:val="000000" w:themeColor="text1"/>
        </w:rPr>
        <w:t xml:space="preserve"> respectively to complete.  </w:t>
      </w:r>
    </w:p>
    <w:p w14:paraId="6AC13CCC" w14:textId="77777777" w:rsidR="00751D1B" w:rsidRPr="00C2153A" w:rsidRDefault="00751D1B" w:rsidP="008205FB">
      <w:pPr>
        <w:spacing w:line="480" w:lineRule="auto"/>
        <w:rPr>
          <w:rFonts w:asciiTheme="majorHAnsi" w:hAnsiTheme="majorHAnsi"/>
          <w:color w:val="000000" w:themeColor="text1"/>
        </w:rPr>
      </w:pPr>
    </w:p>
    <w:p w14:paraId="25971216" w14:textId="77777777" w:rsidR="007002C3" w:rsidRPr="00C2153A" w:rsidRDefault="00BB0470" w:rsidP="008205FB">
      <w:pPr>
        <w:spacing w:line="480" w:lineRule="auto"/>
        <w:rPr>
          <w:rFonts w:asciiTheme="majorHAnsi" w:hAnsiTheme="majorHAnsi"/>
          <w:color w:val="000000" w:themeColor="text1"/>
        </w:rPr>
      </w:pPr>
      <w:r w:rsidRPr="00C2153A">
        <w:rPr>
          <w:rFonts w:asciiTheme="majorHAnsi" w:hAnsiTheme="majorHAnsi"/>
          <w:b/>
          <w:color w:val="000000" w:themeColor="text1"/>
        </w:rPr>
        <w:t>Discussion</w:t>
      </w:r>
      <w:r w:rsidR="007002C3" w:rsidRPr="00C2153A">
        <w:rPr>
          <w:rFonts w:asciiTheme="majorHAnsi" w:hAnsiTheme="majorHAnsi"/>
          <w:color w:val="000000" w:themeColor="text1"/>
        </w:rPr>
        <w:t xml:space="preserve"> </w:t>
      </w:r>
    </w:p>
    <w:p w14:paraId="72788D68" w14:textId="1781D45F" w:rsidR="00021296" w:rsidRPr="00C2153A" w:rsidRDefault="00021296"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4C3BBB">
        <w:rPr>
          <w:rFonts w:asciiTheme="majorHAnsi" w:hAnsiTheme="majorHAnsi"/>
          <w:color w:val="000000" w:themeColor="text1"/>
        </w:rPr>
        <w:t>E</w:t>
      </w:r>
      <w:r w:rsidR="000D2DB1" w:rsidRPr="00C2153A">
        <w:rPr>
          <w:rFonts w:asciiTheme="majorHAnsi" w:hAnsiTheme="majorHAnsi"/>
          <w:color w:val="000000" w:themeColor="text1"/>
        </w:rPr>
        <w:t xml:space="preserve">xisting approaches to LCA share two common </w:t>
      </w:r>
      <w:r w:rsidR="004C3BBB">
        <w:rPr>
          <w:rFonts w:asciiTheme="majorHAnsi" w:hAnsiTheme="majorHAnsi"/>
          <w:color w:val="000000" w:themeColor="text1"/>
        </w:rPr>
        <w:t>shortcomings</w:t>
      </w:r>
      <w:r w:rsidR="000D2DB1" w:rsidRPr="00C2153A">
        <w:rPr>
          <w:rFonts w:asciiTheme="majorHAnsi" w:hAnsiTheme="majorHAnsi"/>
          <w:color w:val="000000" w:themeColor="text1"/>
        </w:rPr>
        <w:t xml:space="preserve">: 1) there is no framework to </w:t>
      </w:r>
      <w:r w:rsidR="00422D48">
        <w:rPr>
          <w:rFonts w:asciiTheme="majorHAnsi" w:hAnsiTheme="majorHAnsi"/>
          <w:color w:val="000000" w:themeColor="text1"/>
        </w:rPr>
        <w:t xml:space="preserve">adequately </w:t>
      </w:r>
      <w:r w:rsidR="000D2DB1" w:rsidRPr="00C2153A">
        <w:rPr>
          <w:rFonts w:asciiTheme="majorHAnsi" w:hAnsiTheme="majorHAnsi"/>
          <w:color w:val="000000" w:themeColor="text1"/>
        </w:rPr>
        <w:t xml:space="preserve">describe model selection uncertainty </w:t>
      </w:r>
      <w:r w:rsidR="000F45BE" w:rsidRPr="00C2153A">
        <w:rPr>
          <w:rFonts w:asciiTheme="majorHAnsi" w:hAnsiTheme="majorHAnsi"/>
          <w:color w:val="000000" w:themeColor="text1"/>
        </w:rPr>
        <w:t>a</w:t>
      </w:r>
      <w:r w:rsidRPr="00C2153A">
        <w:rPr>
          <w:rFonts w:asciiTheme="majorHAnsi" w:hAnsiTheme="majorHAnsi"/>
          <w:color w:val="000000" w:themeColor="text1"/>
        </w:rPr>
        <w:t xml:space="preserve">nd </w:t>
      </w:r>
      <w:r w:rsidR="000D2DB1" w:rsidRPr="00C2153A">
        <w:rPr>
          <w:rFonts w:asciiTheme="majorHAnsi" w:hAnsiTheme="majorHAnsi"/>
          <w:color w:val="000000" w:themeColor="text1"/>
        </w:rPr>
        <w:t xml:space="preserve">2) there is no </w:t>
      </w:r>
      <w:r w:rsidR="00422D48">
        <w:rPr>
          <w:rFonts w:asciiTheme="majorHAnsi" w:hAnsiTheme="majorHAnsi"/>
          <w:color w:val="000000" w:themeColor="text1"/>
        </w:rPr>
        <w:t xml:space="preserve">way to quantify the impact of model uncertainty on the estimated contributions of individual </w:t>
      </w:r>
      <w:r w:rsidR="00640EB3">
        <w:rPr>
          <w:rFonts w:asciiTheme="majorHAnsi" w:hAnsiTheme="majorHAnsi"/>
          <w:color w:val="000000" w:themeColor="text1"/>
        </w:rPr>
        <w:t>CGEs</w:t>
      </w:r>
      <w:r w:rsidR="000D2DB1" w:rsidRPr="00C2153A">
        <w:rPr>
          <w:rFonts w:asciiTheme="majorHAnsi" w:hAnsiTheme="majorHAnsi"/>
          <w:color w:val="000000" w:themeColor="text1"/>
        </w:rPr>
        <w:t>.  The importance of model selection uncertainty is highlighted by our analysis of empirical data where 16 of 17 datasets showed non-trivial model selection uncertainty.</w:t>
      </w:r>
      <w:r w:rsidR="000F45BE" w:rsidRPr="00C2153A">
        <w:rPr>
          <w:rFonts w:asciiTheme="majorHAnsi" w:hAnsiTheme="majorHAnsi"/>
          <w:color w:val="000000" w:themeColor="text1"/>
        </w:rPr>
        <w:t xml:space="preserve"> This ability to quantify model selection uncertainty is perhaps one of the most important benefits of turning to an I-T approach.  Previous analyses (even those that implemented AIC to choose a model) have presented only results conditional on specific models, and have largely ignored uncertainty in model selection.  Furthermore, </w:t>
      </w:r>
      <w:r w:rsidRPr="00C2153A">
        <w:rPr>
          <w:rFonts w:asciiTheme="majorHAnsi" w:hAnsiTheme="majorHAnsi"/>
          <w:color w:val="000000" w:themeColor="text1"/>
        </w:rPr>
        <w:t>hypothesis-testing</w:t>
      </w:r>
      <w:r w:rsidR="000F45BE" w:rsidRPr="00C2153A">
        <w:rPr>
          <w:rFonts w:asciiTheme="majorHAnsi" w:hAnsiTheme="majorHAnsi"/>
          <w:color w:val="000000" w:themeColor="text1"/>
        </w:rPr>
        <w:t xml:space="preserve"> approaches do not provide us with a way to rank models relative to one another.  </w:t>
      </w:r>
      <w:r w:rsidR="00AB756B" w:rsidRPr="00AB756B">
        <w:rPr>
          <w:rFonts w:asciiTheme="majorHAnsi" w:hAnsiTheme="majorHAnsi"/>
          <w:color w:val="000000" w:themeColor="text1"/>
        </w:rPr>
        <w:t>For instance t</w:t>
      </w:r>
      <w:r w:rsidR="000F45BE" w:rsidRPr="00AB756B">
        <w:rPr>
          <w:rFonts w:asciiTheme="majorHAnsi" w:hAnsiTheme="majorHAnsi"/>
          <w:color w:val="000000" w:themeColor="text1"/>
        </w:rPr>
        <w:t xml:space="preserve">he result of </w:t>
      </w:r>
      <w:r w:rsidR="00AB756B" w:rsidRPr="00AB756B">
        <w:rPr>
          <w:rFonts w:asciiTheme="majorHAnsi" w:hAnsiTheme="majorHAnsi"/>
          <w:color w:val="000000" w:themeColor="text1"/>
        </w:rPr>
        <w:t xml:space="preserve">the </w:t>
      </w:r>
      <w:r w:rsidR="00524C66">
        <w:rPr>
          <w:rFonts w:asciiTheme="majorHAnsi" w:hAnsiTheme="majorHAnsi"/>
          <w:color w:val="000000" w:themeColor="text1"/>
        </w:rPr>
        <w:t>joint-scaling</w:t>
      </w:r>
      <w:r w:rsidR="000F45BE" w:rsidRPr="00AB756B">
        <w:rPr>
          <w:rFonts w:asciiTheme="majorHAnsi" w:hAnsiTheme="majorHAnsi"/>
          <w:color w:val="000000" w:themeColor="text1"/>
        </w:rPr>
        <w:t xml:space="preserve"> approach</w:t>
      </w:r>
      <w:r w:rsidR="00AB756B" w:rsidRPr="00AB756B">
        <w:rPr>
          <w:rFonts w:asciiTheme="majorHAnsi" w:hAnsiTheme="majorHAnsi"/>
          <w:color w:val="000000" w:themeColor="text1"/>
        </w:rPr>
        <w:t xml:space="preserve"> cannot tell us if one or many models are almost as good as the best model identified</w:t>
      </w:r>
      <w:r w:rsidR="000F45BE" w:rsidRPr="00AB756B">
        <w:rPr>
          <w:rFonts w:asciiTheme="majorHAnsi" w:hAnsiTheme="majorHAnsi"/>
          <w:color w:val="000000" w:themeColor="text1"/>
        </w:rPr>
        <w:t>.  Akaike weights and evidence ratios offer a natural way to do this</w:t>
      </w:r>
      <w:r w:rsidRPr="00AB756B">
        <w:rPr>
          <w:rFonts w:asciiTheme="majorHAnsi" w:hAnsiTheme="majorHAnsi"/>
          <w:color w:val="000000" w:themeColor="text1"/>
        </w:rPr>
        <w:t>.</w:t>
      </w:r>
    </w:p>
    <w:p w14:paraId="54BA5743" w14:textId="09B16E93" w:rsidR="00021296" w:rsidRPr="00C2153A" w:rsidRDefault="00021296"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The maximum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Pr="00C2153A">
        <w:rPr>
          <w:rFonts w:asciiTheme="majorHAnsi" w:hAnsiTheme="majorHAnsi"/>
          <w:bCs/>
          <w:color w:val="000000" w:themeColor="text1"/>
        </w:rPr>
        <w:t xml:space="preserve"> of all models tested as well as the number of models required to produce a 95% confidence set are two simple metrics that quantify the degree of uncertainty in model selection.  The maximum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Pr="00C2153A">
        <w:rPr>
          <w:rFonts w:asciiTheme="majorHAnsi" w:hAnsiTheme="majorHAnsi"/>
          <w:bCs/>
          <w:color w:val="000000" w:themeColor="text1"/>
        </w:rPr>
        <w:t xml:space="preserve"> we recorded ranged from </w:t>
      </w:r>
      <w:r w:rsidR="00524C66">
        <w:rPr>
          <w:rFonts w:asciiTheme="majorHAnsi" w:hAnsiTheme="majorHAnsi"/>
          <w:bCs/>
          <w:color w:val="000000" w:themeColor="text1"/>
        </w:rPr>
        <w:t>0.03</w:t>
      </w:r>
      <w:r w:rsidRPr="00C2153A">
        <w:rPr>
          <w:rFonts w:asciiTheme="majorHAnsi" w:hAnsiTheme="majorHAnsi"/>
          <w:bCs/>
          <w:color w:val="000000" w:themeColor="text1"/>
        </w:rPr>
        <w:t xml:space="preserve"> to </w:t>
      </w:r>
      <w:r w:rsidR="00524C66">
        <w:rPr>
          <w:rFonts w:asciiTheme="majorHAnsi" w:hAnsiTheme="majorHAnsi"/>
          <w:bCs/>
          <w:color w:val="000000" w:themeColor="text1"/>
        </w:rPr>
        <w:t>0.</w:t>
      </w:r>
      <w:r w:rsidRPr="00C2153A">
        <w:rPr>
          <w:rFonts w:asciiTheme="majorHAnsi" w:hAnsiTheme="majorHAnsi"/>
          <w:color w:val="000000" w:themeColor="text1"/>
        </w:rPr>
        <w:t>9</w:t>
      </w:r>
      <w:r w:rsidR="00524C66">
        <w:rPr>
          <w:rFonts w:asciiTheme="majorHAnsi" w:hAnsiTheme="majorHAnsi"/>
          <w:color w:val="000000" w:themeColor="text1"/>
        </w:rPr>
        <w:t>8</w:t>
      </w:r>
      <w:r w:rsidRPr="00C2153A">
        <w:rPr>
          <w:rFonts w:asciiTheme="majorHAnsi" w:hAnsiTheme="majorHAnsi"/>
          <w:color w:val="000000" w:themeColor="text1"/>
        </w:rPr>
        <w:t xml:space="preserve"> with a mean maximum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sidRPr="00C2153A">
        <w:rPr>
          <w:rFonts w:asciiTheme="majorHAnsi" w:hAnsiTheme="majorHAnsi"/>
          <w:color w:val="000000" w:themeColor="text1"/>
        </w:rPr>
        <w:t xml:space="preserve"> </w:t>
      </w:r>
      <w:r w:rsidR="00422D48">
        <w:rPr>
          <w:rFonts w:asciiTheme="majorHAnsi" w:hAnsiTheme="majorHAnsi"/>
          <w:color w:val="000000" w:themeColor="text1"/>
        </w:rPr>
        <w:t>=</w:t>
      </w:r>
      <w:r w:rsidR="00422D48" w:rsidRPr="00C2153A">
        <w:rPr>
          <w:rFonts w:asciiTheme="majorHAnsi" w:hAnsiTheme="majorHAnsi"/>
          <w:color w:val="000000" w:themeColor="text1"/>
        </w:rPr>
        <w:t xml:space="preserve"> </w:t>
      </w:r>
      <w:r w:rsidR="00524C66">
        <w:rPr>
          <w:rFonts w:asciiTheme="majorHAnsi" w:hAnsiTheme="majorHAnsi"/>
          <w:color w:val="000000" w:themeColor="text1"/>
        </w:rPr>
        <w:t>0.</w:t>
      </w:r>
      <w:r w:rsidRPr="00C2153A">
        <w:rPr>
          <w:rFonts w:asciiTheme="majorHAnsi" w:hAnsiTheme="majorHAnsi"/>
          <w:color w:val="000000" w:themeColor="text1"/>
        </w:rPr>
        <w:t>26.  The number of models required to construct a 95% confidence model set varied accordingly</w:t>
      </w:r>
      <w:r w:rsidR="00422D48">
        <w:rPr>
          <w:rFonts w:asciiTheme="majorHAnsi" w:hAnsiTheme="majorHAnsi"/>
          <w:color w:val="000000" w:themeColor="text1"/>
        </w:rPr>
        <w:t>,</w:t>
      </w:r>
      <w:r w:rsidRPr="00C2153A">
        <w:rPr>
          <w:rFonts w:asciiTheme="majorHAnsi" w:hAnsiTheme="majorHAnsi"/>
          <w:color w:val="000000" w:themeColor="text1"/>
        </w:rPr>
        <w:t xml:space="preserve"> ranging from just a single model in the case of </w:t>
      </w:r>
      <w:r w:rsidR="0096608D">
        <w:rPr>
          <w:rFonts w:asciiTheme="majorHAnsi" w:hAnsiTheme="majorHAnsi"/>
          <w:color w:val="000000" w:themeColor="text1"/>
        </w:rPr>
        <w:t xml:space="preserve">sperm receptacle length in </w:t>
      </w:r>
      <w:r w:rsidR="0096608D" w:rsidRPr="0096608D">
        <w:rPr>
          <w:rFonts w:asciiTheme="majorHAnsi" w:hAnsiTheme="majorHAnsi"/>
          <w:i/>
          <w:color w:val="000000" w:themeColor="text1"/>
        </w:rPr>
        <w:t>Drosophila mojavensis</w:t>
      </w:r>
      <w:r w:rsidR="0096608D">
        <w:rPr>
          <w:rFonts w:asciiTheme="majorHAnsi" w:hAnsiTheme="majorHAnsi"/>
          <w:color w:val="000000" w:themeColor="text1"/>
        </w:rPr>
        <w:t xml:space="preserve"> (</w:t>
      </w:r>
      <w:r w:rsidRPr="00C2153A">
        <w:rPr>
          <w:rFonts w:asciiTheme="majorHAnsi" w:hAnsiTheme="majorHAnsi"/>
          <w:color w:val="000000" w:themeColor="text1"/>
        </w:rPr>
        <w:t xml:space="preserve">dataset </w:t>
      </w:r>
      <w:r w:rsidR="00553C2B">
        <w:rPr>
          <w:rFonts w:asciiTheme="majorHAnsi" w:hAnsiTheme="majorHAnsi"/>
          <w:color w:val="000000" w:themeColor="text1"/>
        </w:rPr>
        <w:t>1</w:t>
      </w:r>
      <w:r w:rsidR="0096608D">
        <w:rPr>
          <w:rFonts w:asciiTheme="majorHAnsi" w:hAnsiTheme="majorHAnsi"/>
          <w:color w:val="000000" w:themeColor="text1"/>
        </w:rPr>
        <w:t>)</w:t>
      </w:r>
      <w:r w:rsidRPr="00C2153A">
        <w:rPr>
          <w:rFonts w:asciiTheme="majorHAnsi" w:hAnsiTheme="majorHAnsi"/>
          <w:color w:val="000000" w:themeColor="text1"/>
        </w:rPr>
        <w:t xml:space="preserve"> to over 300 models </w:t>
      </w:r>
      <w:r w:rsidR="0096608D">
        <w:rPr>
          <w:rFonts w:asciiTheme="majorHAnsi" w:hAnsiTheme="majorHAnsi"/>
          <w:color w:val="000000" w:themeColor="text1"/>
        </w:rPr>
        <w:t xml:space="preserve">of productivity in </w:t>
      </w:r>
      <w:r w:rsidR="0096608D" w:rsidRPr="00AB756B">
        <w:rPr>
          <w:rFonts w:asciiTheme="majorHAnsi" w:hAnsiTheme="majorHAnsi"/>
          <w:i/>
          <w:color w:val="000000" w:themeColor="text1"/>
        </w:rPr>
        <w:t>Tribolium castaneum</w:t>
      </w:r>
      <w:r w:rsidR="0096608D">
        <w:rPr>
          <w:rFonts w:asciiTheme="majorHAnsi" w:hAnsiTheme="majorHAnsi"/>
          <w:color w:val="000000" w:themeColor="text1"/>
        </w:rPr>
        <w:t xml:space="preserve"> (</w:t>
      </w:r>
      <w:r w:rsidRPr="00C2153A">
        <w:rPr>
          <w:rFonts w:asciiTheme="majorHAnsi" w:hAnsiTheme="majorHAnsi"/>
          <w:color w:val="000000" w:themeColor="text1"/>
        </w:rPr>
        <w:t xml:space="preserve">datasets </w:t>
      </w:r>
      <w:r w:rsidR="00553C2B">
        <w:rPr>
          <w:rFonts w:asciiTheme="majorHAnsi" w:hAnsiTheme="majorHAnsi"/>
          <w:color w:val="000000" w:themeColor="text1"/>
        </w:rPr>
        <w:t>2</w:t>
      </w:r>
      <w:r w:rsidRPr="00C2153A">
        <w:rPr>
          <w:rFonts w:asciiTheme="majorHAnsi" w:hAnsiTheme="majorHAnsi"/>
          <w:color w:val="000000" w:themeColor="text1"/>
        </w:rPr>
        <w:t>, 11, and 13</w:t>
      </w:r>
      <w:r w:rsidR="0096608D">
        <w:rPr>
          <w:rFonts w:asciiTheme="majorHAnsi" w:hAnsiTheme="majorHAnsi"/>
          <w:color w:val="000000" w:themeColor="text1"/>
        </w:rPr>
        <w:t>)</w:t>
      </w:r>
      <w:r w:rsidRPr="00C2153A">
        <w:rPr>
          <w:rFonts w:asciiTheme="majorHAnsi" w:hAnsiTheme="majorHAnsi"/>
          <w:color w:val="000000" w:themeColor="text1"/>
        </w:rPr>
        <w:t xml:space="preserve"> (Table </w:t>
      </w:r>
      <w:r w:rsidR="007D59BF">
        <w:rPr>
          <w:rFonts w:asciiTheme="majorHAnsi" w:hAnsiTheme="majorHAnsi"/>
          <w:color w:val="000000" w:themeColor="text1"/>
        </w:rPr>
        <w:t>2</w:t>
      </w:r>
      <w:r w:rsidRPr="00C2153A">
        <w:rPr>
          <w:rFonts w:asciiTheme="majorHAnsi" w:hAnsiTheme="majorHAnsi"/>
          <w:color w:val="000000" w:themeColor="text1"/>
        </w:rPr>
        <w:t xml:space="preserve">). </w:t>
      </w:r>
      <w:r w:rsidR="00D01059">
        <w:rPr>
          <w:rFonts w:asciiTheme="majorHAnsi" w:hAnsiTheme="majorHAnsi"/>
          <w:color w:val="000000" w:themeColor="text1"/>
        </w:rPr>
        <w:t>We</w:t>
      </w:r>
      <w:r w:rsidRPr="00C2153A">
        <w:rPr>
          <w:rFonts w:asciiTheme="majorHAnsi" w:hAnsiTheme="majorHAnsi"/>
          <w:color w:val="000000" w:themeColor="text1"/>
        </w:rPr>
        <w:t xml:space="preserve"> </w:t>
      </w:r>
      <w:r w:rsidR="00D01059">
        <w:rPr>
          <w:rFonts w:asciiTheme="majorHAnsi" w:hAnsiTheme="majorHAnsi"/>
          <w:color w:val="000000" w:themeColor="text1"/>
        </w:rPr>
        <w:t>illustrate</w:t>
      </w:r>
      <w:r w:rsidRPr="00C2153A">
        <w:rPr>
          <w:rFonts w:asciiTheme="majorHAnsi" w:hAnsiTheme="majorHAnsi"/>
          <w:color w:val="000000" w:themeColor="text1"/>
        </w:rPr>
        <w:t xml:space="preserve"> </w:t>
      </w:r>
      <w:r w:rsidR="00D01059">
        <w:rPr>
          <w:rFonts w:asciiTheme="majorHAnsi" w:hAnsiTheme="majorHAnsi"/>
          <w:color w:val="000000" w:themeColor="text1"/>
        </w:rPr>
        <w:t>examples where</w:t>
      </w:r>
      <w:r w:rsidRPr="00C2153A">
        <w:rPr>
          <w:rFonts w:asciiTheme="majorHAnsi" w:hAnsiTheme="majorHAnsi"/>
          <w:color w:val="000000" w:themeColor="text1"/>
        </w:rPr>
        <w:t xml:space="preserve"> </w:t>
      </w:r>
      <w:r w:rsidR="00D01059" w:rsidRPr="00C2153A">
        <w:rPr>
          <w:rFonts w:asciiTheme="majorHAnsi" w:hAnsiTheme="majorHAnsi"/>
          <w:color w:val="000000" w:themeColor="text1"/>
        </w:rPr>
        <w:t xml:space="preserve">model selection uncertainty is low </w:t>
      </w:r>
      <w:r w:rsidR="00D01059">
        <w:rPr>
          <w:rFonts w:asciiTheme="majorHAnsi" w:hAnsiTheme="majorHAnsi"/>
          <w:color w:val="000000" w:themeColor="text1"/>
        </w:rPr>
        <w:t xml:space="preserve">(dataset 4; Figure 5A) </w:t>
      </w:r>
      <w:r w:rsidR="00D01059" w:rsidRPr="00C2153A">
        <w:rPr>
          <w:rFonts w:asciiTheme="majorHAnsi" w:hAnsiTheme="majorHAnsi"/>
          <w:color w:val="000000" w:themeColor="text1"/>
        </w:rPr>
        <w:t xml:space="preserve">and high </w:t>
      </w:r>
      <w:r w:rsidR="00D01059">
        <w:rPr>
          <w:rFonts w:asciiTheme="majorHAnsi" w:hAnsiTheme="majorHAnsi"/>
          <w:color w:val="000000" w:themeColor="text1"/>
        </w:rPr>
        <w:t>(</w:t>
      </w:r>
      <w:r w:rsidRPr="00C2153A">
        <w:rPr>
          <w:rFonts w:asciiTheme="majorHAnsi" w:hAnsiTheme="majorHAnsi"/>
          <w:color w:val="000000" w:themeColor="text1"/>
        </w:rPr>
        <w:t>dataset 6</w:t>
      </w:r>
      <w:r w:rsidR="00D01059">
        <w:rPr>
          <w:rFonts w:asciiTheme="majorHAnsi" w:hAnsiTheme="majorHAnsi"/>
          <w:color w:val="000000" w:themeColor="text1"/>
        </w:rPr>
        <w:t>; F</w:t>
      </w:r>
      <w:r w:rsidRPr="00C2153A">
        <w:rPr>
          <w:rFonts w:asciiTheme="majorHAnsi" w:hAnsiTheme="majorHAnsi"/>
          <w:color w:val="000000" w:themeColor="text1"/>
        </w:rPr>
        <w:t>igure 5B</w:t>
      </w:r>
      <w:r w:rsidR="00D01059">
        <w:rPr>
          <w:rFonts w:asciiTheme="majorHAnsi" w:hAnsiTheme="majorHAnsi"/>
          <w:color w:val="000000" w:themeColor="text1"/>
        </w:rPr>
        <w:t>)</w:t>
      </w:r>
      <w:r w:rsidRPr="00C2153A">
        <w:rPr>
          <w:rFonts w:asciiTheme="majorHAnsi" w:hAnsiTheme="majorHAnsi"/>
          <w:color w:val="000000" w:themeColor="text1"/>
        </w:rPr>
        <w:t>.  The</w:t>
      </w:r>
      <w:r w:rsidR="00D01059">
        <w:rPr>
          <w:rFonts w:asciiTheme="majorHAnsi" w:hAnsiTheme="majorHAnsi"/>
          <w:color w:val="000000" w:themeColor="text1"/>
        </w:rPr>
        <w:t xml:space="preserve"> model uncertainty</w:t>
      </w:r>
      <w:r w:rsidRPr="00C2153A">
        <w:rPr>
          <w:rFonts w:asciiTheme="majorHAnsi" w:hAnsiTheme="majorHAnsi"/>
          <w:color w:val="000000" w:themeColor="text1"/>
        </w:rPr>
        <w:t xml:space="preserve"> metrics and visual depiction of model space allow for a more realistic interpretation of LCA experiments</w:t>
      </w:r>
      <w:r w:rsidR="00D01059">
        <w:rPr>
          <w:rFonts w:asciiTheme="majorHAnsi" w:hAnsiTheme="majorHAnsi"/>
          <w:color w:val="000000" w:themeColor="text1"/>
        </w:rPr>
        <w:t xml:space="preserve"> than previous approaches</w:t>
      </w:r>
      <w:r w:rsidRPr="00C2153A">
        <w:rPr>
          <w:rFonts w:asciiTheme="majorHAnsi" w:hAnsiTheme="majorHAnsi"/>
          <w:color w:val="000000" w:themeColor="text1"/>
        </w:rPr>
        <w:t>.</w:t>
      </w:r>
    </w:p>
    <w:p w14:paraId="0E18FB31" w14:textId="709243EE" w:rsidR="000D12EA" w:rsidRPr="00D02740" w:rsidRDefault="000D2DB1"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A35985" w:rsidRPr="00C2153A">
        <w:rPr>
          <w:rFonts w:asciiTheme="majorHAnsi" w:hAnsiTheme="majorHAnsi"/>
          <w:color w:val="000000" w:themeColor="text1"/>
        </w:rPr>
        <w:t xml:space="preserve">By implementing an I-T approach and examining all models possible given the data, we also resolve the issue of finding the best </w:t>
      </w:r>
      <w:r w:rsidR="00A35985" w:rsidRPr="00D02740">
        <w:rPr>
          <w:rFonts w:asciiTheme="majorHAnsi" w:hAnsiTheme="majorHAnsi"/>
          <w:color w:val="000000" w:themeColor="text1"/>
        </w:rPr>
        <w:t xml:space="preserve">possible model.  </w:t>
      </w:r>
      <w:r w:rsidR="000F45BE" w:rsidRPr="00D02740">
        <w:rPr>
          <w:rFonts w:asciiTheme="majorHAnsi" w:hAnsiTheme="majorHAnsi"/>
          <w:color w:val="000000" w:themeColor="text1"/>
        </w:rPr>
        <w:t xml:space="preserve">The potential of failing to find the best model was illustrated in our analysis of dataset 1 where we found a model that outperformed all other possible </w:t>
      </w:r>
      <w:r w:rsidR="00A35985" w:rsidRPr="00D02740">
        <w:rPr>
          <w:rFonts w:asciiTheme="majorHAnsi" w:hAnsiTheme="majorHAnsi"/>
          <w:color w:val="000000" w:themeColor="text1"/>
        </w:rPr>
        <w:t>models that</w:t>
      </w:r>
      <w:r w:rsidR="00021296" w:rsidRPr="00D02740">
        <w:rPr>
          <w:rFonts w:asciiTheme="majorHAnsi" w:hAnsiTheme="majorHAnsi"/>
          <w:color w:val="000000" w:themeColor="text1"/>
        </w:rPr>
        <w:t xml:space="preserve"> the </w:t>
      </w:r>
      <w:r w:rsidR="00524C66">
        <w:rPr>
          <w:rFonts w:asciiTheme="majorHAnsi" w:hAnsiTheme="majorHAnsi"/>
          <w:color w:val="000000" w:themeColor="text1"/>
        </w:rPr>
        <w:t>joint-scaling</w:t>
      </w:r>
      <w:r w:rsidR="00021296" w:rsidRPr="00D02740">
        <w:rPr>
          <w:rFonts w:asciiTheme="majorHAnsi" w:hAnsiTheme="majorHAnsi"/>
          <w:color w:val="000000" w:themeColor="text1"/>
        </w:rPr>
        <w:t xml:space="preserve"> test had failed to find</w:t>
      </w:r>
      <w:r w:rsidR="000F45BE" w:rsidRPr="00D02740">
        <w:rPr>
          <w:rFonts w:asciiTheme="majorHAnsi" w:hAnsiTheme="majorHAnsi"/>
          <w:color w:val="000000" w:themeColor="text1"/>
        </w:rPr>
        <w:t xml:space="preserve">. </w:t>
      </w:r>
      <w:r w:rsidR="000D12EA" w:rsidRPr="00D02740">
        <w:rPr>
          <w:rFonts w:asciiTheme="majorHAnsi" w:hAnsiTheme="majorHAnsi"/>
          <w:color w:val="000000" w:themeColor="text1"/>
        </w:rPr>
        <w:t xml:space="preserve">However, </w:t>
      </w:r>
      <w:r w:rsidR="000D12EA" w:rsidRPr="00D02740">
        <w:rPr>
          <w:rFonts w:asciiTheme="majorHAnsi" w:hAnsiTheme="majorHAnsi"/>
        </w:rPr>
        <w:t xml:space="preserve">the ultimate goal of LCA is to find the composite genetic effects responsible for a phenotype.  Previous methods depend on identifying the best model and interpreting the </w:t>
      </w:r>
      <w:r w:rsidR="00BA07FA">
        <w:rPr>
          <w:rFonts w:asciiTheme="majorHAnsi" w:hAnsiTheme="majorHAnsi"/>
        </w:rPr>
        <w:t>CGEs</w:t>
      </w:r>
      <w:r w:rsidR="000D12EA" w:rsidRPr="00D02740">
        <w:rPr>
          <w:rFonts w:asciiTheme="majorHAnsi" w:hAnsiTheme="majorHAnsi"/>
        </w:rPr>
        <w:t xml:space="preserve"> that are included in that model (conditional effects).  With SAGA we get accurate estimates of the </w:t>
      </w:r>
      <w:r w:rsidR="00BA07FA">
        <w:rPr>
          <w:rFonts w:asciiTheme="majorHAnsi" w:hAnsiTheme="majorHAnsi"/>
        </w:rPr>
        <w:t>CGEs</w:t>
      </w:r>
      <w:r w:rsidR="000D12EA" w:rsidRPr="00D02740">
        <w:rPr>
          <w:rFonts w:asciiTheme="majorHAnsi" w:hAnsiTheme="majorHAnsi"/>
        </w:rPr>
        <w:t xml:space="preserve"> that are not dependent on the ability to specify one overall model as best, and</w:t>
      </w:r>
      <w:r w:rsidR="00161B7A" w:rsidRPr="00D02740">
        <w:rPr>
          <w:rFonts w:asciiTheme="majorHAnsi" w:hAnsiTheme="majorHAnsi"/>
          <w:color w:val="000000" w:themeColor="text1"/>
        </w:rPr>
        <w:t xml:space="preserve"> our analysis of simulated datasets indicates that </w:t>
      </w:r>
      <w:r w:rsidR="000D12EA" w:rsidRPr="00D02740">
        <w:rPr>
          <w:rFonts w:asciiTheme="majorHAnsi" w:hAnsiTheme="majorHAnsi"/>
          <w:color w:val="000000" w:themeColor="text1"/>
        </w:rPr>
        <w:t>even when we are unable to identify the generating model our</w:t>
      </w:r>
      <w:r w:rsidR="00161B7A" w:rsidRPr="00D02740">
        <w:rPr>
          <w:rFonts w:asciiTheme="majorHAnsi" w:hAnsiTheme="majorHAnsi"/>
          <w:color w:val="000000" w:themeColor="text1"/>
        </w:rPr>
        <w:t xml:space="preserve"> </w:t>
      </w:r>
      <w:r w:rsidR="000D12EA" w:rsidRPr="00D02740">
        <w:rPr>
          <w:rFonts w:asciiTheme="majorHAnsi" w:hAnsiTheme="majorHAnsi"/>
          <w:color w:val="000000" w:themeColor="text1"/>
        </w:rPr>
        <w:t xml:space="preserve">I-T approach is still able to identify the generating CGEs. </w:t>
      </w:r>
    </w:p>
    <w:p w14:paraId="53E6D900" w14:textId="321D5BD9" w:rsidR="00F60BE0" w:rsidRPr="00C2153A" w:rsidRDefault="000D12EA" w:rsidP="008205FB">
      <w:pPr>
        <w:spacing w:line="480" w:lineRule="auto"/>
        <w:rPr>
          <w:rFonts w:asciiTheme="majorHAnsi" w:hAnsiTheme="majorHAnsi"/>
          <w:color w:val="000000" w:themeColor="text1"/>
        </w:rPr>
      </w:pPr>
      <w:r w:rsidRPr="00D02740">
        <w:rPr>
          <w:rFonts w:asciiTheme="majorHAnsi" w:hAnsiTheme="majorHAnsi"/>
          <w:color w:val="000000" w:themeColor="text1"/>
        </w:rPr>
        <w:tab/>
        <w:t xml:space="preserve">There </w:t>
      </w:r>
      <w:r w:rsidR="00F60BE0" w:rsidRPr="00D02740">
        <w:rPr>
          <w:rFonts w:asciiTheme="majorHAnsi" w:hAnsiTheme="majorHAnsi"/>
          <w:color w:val="000000" w:themeColor="text1"/>
        </w:rPr>
        <w:t xml:space="preserve">has been concern that comparing the large number of possible </w:t>
      </w:r>
      <w:r w:rsidR="002466E0" w:rsidRPr="00D02740">
        <w:rPr>
          <w:rFonts w:asciiTheme="majorHAnsi" w:hAnsiTheme="majorHAnsi"/>
          <w:color w:val="000000" w:themeColor="text1"/>
        </w:rPr>
        <w:t>models in LCA experiments</w:t>
      </w:r>
      <w:r w:rsidR="00F60BE0" w:rsidRPr="00D02740">
        <w:rPr>
          <w:rFonts w:asciiTheme="majorHAnsi" w:hAnsiTheme="majorHAnsi"/>
          <w:color w:val="000000" w:themeColor="text1"/>
        </w:rPr>
        <w:t xml:space="preserve"> may lead</w:t>
      </w:r>
      <w:r w:rsidR="00F60BE0" w:rsidRPr="00C2153A">
        <w:rPr>
          <w:rFonts w:asciiTheme="majorHAnsi" w:hAnsiTheme="majorHAnsi"/>
          <w:color w:val="000000" w:themeColor="text1"/>
        </w:rPr>
        <w:t xml:space="preserve"> to spurious results</w:t>
      </w:r>
      <w:r w:rsidR="001520E3" w:rsidRPr="00C2153A">
        <w:rPr>
          <w:rFonts w:asciiTheme="majorHAnsi" w:hAnsiTheme="majorHAnsi"/>
          <w:color w:val="000000" w:themeColor="text1"/>
        </w:rPr>
        <w:t xml:space="preserve"> </w:t>
      </w:r>
      <w:r w:rsidR="001520E3"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&lt;EndNote&gt;&lt;Cite&gt;&lt;Author&gt;Bieri&lt;/Author&gt;&lt;Year&gt;2003&lt;/Year&gt;&lt;RecNum&gt;1489&lt;/RecNum&gt;&lt;DisplayText&gt;(Bieri and Kawecki 2003)&lt;/DisplayText&gt;&lt;record&gt;&lt;rec-number&gt;1489&lt;/rec-number&gt;&lt;foreign-keys&gt;&lt;key app="EN" db-id="epvtarstqevspaeztvg5esrw0a5xeedx0zxx" timestamp="1405741644"&gt;1489&lt;/key&gt;&lt;key app="ENWeb" db-id=""&gt;0&lt;/key&gt;&lt;/foreign-keys&gt;&lt;ref-type name="Journal Article"&gt;17&lt;/ref-type&gt;&lt;contributors&gt;&lt;authors&gt;&lt;author&gt;Bieri, Jonas&lt;/author&gt;&lt;author&gt;Kawecki, Tadeusz J.&lt;/author&gt;&lt;/authors&gt;&lt;/contributors&gt;&lt;titles&gt;&lt;title&gt;Genetic Architecture of Differences between Populations of Cowpea Weevil (Callosobruchus Maculatus) Evolved in the Same Environment&lt;/title&gt;&lt;secondary-title&gt;Evolution&lt;/secondary-title&gt;&lt;/titles&gt;&lt;periodical&gt;&lt;full-title&gt;Evolution&lt;/full-title&gt;&lt;/periodical&gt;&lt;pages&gt;274&lt;/pages&gt;&lt;volume&gt;57&lt;/volume&gt;&lt;number&gt;2&lt;/number&gt;&lt;dates&gt;&lt;year&gt;2003&lt;/year&gt;&lt;/dates&gt;&lt;isbn&gt;0014-3820&lt;/isbn&gt;&lt;urls&gt;&lt;/urls&gt;&lt;electronic-resource-num&gt;10.1554/0014-3820(2003)057[0274:gaodbp]2.0.co;2&lt;/electronic-resource-num&gt;&lt;/record&gt;&lt;/Cite&gt;&lt;/EndNote&gt;</w:instrText>
      </w:r>
      <w:r w:rsidR="001520E3" w:rsidRPr="00C2153A">
        <w:rPr>
          <w:rFonts w:asciiTheme="majorHAnsi" w:hAnsiTheme="majorHAnsi"/>
          <w:color w:val="000000" w:themeColor="text1"/>
        </w:rPr>
        <w:fldChar w:fldCharType="separate"/>
      </w:r>
      <w:r w:rsidR="00A52B0A">
        <w:rPr>
          <w:rFonts w:asciiTheme="majorHAnsi" w:hAnsiTheme="majorHAnsi"/>
          <w:noProof/>
          <w:color w:val="000000" w:themeColor="text1"/>
        </w:rPr>
        <w:t>(Bieri and Kawecki 2003)</w:t>
      </w:r>
      <w:r w:rsidR="001520E3" w:rsidRPr="00C2153A">
        <w:rPr>
          <w:rFonts w:asciiTheme="majorHAnsi" w:hAnsiTheme="majorHAnsi"/>
          <w:color w:val="000000" w:themeColor="text1"/>
        </w:rPr>
        <w:fldChar w:fldCharType="end"/>
      </w:r>
      <w:r w:rsidR="001520E3" w:rsidRPr="00C2153A">
        <w:rPr>
          <w:rFonts w:asciiTheme="majorHAnsi" w:hAnsiTheme="majorHAnsi"/>
          <w:color w:val="000000" w:themeColor="text1"/>
        </w:rPr>
        <w:t xml:space="preserve">. </w:t>
      </w:r>
      <w:r w:rsidR="00F60BE0" w:rsidRPr="00C2153A">
        <w:rPr>
          <w:rFonts w:asciiTheme="majorHAnsi" w:hAnsiTheme="majorHAnsi"/>
          <w:color w:val="000000" w:themeColor="text1"/>
        </w:rPr>
        <w:t xml:space="preserve">This concern seems to trace back to </w:t>
      </w:r>
      <w:r w:rsidR="00D7421B" w:rsidRPr="00C2153A">
        <w:rPr>
          <w:rFonts w:asciiTheme="majorHAnsi" w:hAnsiTheme="majorHAnsi"/>
          <w:color w:val="000000" w:themeColor="text1"/>
        </w:rPr>
        <w:t xml:space="preserve">discussions of “data dredging” </w:t>
      </w:r>
      <w:r w:rsidR="001520E3"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&lt;EndNote&gt;&lt;Cite&gt;&lt;Author&gt;Burnham&lt;/Author&gt;&lt;Year&gt;2002&lt;/Year&gt;&lt;RecNum&gt;1482&lt;/RecNum&gt;&lt;DisplayText&gt;(Burnham and Andersen 1998; Burnham and Anderson 2002)&lt;/DisplayText&gt;&lt;record&gt;&lt;rec-number&gt;1482&lt;/rec-number&gt;&lt;foreign-keys&gt;&lt;key app="EN" db-id="epvtarstqevspaeztvg5esrw0a5xeedx0zxx" timestamp="1405370532"&gt;1482&lt;/key&gt;&lt;key app="ENWeb" db-id=""&gt;0&lt;/key&gt;&lt;/foreign-keys&gt;&lt;ref-type name="Book"&gt;6&lt;/ref-type&gt;&lt;contributors&gt;&lt;authors&gt;&lt;author&gt;Burnham, K.P.&lt;/author&gt;&lt;author&gt;Anderson, D.R.&lt;/author&gt;&lt;/authors&gt;&lt;/contributors&gt;&lt;titles&gt;&lt;title&gt;Model selection and multimodel inference: a practical information-theoretic approach&lt;/title&gt;&lt;/titles&gt;&lt;pages&gt;488&lt;/pages&gt;&lt;edition&gt;2nd&lt;/edition&gt;&lt;dates&gt;&lt;year&gt;2002&lt;/year&gt;&lt;/dates&gt;&lt;pub-location&gt;New York&lt;/pub-location&gt;&lt;publisher&gt;Springer&lt;/publisher&gt;&lt;urls&gt;&lt;/urls&gt;&lt;/record&gt;&lt;/Cite&gt;&lt;Cite&gt;&lt;Author&gt;Burnham&lt;/Author&gt;&lt;Year&gt;1998&lt;/Year&gt;&lt;RecNum&gt;1506&lt;/RecNum&gt;&lt;record&gt;&lt;rec-number&gt;1506&lt;/rec-number&gt;&lt;foreign-keys&gt;&lt;key app="EN" db-id="epvtarstqevspaeztvg5esrw0a5xeedx0zxx" timestamp="1406595492"&gt;1506&lt;/key&gt;&lt;/foreign-keys&gt;&lt;ref-type name="Book"&gt;6&lt;/ref-type&gt;&lt;contributors&gt;&lt;authors&gt;&lt;author&gt;Burnham, K.P.&lt;/author&gt;&lt;author&gt;Andersen, S. B.&lt;/author&gt;&lt;/authors&gt;&lt;/contributors&gt;&lt;titles&gt;&lt;title&gt;Model Selection and Inference: a practical information-theoretic approach&lt;/title&gt;&lt;/titles&gt;&lt;dates&gt;&lt;year&gt;1998&lt;/year&gt;&lt;/dates&gt;&lt;pub-location&gt;New York&lt;/pub-location&gt;&lt;publisher&gt;Springer-Verlag&lt;/publisher&gt;&lt;urls&gt;&lt;/urls&gt;&lt;/record&gt;&lt;/Cite&gt;&lt;/EndNote&gt;</w:instrText>
      </w:r>
      <w:r w:rsidR="001520E3" w:rsidRPr="00C2153A">
        <w:rPr>
          <w:rFonts w:asciiTheme="majorHAnsi" w:hAnsiTheme="majorHAnsi"/>
          <w:color w:val="000000" w:themeColor="text1"/>
        </w:rPr>
        <w:fldChar w:fldCharType="separate"/>
      </w:r>
      <w:r w:rsidR="00A52B0A">
        <w:rPr>
          <w:rFonts w:asciiTheme="majorHAnsi" w:hAnsiTheme="majorHAnsi"/>
          <w:noProof/>
          <w:color w:val="000000" w:themeColor="text1"/>
        </w:rPr>
        <w:t>(Burnham and Andersen 1998; Burnham and Anderson 2002)</w:t>
      </w:r>
      <w:r w:rsidR="001520E3" w:rsidRPr="00C2153A">
        <w:rPr>
          <w:rFonts w:asciiTheme="majorHAnsi" w:hAnsiTheme="majorHAnsi"/>
          <w:color w:val="000000" w:themeColor="text1"/>
        </w:rPr>
        <w:fldChar w:fldCharType="end"/>
      </w:r>
      <w:r w:rsidR="00D7421B" w:rsidRPr="00C2153A">
        <w:rPr>
          <w:rFonts w:asciiTheme="majorHAnsi" w:hAnsiTheme="majorHAnsi"/>
          <w:color w:val="000000" w:themeColor="text1"/>
        </w:rPr>
        <w:t xml:space="preserve">.  </w:t>
      </w:r>
      <w:r w:rsidR="002466E0" w:rsidRPr="00C2153A">
        <w:rPr>
          <w:rFonts w:asciiTheme="majorHAnsi" w:hAnsiTheme="majorHAnsi"/>
          <w:color w:val="000000" w:themeColor="text1"/>
        </w:rPr>
        <w:t>D</w:t>
      </w:r>
      <w:r w:rsidR="00D7421B" w:rsidRPr="00C2153A">
        <w:rPr>
          <w:rFonts w:asciiTheme="majorHAnsi" w:hAnsiTheme="majorHAnsi"/>
          <w:color w:val="000000" w:themeColor="text1"/>
        </w:rPr>
        <w:t>escribed in the context of ecological studies</w:t>
      </w:r>
      <w:r w:rsidR="002466E0" w:rsidRPr="00C2153A">
        <w:rPr>
          <w:rFonts w:asciiTheme="majorHAnsi" w:hAnsiTheme="majorHAnsi"/>
          <w:color w:val="000000" w:themeColor="text1"/>
        </w:rPr>
        <w:t>, data dredging is the process of</w:t>
      </w:r>
      <w:r w:rsidR="00D7421B" w:rsidRPr="00C2153A">
        <w:rPr>
          <w:rFonts w:asciiTheme="majorHAnsi" w:hAnsiTheme="majorHAnsi"/>
          <w:color w:val="000000" w:themeColor="text1"/>
        </w:rPr>
        <w:t xml:space="preserve"> measuring </w:t>
      </w:r>
      <w:r w:rsidR="002466E0" w:rsidRPr="00C2153A">
        <w:rPr>
          <w:rFonts w:asciiTheme="majorHAnsi" w:hAnsiTheme="majorHAnsi"/>
          <w:color w:val="000000" w:themeColor="text1"/>
        </w:rPr>
        <w:t xml:space="preserve">and searching for significance among </w:t>
      </w:r>
      <w:r w:rsidR="00D7421B" w:rsidRPr="00C2153A">
        <w:rPr>
          <w:rFonts w:asciiTheme="majorHAnsi" w:hAnsiTheme="majorHAnsi"/>
          <w:color w:val="000000" w:themeColor="text1"/>
        </w:rPr>
        <w:t xml:space="preserve">a great many variables </w:t>
      </w:r>
      <w:r w:rsidR="002466E0" w:rsidRPr="00C2153A">
        <w:rPr>
          <w:rFonts w:asciiTheme="majorHAnsi" w:hAnsiTheme="majorHAnsi"/>
          <w:color w:val="000000" w:themeColor="text1"/>
        </w:rPr>
        <w:t xml:space="preserve">without a clear </w:t>
      </w:r>
      <w:r w:rsidR="002466E0" w:rsidRPr="00F2005B">
        <w:rPr>
          <w:rFonts w:asciiTheme="majorHAnsi" w:hAnsiTheme="majorHAnsi"/>
          <w:i/>
          <w:color w:val="000000" w:themeColor="text1"/>
        </w:rPr>
        <w:t>a priori</w:t>
      </w:r>
      <w:r w:rsidR="002466E0" w:rsidRPr="00C2153A">
        <w:rPr>
          <w:rFonts w:asciiTheme="majorHAnsi" w:hAnsiTheme="majorHAnsi"/>
          <w:color w:val="000000" w:themeColor="text1"/>
        </w:rPr>
        <w:t xml:space="preserve"> decision </w:t>
      </w:r>
      <w:r w:rsidR="006E2B27" w:rsidRPr="00C2153A">
        <w:rPr>
          <w:rFonts w:asciiTheme="majorHAnsi" w:hAnsiTheme="majorHAnsi"/>
          <w:color w:val="000000" w:themeColor="text1"/>
        </w:rPr>
        <w:t>of</w:t>
      </w:r>
      <w:r w:rsidR="002466E0" w:rsidRPr="00C2153A">
        <w:rPr>
          <w:rFonts w:asciiTheme="majorHAnsi" w:hAnsiTheme="majorHAnsi"/>
          <w:color w:val="000000" w:themeColor="text1"/>
        </w:rPr>
        <w:t xml:space="preserve"> what variables may be biologically important. </w:t>
      </w:r>
      <w:r w:rsidR="00A26C21" w:rsidRPr="00C2153A">
        <w:rPr>
          <w:rFonts w:asciiTheme="majorHAnsi" w:hAnsiTheme="majorHAnsi"/>
          <w:color w:val="000000" w:themeColor="text1"/>
        </w:rPr>
        <w:t xml:space="preserve"> Burnham and Anderson</w:t>
      </w:r>
      <w:r w:rsidR="00D7421B" w:rsidRPr="00C2153A">
        <w:rPr>
          <w:rFonts w:asciiTheme="majorHAnsi" w:hAnsiTheme="majorHAnsi"/>
          <w:color w:val="000000" w:themeColor="text1"/>
        </w:rPr>
        <w:t xml:space="preserve"> encourage careful selection of </w:t>
      </w:r>
      <w:r w:rsidR="002466E0" w:rsidRPr="00C2153A">
        <w:rPr>
          <w:rFonts w:asciiTheme="majorHAnsi" w:hAnsiTheme="majorHAnsi"/>
          <w:color w:val="000000" w:themeColor="text1"/>
        </w:rPr>
        <w:t xml:space="preserve">a reduced set of </w:t>
      </w:r>
      <w:r w:rsidR="00D7421B" w:rsidRPr="00C2153A">
        <w:rPr>
          <w:rFonts w:asciiTheme="majorHAnsi" w:hAnsiTheme="majorHAnsi"/>
          <w:color w:val="000000" w:themeColor="text1"/>
        </w:rPr>
        <w:t>variables based on a sound understanding of the biology involved</w:t>
      </w:r>
      <w:r w:rsidR="002466E0" w:rsidRPr="00C2153A">
        <w:rPr>
          <w:rFonts w:asciiTheme="majorHAnsi" w:hAnsiTheme="majorHAnsi"/>
          <w:color w:val="000000" w:themeColor="text1"/>
        </w:rPr>
        <w:t xml:space="preserve"> and by doing this reducing the total number of models that must be evaluated</w:t>
      </w:r>
      <w:r w:rsidR="00A26C21" w:rsidRPr="00C2153A">
        <w:rPr>
          <w:rFonts w:asciiTheme="majorHAnsi" w:hAnsiTheme="majorHAnsi"/>
          <w:color w:val="000000" w:themeColor="text1"/>
        </w:rPr>
        <w:t xml:space="preserve"> (2002)</w:t>
      </w:r>
      <w:r w:rsidR="00D7421B" w:rsidRPr="00C2153A">
        <w:rPr>
          <w:rFonts w:asciiTheme="majorHAnsi" w:hAnsiTheme="majorHAnsi"/>
          <w:color w:val="000000" w:themeColor="text1"/>
        </w:rPr>
        <w:t xml:space="preserve">.  In </w:t>
      </w:r>
      <w:r w:rsidR="002466E0" w:rsidRPr="00C2153A">
        <w:rPr>
          <w:rFonts w:asciiTheme="majorHAnsi" w:hAnsiTheme="majorHAnsi"/>
          <w:color w:val="000000" w:themeColor="text1"/>
        </w:rPr>
        <w:t>LCA,</w:t>
      </w:r>
      <w:r w:rsidR="00D7421B" w:rsidRPr="00C2153A">
        <w:rPr>
          <w:rFonts w:asciiTheme="majorHAnsi" w:hAnsiTheme="majorHAnsi"/>
          <w:color w:val="000000" w:themeColor="text1"/>
        </w:rPr>
        <w:t xml:space="preserve"> the variables </w:t>
      </w:r>
      <w:r w:rsidR="002466E0" w:rsidRPr="00C2153A">
        <w:rPr>
          <w:rFonts w:asciiTheme="majorHAnsi" w:hAnsiTheme="majorHAnsi"/>
          <w:color w:val="000000" w:themeColor="text1"/>
        </w:rPr>
        <w:t xml:space="preserve">are </w:t>
      </w:r>
      <w:r w:rsidR="00E31F13">
        <w:rPr>
          <w:rFonts w:asciiTheme="majorHAnsi" w:hAnsiTheme="majorHAnsi"/>
          <w:color w:val="000000" w:themeColor="text1"/>
        </w:rPr>
        <w:t>known</w:t>
      </w:r>
      <w:r w:rsidR="00E31F13" w:rsidRPr="00C2153A">
        <w:rPr>
          <w:rFonts w:asciiTheme="majorHAnsi" w:hAnsiTheme="majorHAnsi"/>
          <w:color w:val="000000" w:themeColor="text1"/>
        </w:rPr>
        <w:t xml:space="preserve"> </w:t>
      </w:r>
      <w:r w:rsidR="00640EB3">
        <w:rPr>
          <w:rFonts w:asciiTheme="majorHAnsi" w:hAnsiTheme="majorHAnsi"/>
          <w:color w:val="000000" w:themeColor="text1"/>
        </w:rPr>
        <w:t>CGEs</w:t>
      </w:r>
      <w:r w:rsidR="00D7421B" w:rsidRPr="00C2153A">
        <w:rPr>
          <w:rFonts w:asciiTheme="majorHAnsi" w:hAnsiTheme="majorHAnsi"/>
          <w:color w:val="000000" w:themeColor="text1"/>
        </w:rPr>
        <w:t xml:space="preserve">, and each one describes a biologically plausible </w:t>
      </w:r>
      <w:r w:rsidR="00E31F13">
        <w:rPr>
          <w:rFonts w:asciiTheme="majorHAnsi" w:hAnsiTheme="majorHAnsi"/>
          <w:color w:val="000000" w:themeColor="text1"/>
        </w:rPr>
        <w:t xml:space="preserve">component of the genetic </w:t>
      </w:r>
      <w:r w:rsidR="00D7421B" w:rsidRPr="00C2153A">
        <w:rPr>
          <w:rFonts w:asciiTheme="majorHAnsi" w:hAnsiTheme="majorHAnsi"/>
          <w:color w:val="000000" w:themeColor="text1"/>
        </w:rPr>
        <w:t xml:space="preserve">architecture </w:t>
      </w:r>
      <w:r w:rsidR="00E31F13">
        <w:rPr>
          <w:rFonts w:asciiTheme="majorHAnsi" w:hAnsiTheme="majorHAnsi"/>
          <w:color w:val="000000" w:themeColor="text1"/>
        </w:rPr>
        <w:t>underlying</w:t>
      </w:r>
      <w:r w:rsidR="00376A4F" w:rsidRPr="00C2153A">
        <w:rPr>
          <w:rFonts w:asciiTheme="majorHAnsi" w:hAnsiTheme="majorHAnsi"/>
          <w:color w:val="000000" w:themeColor="text1"/>
        </w:rPr>
        <w:t xml:space="preserve"> the phenotypes of </w:t>
      </w:r>
      <w:r w:rsidR="00E31F13">
        <w:rPr>
          <w:rFonts w:asciiTheme="majorHAnsi" w:hAnsiTheme="majorHAnsi"/>
          <w:color w:val="000000" w:themeColor="text1"/>
        </w:rPr>
        <w:t xml:space="preserve">the observed </w:t>
      </w:r>
      <w:r w:rsidR="00376A4F" w:rsidRPr="00C2153A">
        <w:rPr>
          <w:rFonts w:asciiTheme="majorHAnsi" w:hAnsiTheme="majorHAnsi"/>
          <w:color w:val="000000" w:themeColor="text1"/>
        </w:rPr>
        <w:t xml:space="preserve">cohorts.  The goal of LCA, finding the set of </w:t>
      </w:r>
      <w:r w:rsidR="00640EB3">
        <w:rPr>
          <w:rFonts w:asciiTheme="majorHAnsi" w:hAnsiTheme="majorHAnsi"/>
          <w:color w:val="000000" w:themeColor="text1"/>
        </w:rPr>
        <w:t>CGEs</w:t>
      </w:r>
      <w:r w:rsidR="00376A4F" w:rsidRPr="00C2153A">
        <w:rPr>
          <w:rFonts w:asciiTheme="majorHAnsi" w:hAnsiTheme="majorHAnsi"/>
          <w:color w:val="000000" w:themeColor="text1"/>
        </w:rPr>
        <w:t xml:space="preserve"> that best explains the observed data, can </w:t>
      </w:r>
      <w:r w:rsidR="00E31F13">
        <w:rPr>
          <w:rFonts w:asciiTheme="majorHAnsi" w:hAnsiTheme="majorHAnsi"/>
          <w:color w:val="000000" w:themeColor="text1"/>
        </w:rPr>
        <w:t>best</w:t>
      </w:r>
      <w:r w:rsidR="00E31F13" w:rsidRPr="00C2153A">
        <w:rPr>
          <w:rFonts w:asciiTheme="majorHAnsi" w:hAnsiTheme="majorHAnsi"/>
          <w:color w:val="000000" w:themeColor="text1"/>
        </w:rPr>
        <w:t xml:space="preserve"> </w:t>
      </w:r>
      <w:r w:rsidR="00376A4F" w:rsidRPr="00C2153A">
        <w:rPr>
          <w:rFonts w:asciiTheme="majorHAnsi" w:hAnsiTheme="majorHAnsi"/>
          <w:color w:val="000000" w:themeColor="text1"/>
        </w:rPr>
        <w:t xml:space="preserve">be accomplished if we examine all possible combinations of </w:t>
      </w:r>
      <w:r w:rsidR="00640EB3">
        <w:rPr>
          <w:rFonts w:asciiTheme="majorHAnsi" w:hAnsiTheme="majorHAnsi"/>
          <w:color w:val="000000" w:themeColor="text1"/>
        </w:rPr>
        <w:t>CGEs</w:t>
      </w:r>
      <w:r w:rsidR="00376A4F" w:rsidRPr="00C2153A">
        <w:rPr>
          <w:rFonts w:asciiTheme="majorHAnsi" w:hAnsiTheme="majorHAnsi"/>
          <w:color w:val="000000" w:themeColor="text1"/>
        </w:rPr>
        <w:t xml:space="preserve">.  Assuming the necessary cohorts are </w:t>
      </w:r>
      <w:r w:rsidR="006E2B27" w:rsidRPr="00C2153A">
        <w:rPr>
          <w:rFonts w:asciiTheme="majorHAnsi" w:hAnsiTheme="majorHAnsi"/>
          <w:color w:val="000000" w:themeColor="text1"/>
        </w:rPr>
        <w:t>available,</w:t>
      </w:r>
      <w:r w:rsidR="00376A4F" w:rsidRPr="00C2153A">
        <w:rPr>
          <w:rFonts w:asciiTheme="majorHAnsi" w:hAnsiTheme="majorHAnsi"/>
          <w:color w:val="000000" w:themeColor="text1"/>
        </w:rPr>
        <w:t xml:space="preserve"> the I-T approach accomplish</w:t>
      </w:r>
      <w:r w:rsidR="00E31F13">
        <w:rPr>
          <w:rFonts w:asciiTheme="majorHAnsi" w:hAnsiTheme="majorHAnsi"/>
          <w:color w:val="000000" w:themeColor="text1"/>
        </w:rPr>
        <w:t>es</w:t>
      </w:r>
      <w:r w:rsidR="00376A4F" w:rsidRPr="00C2153A">
        <w:rPr>
          <w:rFonts w:asciiTheme="majorHAnsi" w:hAnsiTheme="majorHAnsi"/>
          <w:color w:val="000000" w:themeColor="text1"/>
        </w:rPr>
        <w:t xml:space="preserve"> this goal. </w:t>
      </w:r>
    </w:p>
    <w:p w14:paraId="4CA024BB" w14:textId="6406FB8E" w:rsidR="0041724E" w:rsidRPr="00C2153A" w:rsidRDefault="00656ED5"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A35985" w:rsidRPr="00C2153A">
        <w:rPr>
          <w:rFonts w:asciiTheme="majorHAnsi" w:hAnsiTheme="majorHAnsi"/>
          <w:color w:val="000000" w:themeColor="text1"/>
        </w:rPr>
        <w:t xml:space="preserve">Despite the improvements provided by implementing an I-T approach in SAGA, we would caution users to carefully consider a number of issues in interpreting results.  </w:t>
      </w:r>
      <w:r w:rsidRPr="00C2153A">
        <w:rPr>
          <w:rFonts w:asciiTheme="majorHAnsi" w:hAnsiTheme="majorHAnsi"/>
          <w:color w:val="000000" w:themeColor="text1"/>
        </w:rPr>
        <w:t xml:space="preserve">First among these would be the inclusion of </w:t>
      </w:r>
      <w:r w:rsidR="00D725C3">
        <w:rPr>
          <w:rFonts w:asciiTheme="majorHAnsi" w:hAnsiTheme="majorHAnsi"/>
          <w:color w:val="000000" w:themeColor="text1"/>
        </w:rPr>
        <w:t>spurious</w:t>
      </w:r>
      <w:r w:rsidRPr="00C2153A">
        <w:rPr>
          <w:rFonts w:asciiTheme="majorHAnsi" w:hAnsiTheme="majorHAnsi"/>
          <w:color w:val="000000" w:themeColor="text1"/>
        </w:rPr>
        <w:t xml:space="preserve"> variables</w:t>
      </w:r>
      <w:r w:rsidR="00594F8E" w:rsidRPr="00C2153A">
        <w:rPr>
          <w:rFonts w:asciiTheme="majorHAnsi" w:hAnsiTheme="majorHAnsi"/>
          <w:color w:val="000000" w:themeColor="text1"/>
        </w:rPr>
        <w:t>,</w:t>
      </w:r>
      <w:r w:rsidRPr="00C2153A">
        <w:rPr>
          <w:rFonts w:asciiTheme="majorHAnsi" w:hAnsiTheme="majorHAnsi"/>
          <w:color w:val="000000" w:themeColor="text1"/>
        </w:rPr>
        <w:t xml:space="preserve"> as we found in our analysis of simulated datasets 1-4 approximately 29% of iterations </w:t>
      </w:r>
      <w:r w:rsidR="00230FE0">
        <w:rPr>
          <w:rFonts w:asciiTheme="majorHAnsi" w:hAnsiTheme="majorHAnsi"/>
          <w:color w:val="000000" w:themeColor="text1"/>
        </w:rPr>
        <w:t>identified a model as</w:t>
      </w:r>
      <w:r w:rsidRPr="00C2153A">
        <w:rPr>
          <w:rFonts w:asciiTheme="majorHAnsi" w:hAnsiTheme="majorHAnsi"/>
          <w:color w:val="000000" w:themeColor="text1"/>
        </w:rPr>
        <w:t xml:space="preserve"> best which included a </w:t>
      </w:r>
      <w:r w:rsidR="00640EB3">
        <w:rPr>
          <w:rFonts w:asciiTheme="majorHAnsi" w:hAnsiTheme="majorHAnsi"/>
          <w:color w:val="000000" w:themeColor="text1"/>
        </w:rPr>
        <w:t>CGE</w:t>
      </w:r>
      <w:r w:rsidRPr="00C2153A">
        <w:rPr>
          <w:rFonts w:asciiTheme="majorHAnsi" w:hAnsiTheme="majorHAnsi"/>
          <w:color w:val="000000" w:themeColor="text1"/>
        </w:rPr>
        <w:t xml:space="preserve"> </w:t>
      </w:r>
      <w:r w:rsidR="00D725C3">
        <w:rPr>
          <w:rFonts w:asciiTheme="majorHAnsi" w:hAnsiTheme="majorHAnsi"/>
          <w:color w:val="000000" w:themeColor="text1"/>
        </w:rPr>
        <w:t xml:space="preserve">that was </w:t>
      </w:r>
      <w:r w:rsidRPr="00C2153A">
        <w:rPr>
          <w:rFonts w:asciiTheme="majorHAnsi" w:hAnsiTheme="majorHAnsi"/>
          <w:color w:val="000000" w:themeColor="text1"/>
        </w:rPr>
        <w:t xml:space="preserve">not in the generating model.  These </w:t>
      </w:r>
      <w:r w:rsidR="00D725C3">
        <w:rPr>
          <w:rFonts w:asciiTheme="majorHAnsi" w:hAnsiTheme="majorHAnsi"/>
          <w:color w:val="000000" w:themeColor="text1"/>
        </w:rPr>
        <w:t>spurious</w:t>
      </w:r>
      <w:r w:rsidR="00D725C3" w:rsidRPr="00C2153A">
        <w:rPr>
          <w:rFonts w:asciiTheme="majorHAnsi" w:hAnsiTheme="majorHAnsi"/>
          <w:color w:val="000000" w:themeColor="text1"/>
        </w:rPr>
        <w:t xml:space="preserve"> </w:t>
      </w:r>
      <w:r w:rsidRPr="00C2153A">
        <w:rPr>
          <w:rFonts w:asciiTheme="majorHAnsi" w:hAnsiTheme="majorHAnsi"/>
          <w:color w:val="000000" w:themeColor="text1"/>
        </w:rPr>
        <w:t xml:space="preserve">variables are easily identified </w:t>
      </w:r>
      <w:r w:rsidR="00D725C3">
        <w:rPr>
          <w:rFonts w:asciiTheme="majorHAnsi" w:hAnsiTheme="majorHAnsi"/>
          <w:color w:val="000000" w:themeColor="text1"/>
        </w:rPr>
        <w:t>by small</w:t>
      </w:r>
      <w:r w:rsidR="00594F8E" w:rsidRPr="00C2153A">
        <w:rPr>
          <w:rFonts w:asciiTheme="majorHAnsi" w:hAnsiTheme="majorHAnsi"/>
          <w:color w:val="000000" w:themeColor="text1"/>
        </w:rPr>
        <w:t xml:space="preserve"> parameter estimate</w:t>
      </w:r>
      <w:r w:rsidR="00D725C3">
        <w:rPr>
          <w:rFonts w:asciiTheme="majorHAnsi" w:hAnsiTheme="majorHAnsi"/>
          <w:color w:val="000000" w:themeColor="text1"/>
        </w:rPr>
        <w:t>s</w:t>
      </w:r>
      <w:r w:rsidR="00594F8E" w:rsidRPr="00C2153A">
        <w:rPr>
          <w:rFonts w:asciiTheme="majorHAnsi" w:hAnsiTheme="majorHAnsi"/>
          <w:color w:val="000000" w:themeColor="text1"/>
        </w:rPr>
        <w:t xml:space="preserve"> </w:t>
      </w:r>
      <w:r w:rsidR="00D725C3">
        <w:rPr>
          <w:rFonts w:asciiTheme="majorHAnsi" w:hAnsiTheme="majorHAnsi"/>
          <w:color w:val="000000" w:themeColor="text1"/>
        </w:rPr>
        <w:t>with</w:t>
      </w:r>
      <w:r w:rsidR="00594F8E" w:rsidRPr="00C2153A">
        <w:rPr>
          <w:rFonts w:asciiTheme="majorHAnsi" w:hAnsiTheme="majorHAnsi"/>
          <w:color w:val="000000" w:themeColor="text1"/>
        </w:rPr>
        <w:t xml:space="preserve"> standard errors </w:t>
      </w:r>
      <w:r w:rsidR="00D725C3">
        <w:rPr>
          <w:rFonts w:asciiTheme="majorHAnsi" w:hAnsiTheme="majorHAnsi"/>
          <w:color w:val="000000" w:themeColor="text1"/>
        </w:rPr>
        <w:t>overlapping zero</w:t>
      </w:r>
      <w:r w:rsidR="00594F8E" w:rsidRPr="00C2153A">
        <w:rPr>
          <w:rFonts w:asciiTheme="majorHAnsi" w:hAnsiTheme="majorHAnsi"/>
          <w:color w:val="000000" w:themeColor="text1"/>
        </w:rPr>
        <w:t xml:space="preserve">.  </w:t>
      </w:r>
    </w:p>
    <w:p w14:paraId="771DDAA5" w14:textId="491680AC" w:rsidR="0041724E" w:rsidRPr="00C2153A" w:rsidRDefault="0041724E" w:rsidP="008205FB">
      <w:pPr>
        <w:spacing w:line="480" w:lineRule="auto"/>
        <w:rPr>
          <w:rFonts w:asciiTheme="majorHAnsi" w:hAnsiTheme="majorHAnsi"/>
          <w:color w:val="000000" w:themeColor="text1"/>
        </w:rPr>
      </w:pPr>
      <w:r w:rsidRPr="00C2153A">
        <w:rPr>
          <w:rFonts w:asciiTheme="majorHAnsi" w:hAnsiTheme="majorHAnsi"/>
          <w:color w:val="000000" w:themeColor="text1"/>
        </w:rPr>
        <w:tab/>
        <w:t xml:space="preserve">Some previous studies have used AIC scores </w:t>
      </w:r>
      <w:r w:rsidR="00182298">
        <w:rPr>
          <w:rFonts w:asciiTheme="majorHAnsi" w:hAnsiTheme="majorHAnsi"/>
          <w:color w:val="000000" w:themeColor="text1"/>
        </w:rPr>
        <w:t>to</w:t>
      </w:r>
      <w:r w:rsidR="00182298" w:rsidRPr="00C2153A">
        <w:rPr>
          <w:rFonts w:asciiTheme="majorHAnsi" w:hAnsiTheme="majorHAnsi"/>
          <w:color w:val="000000" w:themeColor="text1"/>
        </w:rPr>
        <w:t xml:space="preserve"> choos</w:t>
      </w:r>
      <w:r w:rsidR="00182298">
        <w:rPr>
          <w:rFonts w:asciiTheme="majorHAnsi" w:hAnsiTheme="majorHAnsi"/>
          <w:color w:val="000000" w:themeColor="text1"/>
        </w:rPr>
        <w:t>e</w:t>
      </w:r>
      <w:r w:rsidR="00182298" w:rsidRPr="00C2153A">
        <w:rPr>
          <w:rFonts w:asciiTheme="majorHAnsi" w:hAnsiTheme="majorHAnsi"/>
          <w:color w:val="000000" w:themeColor="text1"/>
        </w:rPr>
        <w:t xml:space="preserve"> </w:t>
      </w:r>
      <w:r w:rsidRPr="00C2153A">
        <w:rPr>
          <w:rFonts w:asciiTheme="majorHAnsi" w:hAnsiTheme="majorHAnsi"/>
          <w:color w:val="000000" w:themeColor="text1"/>
        </w:rPr>
        <w:t xml:space="preserve">a most parsimonious model </w:t>
      </w:r>
      <w:r w:rsidRPr="00C2153A">
        <w:rPr>
          <w:rFonts w:asciiTheme="majorHAnsi" w:hAnsiTheme="majorHAnsi"/>
          <w:color w:val="000000" w:themeColor="text1"/>
        </w:rPr>
        <w:fldChar w:fldCharType="begin">
          <w:fldData xml:space="preserve">PEVuZE5vdGU+PENpdGU+PEF1dGhvcj5Gb3g8L0F1dGhvcj48WWVhcj4yMDExPC9ZZWFyPjxSZWNO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</w:fldData>
        </w:fldChar>
      </w:r>
      <w:r w:rsidR="00A52B0A">
        <w:rPr>
          <w:rFonts w:asciiTheme="majorHAnsi" w:hAnsiTheme="majorHAnsi"/>
          <w:color w:val="000000" w:themeColor="text1"/>
        </w:rPr>
        <w:instrText xml:space="preserve"> ADDIN EN.CITE </w:instrText>
      </w:r>
      <w:r w:rsidR="00A52B0A">
        <w:rPr>
          <w:rFonts w:asciiTheme="majorHAnsi" w:hAnsiTheme="majorHAnsi"/>
          <w:color w:val="000000" w:themeColor="text1"/>
        </w:rPr>
        <w:fldChar w:fldCharType="begin">
          <w:fldData xml:space="preserve">PEVuZE5vdGU+PENpdGU+PEF1dGhvcj5Gb3g8L0F1dGhvcj48WWVhcj4yMDExPC9ZZWFyPjxSZWNO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</w:fldData>
        </w:fldChar>
      </w:r>
      <w:r w:rsidR="00A52B0A">
        <w:rPr>
          <w:rFonts w:asciiTheme="majorHAnsi" w:hAnsiTheme="majorHAnsi"/>
          <w:color w:val="000000" w:themeColor="text1"/>
        </w:rPr>
        <w:instrText xml:space="preserve"> ADDIN EN.CITE.DATA </w:instrText>
      </w:r>
      <w:r w:rsidR="00A52B0A">
        <w:rPr>
          <w:rFonts w:asciiTheme="majorHAnsi" w:hAnsiTheme="majorHAnsi"/>
          <w:color w:val="000000" w:themeColor="text1"/>
        </w:rPr>
      </w:r>
      <w:r w:rsidR="00A52B0A">
        <w:rPr>
          <w:rFonts w:asciiTheme="majorHAnsi" w:hAnsiTheme="majorHAnsi"/>
          <w:color w:val="000000" w:themeColor="text1"/>
        </w:rPr>
        <w:fldChar w:fldCharType="end"/>
      </w:r>
      <w:r w:rsidRPr="00C2153A">
        <w:rPr>
          <w:rFonts w:asciiTheme="majorHAnsi" w:hAnsiTheme="majorHAnsi"/>
          <w:color w:val="000000" w:themeColor="text1"/>
        </w:rPr>
      </w:r>
      <w:r w:rsidRPr="00C2153A">
        <w:rPr>
          <w:rFonts w:asciiTheme="majorHAnsi" w:hAnsiTheme="majorHAnsi"/>
          <w:color w:val="000000" w:themeColor="text1"/>
        </w:rPr>
        <w:fldChar w:fldCharType="separate"/>
      </w:r>
      <w:r w:rsidR="00A52B0A">
        <w:rPr>
          <w:rFonts w:asciiTheme="majorHAnsi" w:hAnsiTheme="majorHAnsi"/>
          <w:noProof/>
          <w:color w:val="000000" w:themeColor="text1"/>
        </w:rPr>
        <w:t>(Bieri and Kawecki 2003; Fox et al. 2004; Fox et al. 2011)</w:t>
      </w:r>
      <w:r w:rsidRPr="00C2153A">
        <w:rPr>
          <w:rFonts w:asciiTheme="majorHAnsi" w:hAnsiTheme="majorHAnsi"/>
          <w:color w:val="000000" w:themeColor="text1"/>
        </w:rPr>
        <w:fldChar w:fldCharType="end"/>
      </w:r>
      <w:r w:rsidRPr="00C2153A">
        <w:rPr>
          <w:rFonts w:asciiTheme="majorHAnsi" w:hAnsiTheme="majorHAnsi"/>
          <w:color w:val="000000" w:themeColor="text1"/>
        </w:rPr>
        <w:t xml:space="preserve">. However, If the ratio of the number of cohorts (n) to the number of </w:t>
      </w:r>
      <w:r w:rsidR="00640EB3">
        <w:rPr>
          <w:rFonts w:asciiTheme="majorHAnsi" w:hAnsiTheme="majorHAnsi"/>
          <w:color w:val="000000" w:themeColor="text1"/>
        </w:rPr>
        <w:t>CGEs</w:t>
      </w:r>
      <w:r w:rsidRPr="00C2153A">
        <w:rPr>
          <w:rFonts w:asciiTheme="majorHAnsi" w:hAnsiTheme="majorHAnsi"/>
          <w:color w:val="000000" w:themeColor="text1"/>
        </w:rPr>
        <w:t xml:space="preserve"> being evaluated (K) is less than 40</w:t>
      </w:r>
      <w:r w:rsidR="00B67445">
        <w:rPr>
          <w:rFonts w:asciiTheme="majorHAnsi" w:hAnsiTheme="majorHAnsi"/>
          <w:color w:val="000000" w:themeColor="text1"/>
        </w:rPr>
        <w:t>, which will almost always be the case in LCA,</w:t>
      </w:r>
      <w:r w:rsidRPr="00C2153A">
        <w:rPr>
          <w:rFonts w:asciiTheme="majorHAnsi" w:hAnsiTheme="majorHAnsi"/>
          <w:color w:val="000000" w:themeColor="text1"/>
        </w:rPr>
        <w:t xml:space="preserve"> then AICc is preferable</w:t>
      </w:r>
      <w:r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&lt;EndNote&gt;&lt;Cite&gt;&lt;Author&gt;Burnham&lt;/Author&gt;&lt;Year&gt;1998&lt;/Year&gt;&lt;RecNum&gt;1506&lt;/RecNum&gt;&lt;DisplayText&gt;(Burnham and Andersen 1998)&lt;/DisplayText&gt;&lt;record&gt;&lt;rec-number&gt;1506&lt;/rec-number&gt;&lt;foreign-keys&gt;&lt;key app="EN" db-id="epvtarstqevspaeztvg5esrw0a5xeedx0zxx" timestamp="1406595492"&gt;1506&lt;/key&gt;&lt;/foreign-keys&gt;&lt;ref-type name="Book"&gt;6&lt;/ref-type&gt;&lt;contributors&gt;&lt;authors&gt;&lt;author&gt;Burnham, K.P.&lt;/author&gt;&lt;author&gt;Andersen, S. B.&lt;/author&gt;&lt;/authors&gt;&lt;/contributors&gt;&lt;titles&gt;&lt;title&gt;Model Selection and Inference: a practical information-theoretic approach&lt;/title&gt;&lt;/titles&gt;&lt;dates&gt;&lt;year&gt;1998&lt;/year&gt;&lt;/dates&gt;&lt;pub-location&gt;New York&lt;/pub-location&gt;&lt;publisher&gt;Springer-Verlag&lt;/publisher&gt;&lt;urls&gt;&lt;/urls&gt;&lt;/record&gt;&lt;/Cite&gt;&lt;/EndNote&gt;</w:instrText>
      </w:r>
      <w:r w:rsidRPr="00C2153A">
        <w:rPr>
          <w:rFonts w:asciiTheme="majorHAnsi" w:hAnsiTheme="majorHAnsi"/>
          <w:color w:val="000000" w:themeColor="text1"/>
        </w:rPr>
        <w:fldChar w:fldCharType="separate"/>
      </w:r>
      <w:r w:rsidR="00A52B0A">
        <w:rPr>
          <w:rFonts w:asciiTheme="majorHAnsi" w:hAnsiTheme="majorHAnsi"/>
          <w:noProof/>
          <w:color w:val="000000" w:themeColor="text1"/>
        </w:rPr>
        <w:t>(Burnham and Andersen 1998)</w:t>
      </w:r>
      <w:r w:rsidRPr="00C2153A">
        <w:rPr>
          <w:rFonts w:asciiTheme="majorHAnsi" w:hAnsiTheme="majorHAnsi"/>
          <w:color w:val="000000" w:themeColor="text1"/>
        </w:rPr>
        <w:fldChar w:fldCharType="end"/>
      </w:r>
      <w:r w:rsidRPr="00C2153A">
        <w:rPr>
          <w:rFonts w:asciiTheme="majorHAnsi" w:hAnsiTheme="majorHAnsi"/>
          <w:color w:val="000000" w:themeColor="text1"/>
        </w:rPr>
        <w:t xml:space="preserve">. </w:t>
      </w:r>
      <w:r w:rsidR="00D044CA">
        <w:rPr>
          <w:rFonts w:asciiTheme="majorHAnsi" w:hAnsiTheme="majorHAnsi"/>
          <w:color w:val="000000" w:themeColor="text1"/>
        </w:rPr>
        <w:t xml:space="preserve"> </w:t>
      </w:r>
      <w:r w:rsidRPr="00C2153A">
        <w:rPr>
          <w:rFonts w:asciiTheme="majorHAnsi" w:hAnsiTheme="majorHAnsi"/>
          <w:color w:val="000000" w:themeColor="text1"/>
        </w:rPr>
        <w:t>AICc provides an appropriate trade off between model complexity and goodness of fit</w:t>
      </w:r>
      <w:r w:rsidR="00E969EB">
        <w:rPr>
          <w:rFonts w:asciiTheme="majorHAnsi" w:hAnsiTheme="majorHAnsi"/>
          <w:color w:val="000000" w:themeColor="text1"/>
        </w:rPr>
        <w:t>,</w:t>
      </w:r>
      <w:r w:rsidRPr="00C2153A">
        <w:rPr>
          <w:rFonts w:asciiTheme="majorHAnsi" w:hAnsiTheme="majorHAnsi"/>
          <w:color w:val="000000" w:themeColor="text1"/>
        </w:rPr>
        <w:t xml:space="preserve"> and as sample size increases it converges on AIC </w:t>
      </w:r>
      <w:r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&lt;EndNote&gt;&lt;Cite&gt;&lt;Author&gt;McQuarrie&lt;/Author&gt;&lt;Year&gt;1998&lt;/Year&gt;&lt;RecNum&gt;1486&lt;/RecNum&gt;&lt;DisplayText&gt;(McQuarrie and Tsai 1998)&lt;/DisplayText&gt;&lt;record&gt;&lt;rec-number&gt;1486&lt;/rec-number&gt;&lt;foreign-keys&gt;&lt;key app="EN" db-id="epvtarstqevspaeztvg5esrw0a5xeedx0zxx" timestamp="1405372830"&gt;1486&lt;/key&gt;&lt;/foreign-keys&gt;&lt;ref-type name="Book"&gt;6&lt;/ref-type&gt;&lt;contributors&gt;&lt;authors&gt;&lt;author&gt;McQuarrie, A.D.&lt;/author&gt;&lt;author&gt;Tsai, C-L&lt;/author&gt;&lt;/authors&gt;&lt;/contributors&gt;&lt;titles&gt;&lt;title&gt;Regression and time series model selection&lt;/title&gt;&lt;/titles&gt;&lt;dates&gt;&lt;year&gt;1998&lt;/year&gt;&lt;/dates&gt;&lt;pub-location&gt;Singapore&lt;/pub-location&gt;&lt;publisher&gt;World Scientific Publishing Company&lt;/publisher&gt;&lt;urls&gt;&lt;/urls&gt;&lt;/record&gt;&lt;/Cite&gt;&lt;/EndNote&gt;</w:instrText>
      </w:r>
      <w:r w:rsidRPr="00C2153A">
        <w:rPr>
          <w:rFonts w:asciiTheme="majorHAnsi" w:hAnsiTheme="majorHAnsi"/>
          <w:color w:val="000000" w:themeColor="text1"/>
        </w:rPr>
        <w:fldChar w:fldCharType="separate"/>
      </w:r>
      <w:r w:rsidR="00A52B0A">
        <w:rPr>
          <w:rFonts w:asciiTheme="majorHAnsi" w:hAnsiTheme="majorHAnsi"/>
          <w:noProof/>
          <w:color w:val="000000" w:themeColor="text1"/>
        </w:rPr>
        <w:t>(McQuarrie and Tsai 1998)</w:t>
      </w:r>
      <w:r w:rsidRPr="00C2153A">
        <w:rPr>
          <w:rFonts w:asciiTheme="majorHAnsi" w:hAnsiTheme="majorHAnsi"/>
          <w:color w:val="000000" w:themeColor="text1"/>
        </w:rPr>
        <w:fldChar w:fldCharType="end"/>
      </w:r>
      <w:r w:rsidRPr="00C2153A">
        <w:rPr>
          <w:rFonts w:asciiTheme="majorHAnsi" w:hAnsiTheme="majorHAnsi"/>
          <w:color w:val="000000" w:themeColor="text1"/>
        </w:rPr>
        <w:t>.  Th</w:t>
      </w:r>
      <w:r w:rsidR="00B67445">
        <w:rPr>
          <w:rFonts w:asciiTheme="majorHAnsi" w:hAnsiTheme="majorHAnsi"/>
          <w:color w:val="000000" w:themeColor="text1"/>
        </w:rPr>
        <w:t>e</w:t>
      </w:r>
      <w:r w:rsidRPr="00C2153A">
        <w:rPr>
          <w:rFonts w:asciiTheme="majorHAnsi" w:hAnsiTheme="majorHAnsi"/>
          <w:color w:val="000000" w:themeColor="text1"/>
        </w:rPr>
        <w:t xml:space="preserve"> higher penalty assessed for additional parameters under AICc should help to reduce the risk of including </w:t>
      </w:r>
      <w:r w:rsidR="00182298">
        <w:rPr>
          <w:rFonts w:asciiTheme="majorHAnsi" w:hAnsiTheme="majorHAnsi"/>
          <w:color w:val="000000" w:themeColor="text1"/>
        </w:rPr>
        <w:t>spurious</w:t>
      </w:r>
      <w:r w:rsidR="00182298" w:rsidRPr="00C2153A">
        <w:rPr>
          <w:rFonts w:asciiTheme="majorHAnsi" w:hAnsiTheme="majorHAnsi"/>
          <w:color w:val="000000" w:themeColor="text1"/>
        </w:rPr>
        <w:t xml:space="preserve"> </w:t>
      </w:r>
      <w:r w:rsidRPr="00C2153A">
        <w:rPr>
          <w:rFonts w:asciiTheme="majorHAnsi" w:hAnsiTheme="majorHAnsi"/>
          <w:color w:val="000000" w:themeColor="text1"/>
        </w:rPr>
        <w:t xml:space="preserve">variables and overfitting.  </w:t>
      </w:r>
    </w:p>
    <w:p w14:paraId="5A877BF8" w14:textId="40F905CE" w:rsidR="002D5843" w:rsidRDefault="00F866DF" w:rsidP="008205FB">
      <w:pPr>
        <w:spacing w:line="480" w:lineRule="auto"/>
        <w:rPr>
          <w:rFonts w:asciiTheme="majorHAnsi" w:hAnsiTheme="majorHAnsi"/>
          <w:color w:val="000000" w:themeColor="text1"/>
        </w:rPr>
      </w:pPr>
      <w:r w:rsidRPr="00C2153A">
        <w:rPr>
          <w:rFonts w:asciiTheme="majorHAnsi" w:hAnsiTheme="majorHAnsi"/>
          <w:color w:val="000000" w:themeColor="text1"/>
        </w:rPr>
        <w:tab/>
      </w:r>
      <w:r w:rsidR="00594F8E" w:rsidRPr="00C2153A">
        <w:rPr>
          <w:rFonts w:asciiTheme="majorHAnsi" w:hAnsiTheme="majorHAnsi"/>
          <w:color w:val="000000" w:themeColor="text1"/>
        </w:rPr>
        <w:t xml:space="preserve">Another issue that </w:t>
      </w:r>
      <w:r w:rsidR="00E969EB">
        <w:rPr>
          <w:rFonts w:asciiTheme="majorHAnsi" w:hAnsiTheme="majorHAnsi"/>
          <w:color w:val="000000" w:themeColor="text1"/>
        </w:rPr>
        <w:t>users</w:t>
      </w:r>
      <w:r w:rsidR="00E969EB" w:rsidRPr="00C2153A">
        <w:rPr>
          <w:rFonts w:asciiTheme="majorHAnsi" w:hAnsiTheme="majorHAnsi"/>
          <w:color w:val="000000" w:themeColor="text1"/>
        </w:rPr>
        <w:t xml:space="preserve"> </w:t>
      </w:r>
      <w:r w:rsidR="00594F8E" w:rsidRPr="00C2153A">
        <w:rPr>
          <w:rFonts w:asciiTheme="majorHAnsi" w:hAnsiTheme="majorHAnsi"/>
          <w:color w:val="000000" w:themeColor="text1"/>
        </w:rPr>
        <w:t xml:space="preserve">should consider is the presence of linear dependencies in </w:t>
      </w:r>
      <w:r w:rsidR="00BA07FA">
        <w:rPr>
          <w:rFonts w:asciiTheme="majorHAnsi" w:hAnsiTheme="majorHAnsi"/>
          <w:color w:val="000000" w:themeColor="text1"/>
        </w:rPr>
        <w:t>C</w:t>
      </w:r>
      <w:r w:rsidR="00594F8E" w:rsidRPr="00C2153A">
        <w:rPr>
          <w:rFonts w:asciiTheme="majorHAnsi" w:hAnsiTheme="majorHAnsi"/>
          <w:color w:val="000000" w:themeColor="text1"/>
        </w:rPr>
        <w:t xml:space="preserve">-matrices.  In our simulated dataset 5 </w:t>
      </w:r>
      <w:r w:rsidR="00E969EB">
        <w:rPr>
          <w:rFonts w:asciiTheme="majorHAnsi" w:hAnsiTheme="majorHAnsi"/>
          <w:color w:val="000000" w:themeColor="text1"/>
        </w:rPr>
        <w:t>the</w:t>
      </w:r>
      <w:r w:rsidR="00E969EB" w:rsidRPr="00C2153A">
        <w:rPr>
          <w:rFonts w:asciiTheme="majorHAnsi" w:hAnsiTheme="majorHAnsi"/>
          <w:color w:val="000000" w:themeColor="text1"/>
        </w:rPr>
        <w:t xml:space="preserve"> </w:t>
      </w:r>
      <w:r w:rsidR="00594F8E" w:rsidRPr="00C2153A">
        <w:rPr>
          <w:rFonts w:asciiTheme="majorHAnsi" w:hAnsiTheme="majorHAnsi"/>
          <w:color w:val="000000" w:themeColor="text1"/>
        </w:rPr>
        <w:t xml:space="preserve">generating model included the </w:t>
      </w:r>
      <w:r w:rsidR="00640EB3">
        <w:rPr>
          <w:rFonts w:asciiTheme="majorHAnsi" w:hAnsiTheme="majorHAnsi"/>
          <w:color w:val="000000" w:themeColor="text1"/>
        </w:rPr>
        <w:t>CGEs</w:t>
      </w:r>
      <w:r w:rsidR="00594F8E" w:rsidRPr="00C2153A">
        <w:rPr>
          <w:rFonts w:asciiTheme="majorHAnsi" w:hAnsiTheme="majorHAnsi"/>
          <w:color w:val="000000" w:themeColor="text1"/>
        </w:rPr>
        <w:t>: Aa, Ad, Ma, AaAa, AaAd, AdAd, and b</w:t>
      </w:r>
      <w:r w:rsidR="00BA07FA">
        <w:rPr>
          <w:rFonts w:asciiTheme="majorHAnsi" w:hAnsiTheme="majorHAnsi"/>
          <w:color w:val="000000" w:themeColor="text1"/>
        </w:rPr>
        <w:t xml:space="preserve">y the choice of our </w:t>
      </w:r>
      <w:r w:rsidR="00E969EB">
        <w:rPr>
          <w:rFonts w:asciiTheme="majorHAnsi" w:hAnsiTheme="majorHAnsi"/>
          <w:color w:val="000000" w:themeColor="text1"/>
        </w:rPr>
        <w:t xml:space="preserve">eight </w:t>
      </w:r>
      <w:r w:rsidR="00BA07FA">
        <w:rPr>
          <w:rFonts w:asciiTheme="majorHAnsi" w:hAnsiTheme="majorHAnsi"/>
          <w:color w:val="000000" w:themeColor="text1"/>
        </w:rPr>
        <w:t xml:space="preserve">cohorts </w:t>
      </w:r>
      <w:r w:rsidR="00E969EB">
        <w:rPr>
          <w:rFonts w:asciiTheme="majorHAnsi" w:hAnsiTheme="majorHAnsi"/>
          <w:color w:val="000000" w:themeColor="text1"/>
        </w:rPr>
        <w:t>three CGEs (</w:t>
      </w:r>
      <w:r w:rsidR="00BA07FA">
        <w:rPr>
          <w:rFonts w:asciiTheme="majorHAnsi" w:hAnsiTheme="majorHAnsi"/>
          <w:color w:val="000000" w:themeColor="text1"/>
        </w:rPr>
        <w:t>Ad, AaAa</w:t>
      </w:r>
      <w:r w:rsidR="00594F8E" w:rsidRPr="00C2153A">
        <w:rPr>
          <w:rFonts w:asciiTheme="majorHAnsi" w:hAnsiTheme="majorHAnsi"/>
          <w:color w:val="000000" w:themeColor="text1"/>
        </w:rPr>
        <w:t xml:space="preserve">, </w:t>
      </w:r>
      <w:r w:rsidR="00BA07FA">
        <w:rPr>
          <w:rFonts w:asciiTheme="majorHAnsi" w:hAnsiTheme="majorHAnsi"/>
          <w:color w:val="000000" w:themeColor="text1"/>
        </w:rPr>
        <w:t xml:space="preserve">and </w:t>
      </w:r>
      <w:r w:rsidR="00594F8E" w:rsidRPr="00C2153A">
        <w:rPr>
          <w:rFonts w:asciiTheme="majorHAnsi" w:hAnsiTheme="majorHAnsi"/>
          <w:color w:val="000000" w:themeColor="text1"/>
        </w:rPr>
        <w:t>AdAd</w:t>
      </w:r>
      <w:r w:rsidR="00E969EB">
        <w:rPr>
          <w:rFonts w:asciiTheme="majorHAnsi" w:hAnsiTheme="majorHAnsi"/>
          <w:color w:val="000000" w:themeColor="text1"/>
        </w:rPr>
        <w:t>)</w:t>
      </w:r>
      <w:r w:rsidR="00594F8E" w:rsidRPr="00C2153A">
        <w:rPr>
          <w:rFonts w:asciiTheme="majorHAnsi" w:hAnsiTheme="majorHAnsi"/>
          <w:color w:val="000000" w:themeColor="text1"/>
        </w:rPr>
        <w:t xml:space="preserve"> became linearly dependent.  SAGA deals with this by dropping any </w:t>
      </w:r>
      <w:r w:rsidR="00182298">
        <w:rPr>
          <w:rFonts w:asciiTheme="majorHAnsi" w:hAnsiTheme="majorHAnsi"/>
          <w:color w:val="000000" w:themeColor="text1"/>
        </w:rPr>
        <w:t>model</w:t>
      </w:r>
      <w:r w:rsidR="00182298" w:rsidRPr="00C2153A">
        <w:rPr>
          <w:rFonts w:asciiTheme="majorHAnsi" w:hAnsiTheme="majorHAnsi"/>
          <w:color w:val="000000" w:themeColor="text1"/>
        </w:rPr>
        <w:t xml:space="preserve"> </w:t>
      </w:r>
      <w:r w:rsidR="00BA07FA">
        <w:rPr>
          <w:rFonts w:asciiTheme="majorHAnsi" w:hAnsiTheme="majorHAnsi"/>
          <w:color w:val="000000" w:themeColor="text1"/>
        </w:rPr>
        <w:t>that includes all three</w:t>
      </w:r>
      <w:r w:rsidR="00594F8E" w:rsidRPr="00C2153A">
        <w:rPr>
          <w:rFonts w:asciiTheme="majorHAnsi" w:hAnsiTheme="majorHAnsi"/>
          <w:color w:val="000000" w:themeColor="text1"/>
        </w:rPr>
        <w:t xml:space="preserve"> of the variables</w:t>
      </w:r>
      <w:r w:rsidRPr="00C2153A">
        <w:rPr>
          <w:rFonts w:asciiTheme="majorHAnsi" w:hAnsiTheme="majorHAnsi"/>
          <w:color w:val="000000" w:themeColor="text1"/>
        </w:rPr>
        <w:t xml:space="preserve">.  </w:t>
      </w:r>
      <w:r w:rsidR="00E42FCF">
        <w:rPr>
          <w:rFonts w:asciiTheme="majorHAnsi" w:hAnsiTheme="majorHAnsi"/>
          <w:color w:val="000000" w:themeColor="text1"/>
        </w:rPr>
        <w:t>Consequently, t</w:t>
      </w:r>
      <w:r w:rsidRPr="00C2153A">
        <w:rPr>
          <w:rFonts w:asciiTheme="majorHAnsi" w:hAnsiTheme="majorHAnsi"/>
          <w:color w:val="000000" w:themeColor="text1"/>
        </w:rPr>
        <w:t xml:space="preserve">he importance and magnitude of </w:t>
      </w:r>
      <w:r w:rsidR="00F74D40">
        <w:rPr>
          <w:rFonts w:asciiTheme="majorHAnsi" w:hAnsiTheme="majorHAnsi"/>
          <w:color w:val="000000" w:themeColor="text1"/>
        </w:rPr>
        <w:t>each particular</w:t>
      </w:r>
      <w:r w:rsidR="00F74D40" w:rsidRPr="00C2153A">
        <w:rPr>
          <w:rFonts w:asciiTheme="majorHAnsi" w:hAnsiTheme="majorHAnsi"/>
          <w:color w:val="000000" w:themeColor="text1"/>
        </w:rPr>
        <w:t xml:space="preserve"> </w:t>
      </w:r>
      <w:r w:rsidR="00640EB3">
        <w:rPr>
          <w:rFonts w:asciiTheme="majorHAnsi" w:hAnsiTheme="majorHAnsi"/>
          <w:color w:val="000000" w:themeColor="text1"/>
        </w:rPr>
        <w:t>CGE</w:t>
      </w:r>
      <w:r w:rsidRPr="00C2153A">
        <w:rPr>
          <w:rFonts w:asciiTheme="majorHAnsi" w:hAnsiTheme="majorHAnsi"/>
          <w:color w:val="000000" w:themeColor="text1"/>
        </w:rPr>
        <w:t xml:space="preserve"> </w:t>
      </w:r>
      <w:r w:rsidR="00F74D40">
        <w:rPr>
          <w:rFonts w:asciiTheme="majorHAnsi" w:hAnsiTheme="majorHAnsi"/>
          <w:color w:val="000000" w:themeColor="text1"/>
        </w:rPr>
        <w:t>involved in the linear dependency is</w:t>
      </w:r>
      <w:r w:rsidR="00182298" w:rsidRPr="00C2153A">
        <w:rPr>
          <w:rFonts w:asciiTheme="majorHAnsi" w:hAnsiTheme="majorHAnsi"/>
          <w:color w:val="000000" w:themeColor="text1"/>
        </w:rPr>
        <w:t xml:space="preserve"> </w:t>
      </w:r>
      <w:r w:rsidRPr="00C2153A">
        <w:rPr>
          <w:rFonts w:asciiTheme="majorHAnsi" w:hAnsiTheme="majorHAnsi"/>
          <w:color w:val="000000" w:themeColor="text1"/>
        </w:rPr>
        <w:t xml:space="preserve">then estimated </w:t>
      </w:r>
      <w:r w:rsidR="00F74D40">
        <w:rPr>
          <w:rFonts w:asciiTheme="majorHAnsi" w:hAnsiTheme="majorHAnsi"/>
          <w:color w:val="000000" w:themeColor="text1"/>
        </w:rPr>
        <w:t xml:space="preserve">only </w:t>
      </w:r>
      <w:r w:rsidRPr="00C2153A">
        <w:rPr>
          <w:rFonts w:asciiTheme="majorHAnsi" w:hAnsiTheme="majorHAnsi"/>
          <w:color w:val="000000" w:themeColor="text1"/>
        </w:rPr>
        <w:t xml:space="preserve">by the </w:t>
      </w:r>
      <w:r w:rsidR="00F74D40">
        <w:rPr>
          <w:rFonts w:asciiTheme="majorHAnsi" w:hAnsiTheme="majorHAnsi"/>
          <w:color w:val="000000" w:themeColor="text1"/>
        </w:rPr>
        <w:t xml:space="preserve">subset of </w:t>
      </w:r>
      <w:r w:rsidR="00182298">
        <w:rPr>
          <w:rFonts w:asciiTheme="majorHAnsi" w:hAnsiTheme="majorHAnsi"/>
          <w:color w:val="000000" w:themeColor="text1"/>
        </w:rPr>
        <w:t>models</w:t>
      </w:r>
      <w:r w:rsidR="00182298" w:rsidRPr="00C2153A">
        <w:rPr>
          <w:rFonts w:asciiTheme="majorHAnsi" w:hAnsiTheme="majorHAnsi"/>
          <w:color w:val="000000" w:themeColor="text1"/>
        </w:rPr>
        <w:t xml:space="preserve"> </w:t>
      </w:r>
      <w:r w:rsidR="00F74D40">
        <w:rPr>
          <w:rFonts w:asciiTheme="majorHAnsi" w:hAnsiTheme="majorHAnsi"/>
          <w:color w:val="000000" w:themeColor="text1"/>
        </w:rPr>
        <w:t>where it still appears</w:t>
      </w:r>
      <w:r w:rsidRPr="00C2153A">
        <w:rPr>
          <w:rFonts w:asciiTheme="majorHAnsi" w:hAnsiTheme="majorHAnsi"/>
          <w:color w:val="000000" w:themeColor="text1"/>
        </w:rPr>
        <w:t xml:space="preserve">.  In our experience a strong signal of the importance of </w:t>
      </w:r>
      <w:r w:rsidR="00640EB3">
        <w:rPr>
          <w:rFonts w:asciiTheme="majorHAnsi" w:hAnsiTheme="majorHAnsi"/>
          <w:color w:val="000000" w:themeColor="text1"/>
        </w:rPr>
        <w:t>CGEs</w:t>
      </w:r>
      <w:r w:rsidRPr="00C2153A">
        <w:rPr>
          <w:rFonts w:asciiTheme="majorHAnsi" w:hAnsiTheme="majorHAnsi"/>
          <w:color w:val="000000" w:themeColor="text1"/>
        </w:rPr>
        <w:t xml:space="preserve"> remains</w:t>
      </w:r>
      <w:r w:rsidR="00E42FCF">
        <w:rPr>
          <w:rFonts w:asciiTheme="majorHAnsi" w:hAnsiTheme="majorHAnsi"/>
          <w:color w:val="000000" w:themeColor="text1"/>
        </w:rPr>
        <w:t>,</w:t>
      </w:r>
      <w:r w:rsidRPr="00C2153A">
        <w:rPr>
          <w:rFonts w:asciiTheme="majorHAnsi" w:hAnsiTheme="majorHAnsi"/>
          <w:color w:val="000000" w:themeColor="text1"/>
        </w:rPr>
        <w:t xml:space="preserve"> but </w:t>
      </w:r>
      <w:r w:rsidR="00F74D40">
        <w:rPr>
          <w:rFonts w:asciiTheme="majorHAnsi" w:hAnsiTheme="majorHAnsi"/>
          <w:color w:val="000000" w:themeColor="text1"/>
        </w:rPr>
        <w:t xml:space="preserve">not surprisingly the </w:t>
      </w:r>
      <w:r w:rsidRPr="00C2153A">
        <w:rPr>
          <w:rFonts w:asciiTheme="majorHAnsi" w:hAnsiTheme="majorHAnsi"/>
          <w:color w:val="000000" w:themeColor="text1"/>
        </w:rPr>
        <w:t xml:space="preserve">parameter estimates become less accurate.  When variables with high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00980CF2" w:rsidRPr="00C2153A">
        <w:rPr>
          <w:rFonts w:asciiTheme="majorHAnsi" w:hAnsiTheme="majorHAnsi"/>
          <w:color w:val="000000" w:themeColor="text1"/>
        </w:rPr>
        <w:t xml:space="preserve"> scores</w:t>
      </w:r>
      <w:r w:rsidRPr="00C2153A">
        <w:rPr>
          <w:rFonts w:asciiTheme="majorHAnsi" w:hAnsiTheme="majorHAnsi"/>
          <w:color w:val="000000" w:themeColor="text1"/>
        </w:rPr>
        <w:t xml:space="preserve"> </w:t>
      </w:r>
      <w:r w:rsidR="00F74D40">
        <w:rPr>
          <w:rFonts w:asciiTheme="majorHAnsi" w:hAnsiTheme="majorHAnsi"/>
          <w:color w:val="000000" w:themeColor="text1"/>
        </w:rPr>
        <w:t>do not appear</w:t>
      </w:r>
      <w:r w:rsidRPr="00C2153A">
        <w:rPr>
          <w:rFonts w:asciiTheme="majorHAnsi" w:hAnsiTheme="majorHAnsi"/>
          <w:color w:val="000000" w:themeColor="text1"/>
        </w:rPr>
        <w:t xml:space="preserve"> jointly in the equations included in the confidence set</w:t>
      </w:r>
      <w:r w:rsidR="00F74D40">
        <w:rPr>
          <w:rFonts w:asciiTheme="majorHAnsi" w:hAnsiTheme="majorHAnsi"/>
          <w:color w:val="000000" w:themeColor="text1"/>
        </w:rPr>
        <w:t>,</w:t>
      </w:r>
      <w:r w:rsidR="000B6FB3" w:rsidRPr="00C2153A">
        <w:rPr>
          <w:rFonts w:asciiTheme="majorHAnsi" w:hAnsiTheme="majorHAnsi"/>
          <w:color w:val="000000" w:themeColor="text1"/>
        </w:rPr>
        <w:t xml:space="preserve"> </w:t>
      </w:r>
      <w:r w:rsidR="00F74D40">
        <w:rPr>
          <w:rFonts w:asciiTheme="majorHAnsi" w:hAnsiTheme="majorHAnsi"/>
          <w:color w:val="000000" w:themeColor="text1"/>
        </w:rPr>
        <w:t>it is a strong indication that there is a linear dependency, and</w:t>
      </w:r>
      <w:r w:rsidR="00F74D40" w:rsidRPr="00C2153A">
        <w:rPr>
          <w:rFonts w:asciiTheme="majorHAnsi" w:hAnsiTheme="majorHAnsi"/>
          <w:color w:val="000000" w:themeColor="text1"/>
        </w:rPr>
        <w:t xml:space="preserve"> </w:t>
      </w:r>
      <w:r w:rsidR="00F74D40">
        <w:rPr>
          <w:rFonts w:asciiTheme="majorHAnsi" w:hAnsiTheme="majorHAnsi"/>
          <w:color w:val="000000" w:themeColor="text1"/>
        </w:rPr>
        <w:t xml:space="preserve">warrants additional </w:t>
      </w:r>
      <w:r w:rsidR="000B6FB3" w:rsidRPr="00C2153A">
        <w:rPr>
          <w:rFonts w:asciiTheme="majorHAnsi" w:hAnsiTheme="majorHAnsi"/>
          <w:color w:val="000000" w:themeColor="text1"/>
        </w:rPr>
        <w:t>investigat</w:t>
      </w:r>
      <w:r w:rsidR="00F74D40">
        <w:rPr>
          <w:rFonts w:asciiTheme="majorHAnsi" w:hAnsiTheme="majorHAnsi"/>
          <w:color w:val="000000" w:themeColor="text1"/>
        </w:rPr>
        <w:t>ion</w:t>
      </w:r>
      <w:r w:rsidR="000B6FB3" w:rsidRPr="00C2153A">
        <w:rPr>
          <w:rFonts w:asciiTheme="majorHAnsi" w:hAnsiTheme="majorHAnsi"/>
          <w:color w:val="000000" w:themeColor="text1"/>
        </w:rPr>
        <w:t xml:space="preserve">.  Often the only solution to this problem will be a careful </w:t>
      </w:r>
      <w:r w:rsidR="00BA07FA">
        <w:rPr>
          <w:rFonts w:asciiTheme="majorHAnsi" w:hAnsiTheme="majorHAnsi"/>
          <w:color w:val="000000" w:themeColor="text1"/>
        </w:rPr>
        <w:t>examination of the C</w:t>
      </w:r>
      <w:r w:rsidR="000B6FB3" w:rsidRPr="00C2153A">
        <w:rPr>
          <w:rFonts w:asciiTheme="majorHAnsi" w:hAnsiTheme="majorHAnsi"/>
          <w:color w:val="000000" w:themeColor="text1"/>
        </w:rPr>
        <w:t>-matrix to determine what type of additional cohort</w:t>
      </w:r>
      <w:r w:rsidR="00F74D40">
        <w:rPr>
          <w:rFonts w:asciiTheme="majorHAnsi" w:hAnsiTheme="majorHAnsi"/>
          <w:color w:val="000000" w:themeColor="text1"/>
        </w:rPr>
        <w:t>(s)</w:t>
      </w:r>
      <w:r w:rsidR="000B6FB3" w:rsidRPr="00C2153A">
        <w:rPr>
          <w:rFonts w:asciiTheme="majorHAnsi" w:hAnsiTheme="majorHAnsi"/>
          <w:color w:val="000000" w:themeColor="text1"/>
        </w:rPr>
        <w:t xml:space="preserve"> </w:t>
      </w:r>
      <w:r w:rsidR="00E42FCF">
        <w:rPr>
          <w:rFonts w:asciiTheme="majorHAnsi" w:hAnsiTheme="majorHAnsi"/>
          <w:color w:val="000000" w:themeColor="text1"/>
        </w:rPr>
        <w:t>could be measured to</w:t>
      </w:r>
      <w:r w:rsidR="00E42FCF" w:rsidRPr="00C2153A">
        <w:rPr>
          <w:rFonts w:asciiTheme="majorHAnsi" w:hAnsiTheme="majorHAnsi"/>
          <w:color w:val="000000" w:themeColor="text1"/>
        </w:rPr>
        <w:t xml:space="preserve"> </w:t>
      </w:r>
      <w:r w:rsidR="000B6FB3" w:rsidRPr="00C2153A">
        <w:rPr>
          <w:rFonts w:asciiTheme="majorHAnsi" w:hAnsiTheme="majorHAnsi"/>
          <w:color w:val="000000" w:themeColor="text1"/>
        </w:rPr>
        <w:t>allow the joint estimation of the variables of interest.</w:t>
      </w:r>
    </w:p>
    <w:p w14:paraId="7685A0E7" w14:textId="64420F08" w:rsidR="003178B6" w:rsidRDefault="002D5843" w:rsidP="007233A0">
      <w:pPr>
        <w:spacing w:line="480" w:lineRule="auto"/>
        <w:rPr>
          <w:rFonts w:asciiTheme="majorHAnsi" w:hAnsiTheme="majorHAnsi"/>
          <w:color w:val="000000" w:themeColor="text1"/>
        </w:rPr>
      </w:pPr>
      <w:r>
        <w:rPr>
          <w:rFonts w:asciiTheme="majorHAnsi" w:hAnsiTheme="majorHAnsi"/>
          <w:color w:val="000000" w:themeColor="text1"/>
        </w:rPr>
        <w:tab/>
      </w:r>
      <w:r w:rsidR="00D02740" w:rsidRPr="002D5843">
        <w:rPr>
          <w:rFonts w:asciiTheme="majorHAnsi" w:hAnsiTheme="majorHAnsi"/>
          <w:color w:val="000000" w:themeColor="text1"/>
        </w:rPr>
        <w:t xml:space="preserve">Examining the results from of all 17 empirical datasets suggests that an I-T approach is also more successful at identifying higher order CGEs.  </w:t>
      </w:r>
      <w:r>
        <w:rPr>
          <w:rFonts w:asciiTheme="majorHAnsi" w:hAnsiTheme="majorHAnsi"/>
          <w:color w:val="000000" w:themeColor="text1"/>
        </w:rPr>
        <w:t xml:space="preserve">For example, </w:t>
      </w:r>
      <w:r>
        <w:rPr>
          <w:rFonts w:asciiTheme="majorHAnsi" w:hAnsiTheme="majorHAnsi"/>
        </w:rPr>
        <w:t xml:space="preserve">7 of the datasets had one or more epistatic CGEs (9 in total) not identified with </w:t>
      </w:r>
      <w:r w:rsidR="00230FE0">
        <w:rPr>
          <w:rFonts w:asciiTheme="majorHAnsi" w:hAnsiTheme="majorHAnsi"/>
        </w:rPr>
        <w:t>the joint-scaling test</w:t>
      </w:r>
      <w:r>
        <w:rPr>
          <w:rFonts w:asciiTheme="majorHAnsi" w:hAnsiTheme="majorHAnsi"/>
        </w:rPr>
        <w:t xml:space="preserve"> that had a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Pr="00C2153A">
        <w:rPr>
          <w:rFonts w:asciiTheme="majorHAnsi" w:hAnsiTheme="majorHAnsi"/>
          <w:color w:val="000000" w:themeColor="text1"/>
        </w:rPr>
        <w:t xml:space="preserve"> </w:t>
      </w:r>
      <w:r>
        <w:rPr>
          <w:rFonts w:asciiTheme="majorHAnsi" w:hAnsiTheme="majorHAnsi"/>
        </w:rPr>
        <w:t xml:space="preserve">&gt; 0.5 in the I-T analysis.  Two datasets had maternal effects not identified with </w:t>
      </w:r>
      <w:r w:rsidR="00230FE0">
        <w:rPr>
          <w:rFonts w:asciiTheme="majorHAnsi" w:hAnsiTheme="majorHAnsi"/>
        </w:rPr>
        <w:t>the joint-scaling test</w:t>
      </w:r>
      <w:r>
        <w:rPr>
          <w:rFonts w:asciiTheme="majorHAnsi" w:hAnsiTheme="majorHAnsi"/>
        </w:rPr>
        <w:t xml:space="preserve"> that had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Pr>
          <w:rFonts w:asciiTheme="majorHAnsi" w:hAnsiTheme="majorHAnsi"/>
        </w:rPr>
        <w:t xml:space="preserve"> &gt; 0.5 in the I-T analysis.  </w:t>
      </w:r>
      <w:r w:rsidR="00957160">
        <w:rPr>
          <w:rFonts w:asciiTheme="majorHAnsi" w:hAnsiTheme="majorHAnsi"/>
        </w:rPr>
        <w:t>O</w:t>
      </w:r>
      <w:r w:rsidR="00C3031E">
        <w:rPr>
          <w:rFonts w:asciiTheme="majorHAnsi" w:hAnsiTheme="majorHAnsi"/>
        </w:rPr>
        <w:t>nly one dataset had a</w:t>
      </w:r>
      <w:r>
        <w:rPr>
          <w:rFonts w:asciiTheme="majorHAnsi" w:hAnsiTheme="majorHAnsi"/>
        </w:rPr>
        <w:t xml:space="preserve"> non-epistatic autosomal CGE not identified with </w:t>
      </w:r>
      <w:r w:rsidR="00230FE0">
        <w:rPr>
          <w:rFonts w:asciiTheme="majorHAnsi" w:hAnsiTheme="majorHAnsi"/>
        </w:rPr>
        <w:t>the joint-scaling test</w:t>
      </w:r>
      <w:r>
        <w:rPr>
          <w:rFonts w:asciiTheme="majorHAnsi" w:hAnsiTheme="majorHAnsi"/>
        </w:rPr>
        <w:t xml:space="preserve"> identified that had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Pr>
          <w:rFonts w:asciiTheme="majorHAnsi" w:hAnsiTheme="majorHAnsi"/>
        </w:rPr>
        <w:t xml:space="preserve"> &gt; 0.5</w:t>
      </w:r>
      <w:r w:rsidR="00230FE0">
        <w:rPr>
          <w:rFonts w:asciiTheme="majorHAnsi" w:hAnsiTheme="majorHAnsi"/>
        </w:rPr>
        <w:t xml:space="preserve"> in the I-T analysis</w:t>
      </w:r>
      <w:r>
        <w:rPr>
          <w:rFonts w:asciiTheme="majorHAnsi" w:hAnsiTheme="majorHAnsi"/>
        </w:rPr>
        <w:t xml:space="preserve">.  These results indicate that </w:t>
      </w:r>
      <w:r w:rsidR="00230FE0">
        <w:rPr>
          <w:rFonts w:asciiTheme="majorHAnsi" w:hAnsiTheme="majorHAnsi"/>
        </w:rPr>
        <w:t xml:space="preserve">the </w:t>
      </w:r>
      <w:r w:rsidR="00C3031E">
        <w:rPr>
          <w:rFonts w:asciiTheme="majorHAnsi" w:hAnsiTheme="majorHAnsi"/>
        </w:rPr>
        <w:t xml:space="preserve">traditional forward variable selection version of the </w:t>
      </w:r>
      <w:r w:rsidR="00230FE0">
        <w:rPr>
          <w:rFonts w:asciiTheme="majorHAnsi" w:hAnsiTheme="majorHAnsi"/>
        </w:rPr>
        <w:t xml:space="preserve">joint-scaling test </w:t>
      </w:r>
      <w:r>
        <w:rPr>
          <w:rFonts w:asciiTheme="majorHAnsi" w:hAnsiTheme="majorHAnsi"/>
        </w:rPr>
        <w:t xml:space="preserve">may </w:t>
      </w:r>
      <w:r w:rsidR="00BA07FA">
        <w:rPr>
          <w:rFonts w:asciiTheme="majorHAnsi" w:hAnsiTheme="majorHAnsi"/>
        </w:rPr>
        <w:t>underestimate</w:t>
      </w:r>
      <w:r>
        <w:rPr>
          <w:rFonts w:asciiTheme="majorHAnsi" w:hAnsiTheme="majorHAnsi"/>
        </w:rPr>
        <w:t xml:space="preserve"> the </w:t>
      </w:r>
      <w:r w:rsidR="00024DA2">
        <w:rPr>
          <w:rFonts w:asciiTheme="majorHAnsi" w:hAnsiTheme="majorHAnsi"/>
        </w:rPr>
        <w:t xml:space="preserve">contribution of </w:t>
      </w:r>
      <w:r>
        <w:rPr>
          <w:rFonts w:asciiTheme="majorHAnsi" w:hAnsiTheme="majorHAnsi"/>
        </w:rPr>
        <w:t xml:space="preserve">epistatic interactions in </w:t>
      </w:r>
      <w:r w:rsidR="00024DA2">
        <w:rPr>
          <w:rFonts w:asciiTheme="majorHAnsi" w:hAnsiTheme="majorHAnsi"/>
        </w:rPr>
        <w:t xml:space="preserve">determining </w:t>
      </w:r>
      <w:r>
        <w:rPr>
          <w:rFonts w:asciiTheme="majorHAnsi" w:hAnsiTheme="majorHAnsi"/>
        </w:rPr>
        <w:t>phenotypes.</w:t>
      </w:r>
      <w:r w:rsidR="00230FE0">
        <w:rPr>
          <w:rFonts w:asciiTheme="majorHAnsi" w:hAnsiTheme="majorHAnsi"/>
        </w:rPr>
        <w:t xml:space="preserve">  Finding a larger role for epistasis in empirical datasets is particularly important since it </w:t>
      </w:r>
      <w:r w:rsidR="00AA19F3">
        <w:rPr>
          <w:rFonts w:asciiTheme="majorHAnsi" w:hAnsiTheme="majorHAnsi"/>
        </w:rPr>
        <w:t>affects</w:t>
      </w:r>
      <w:r w:rsidR="00230FE0">
        <w:rPr>
          <w:rFonts w:asciiTheme="majorHAnsi" w:hAnsiTheme="majorHAnsi"/>
        </w:rPr>
        <w:t xml:space="preserve"> our </w:t>
      </w:r>
      <w:r w:rsidR="003178B6">
        <w:rPr>
          <w:rFonts w:asciiTheme="majorHAnsi" w:hAnsiTheme="majorHAnsi"/>
        </w:rPr>
        <w:t xml:space="preserve">perception </w:t>
      </w:r>
      <w:r w:rsidR="00230FE0">
        <w:rPr>
          <w:rFonts w:asciiTheme="majorHAnsi" w:hAnsiTheme="majorHAnsi"/>
        </w:rPr>
        <w:t xml:space="preserve">of how adaptation and speciation </w:t>
      </w:r>
      <w:r w:rsidR="00AA19F3">
        <w:rPr>
          <w:rFonts w:asciiTheme="majorHAnsi" w:hAnsiTheme="majorHAnsi"/>
        </w:rPr>
        <w:t xml:space="preserve">are likely to </w:t>
      </w:r>
      <w:r w:rsidR="00230FE0">
        <w:rPr>
          <w:rFonts w:asciiTheme="majorHAnsi" w:hAnsiTheme="majorHAnsi"/>
        </w:rPr>
        <w:t xml:space="preserve">occur in nature. </w:t>
      </w:r>
      <w:r w:rsidR="003178B6">
        <w:rPr>
          <w:rFonts w:asciiTheme="majorHAnsi" w:hAnsiTheme="majorHAnsi"/>
          <w:color w:val="000000" w:themeColor="text1"/>
        </w:rPr>
        <w:t xml:space="preserve">For instance, </w:t>
      </w:r>
      <w:r w:rsidR="00E61A9F">
        <w:rPr>
          <w:rFonts w:asciiTheme="majorHAnsi" w:hAnsiTheme="majorHAnsi"/>
          <w:color w:val="000000" w:themeColor="text1"/>
        </w:rPr>
        <w:t xml:space="preserve">if complex architectures are common, </w:t>
      </w:r>
      <w:r w:rsidR="003178B6">
        <w:rPr>
          <w:rFonts w:asciiTheme="majorHAnsi" w:hAnsiTheme="majorHAnsi"/>
          <w:color w:val="000000" w:themeColor="text1"/>
        </w:rPr>
        <w:t>processes such as conversion from epistatic to additive variation,</w:t>
      </w:r>
      <w:r w:rsidR="003178B6" w:rsidRPr="00C2153A">
        <w:rPr>
          <w:rFonts w:asciiTheme="majorHAnsi" w:hAnsiTheme="majorHAnsi"/>
          <w:color w:val="000000" w:themeColor="text1"/>
        </w:rPr>
        <w:t xml:space="preserve"> </w:t>
      </w:r>
      <w:r w:rsidR="00E61A9F">
        <w:rPr>
          <w:rFonts w:asciiTheme="majorHAnsi" w:hAnsiTheme="majorHAnsi"/>
          <w:color w:val="000000" w:themeColor="text1"/>
        </w:rPr>
        <w:t xml:space="preserve">may result in sub populations </w:t>
      </w:r>
      <w:r w:rsidR="007233A0">
        <w:rPr>
          <w:rFonts w:asciiTheme="majorHAnsi" w:hAnsiTheme="majorHAnsi"/>
          <w:color w:val="000000" w:themeColor="text1"/>
        </w:rPr>
        <w:t xml:space="preserve">rapidly </w:t>
      </w:r>
      <w:r w:rsidR="00E61A9F">
        <w:rPr>
          <w:rFonts w:asciiTheme="majorHAnsi" w:hAnsiTheme="majorHAnsi"/>
          <w:color w:val="000000" w:themeColor="text1"/>
        </w:rPr>
        <w:t xml:space="preserve">evolving different </w:t>
      </w:r>
      <w:r w:rsidR="003178B6">
        <w:rPr>
          <w:rFonts w:asciiTheme="majorHAnsi" w:hAnsiTheme="majorHAnsi"/>
          <w:color w:val="000000" w:themeColor="text1"/>
        </w:rPr>
        <w:t>phenotypic outcomes</w:t>
      </w:r>
      <w:r w:rsidR="00E61A9F">
        <w:rPr>
          <w:rFonts w:asciiTheme="majorHAnsi" w:hAnsiTheme="majorHAnsi"/>
          <w:color w:val="000000" w:themeColor="text1"/>
        </w:rPr>
        <w:t xml:space="preserve"> to the same selective pressure due to variation in initial allele frequencies </w:t>
      </w:r>
      <w:r w:rsidR="003178B6" w:rsidRPr="00C2153A">
        <w:rPr>
          <w:rFonts w:asciiTheme="majorHAnsi" w:hAnsiTheme="majorHAnsi"/>
          <w:color w:val="000000" w:themeColor="text1"/>
        </w:rPr>
        <w:fldChar w:fldCharType="begin">
          <w:fldData xml:space="preserve">PEVuZE5vdGU+PENpdGU+PEF1dGhvcj5XYWRlPC9BdXRob3I+PFllYXI+MTk5ODwvWWVhcj48UmVj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</w:fldData>
        </w:fldChar>
      </w:r>
      <w:r w:rsidR="00AA7778">
        <w:rPr>
          <w:rFonts w:asciiTheme="majorHAnsi" w:hAnsiTheme="majorHAnsi"/>
          <w:color w:val="000000" w:themeColor="text1"/>
        </w:rPr>
        <w:instrText xml:space="preserve"> ADDIN EN.CITE </w:instrText>
      </w:r>
      <w:r w:rsidR="00AA7778">
        <w:rPr>
          <w:rFonts w:asciiTheme="majorHAnsi" w:hAnsiTheme="majorHAnsi"/>
          <w:color w:val="000000" w:themeColor="text1"/>
        </w:rPr>
        <w:fldChar w:fldCharType="begin">
          <w:fldData xml:space="preserve">PEVuZE5vdGU+PENpdGU+PEF1dGhvcj5XYWRlPC9BdXRob3I+PFllYXI+MTk5ODwvWWVhcj48UmVj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</w:fldData>
        </w:fldChar>
      </w:r>
      <w:r w:rsidR="00AA7778">
        <w:rPr>
          <w:rFonts w:asciiTheme="majorHAnsi" w:hAnsiTheme="majorHAnsi"/>
          <w:color w:val="000000" w:themeColor="text1"/>
        </w:rPr>
        <w:instrText xml:space="preserve"> ADDIN EN.CITE.DATA </w:instrText>
      </w:r>
      <w:r w:rsidR="00AA7778">
        <w:rPr>
          <w:rFonts w:asciiTheme="majorHAnsi" w:hAnsiTheme="majorHAnsi"/>
          <w:color w:val="000000" w:themeColor="text1"/>
        </w:rPr>
      </w:r>
      <w:r w:rsidR="00AA7778">
        <w:rPr>
          <w:rFonts w:asciiTheme="majorHAnsi" w:hAnsiTheme="majorHAnsi"/>
          <w:color w:val="000000" w:themeColor="text1"/>
        </w:rPr>
        <w:fldChar w:fldCharType="end"/>
      </w:r>
      <w:r w:rsidR="003178B6" w:rsidRPr="00C2153A">
        <w:rPr>
          <w:rFonts w:asciiTheme="majorHAnsi" w:hAnsiTheme="majorHAnsi"/>
          <w:color w:val="000000" w:themeColor="text1"/>
        </w:rPr>
        <w:fldChar w:fldCharType="separate"/>
      </w:r>
      <w:r w:rsidR="00AA7778">
        <w:rPr>
          <w:rFonts w:asciiTheme="majorHAnsi" w:hAnsiTheme="majorHAnsi"/>
          <w:noProof/>
          <w:color w:val="000000" w:themeColor="text1"/>
        </w:rPr>
        <w:t>(Goodnight 1987, 1988; Wade and Goodnight 1998)</w:t>
      </w:r>
      <w:r w:rsidR="003178B6" w:rsidRPr="00C2153A">
        <w:rPr>
          <w:rFonts w:asciiTheme="majorHAnsi" w:hAnsiTheme="majorHAnsi"/>
          <w:color w:val="000000" w:themeColor="text1"/>
        </w:rPr>
        <w:fldChar w:fldCharType="end"/>
      </w:r>
      <w:r w:rsidR="003178B6" w:rsidRPr="00C2153A">
        <w:rPr>
          <w:rFonts w:asciiTheme="majorHAnsi" w:hAnsiTheme="majorHAnsi"/>
          <w:color w:val="000000" w:themeColor="text1"/>
        </w:rPr>
        <w:t xml:space="preserve">.  </w:t>
      </w:r>
      <w:r w:rsidR="00E61A9F">
        <w:rPr>
          <w:rFonts w:asciiTheme="majorHAnsi" w:hAnsiTheme="majorHAnsi"/>
          <w:color w:val="000000" w:themeColor="text1"/>
        </w:rPr>
        <w:t xml:space="preserve">Perhaps where our method will be most useful is in studies of speciation, where being able to finely parse the epistatic components of hybrid breakdown are important </w:t>
      </w:r>
      <w:r w:rsidR="000C70AB">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&lt;EndNote&gt;&lt;Cite&gt;&lt;Author&gt;Demuth&lt;/Author&gt;&lt;Year&gt;2005&lt;/Year&gt;&lt;RecNum&gt;818&lt;/RecNum&gt;&lt;DisplayText&gt;(Demuth and Wade 2005)&lt;/DisplayText&gt;&lt;record&gt;&lt;rec-number&gt;818&lt;/rec-number&gt;&lt;foreign-keys&gt;&lt;key app="EN" db-id="epvtarstqevspaeztvg5esrw0a5xeedx0zxx" timestamp="1377968621"&gt;818&lt;/key&gt;&lt;key app="ENWeb" db-id=""&gt;0&lt;/key&gt;&lt;/foreign-keys&gt;&lt;ref-type name="Journal Article"&gt;17&lt;/ref-type&gt;&lt;contributors&gt;&lt;authors&gt;&lt;author&gt;Demuth, J. P.&lt;/author&gt;&lt;author&gt;Wade, M. J.&lt;/author&gt;&lt;/authors&gt;&lt;/contributors&gt;&lt;auth-address&gt;Demuth, JP&amp;#xD;Indiana Univ, Dept Biol, 1001 E 3rd St, Bloomington, IN 47405 USA&amp;#xD;Indiana Univ, Dept Biol, 1001 E 3rd St, Bloomington, IN 47405 USA&amp;#xD;Indiana Univ, Dept Biol, Bloomington, IN 47405 USA&lt;/auth-address&gt;&lt;titles&gt;&lt;title&gt;On the theoretical and empirical framework for studying genetic interactions within and among species&lt;/title&gt;&lt;secondary-title&gt;American Naturalist&lt;/secondary-title&gt;&lt;alt-title&gt;Am Nat&lt;/alt-title&gt;&lt;/titles&gt;&lt;periodical&gt;&lt;full-title&gt;American Naturalist&lt;/full-title&gt;&lt;/periodical&gt;&lt;alt-periodical&gt;&lt;full-title&gt;Am Nat&lt;/full-title&gt;&lt;/alt-periodical&gt;&lt;pages&gt;524-536&lt;/pages&gt;&lt;volume&gt;165&lt;/volume&gt;&lt;number&gt;5&lt;/number&gt;&lt;keywords&gt;&lt;keyword&gt;speciation&lt;/keyword&gt;&lt;keyword&gt;epistasis&lt;/keyword&gt;&lt;keyword&gt;dominance theory&lt;/keyword&gt;&lt;keyword&gt;haldane&amp;apos;s rule&lt;/keyword&gt;&lt;keyword&gt;quantitative genetics&lt;/keyword&gt;&lt;keyword&gt;bateson-dobzhansky-muller model&lt;/keyword&gt;&lt;keyword&gt;haldanes rule&lt;/keyword&gt;&lt;keyword&gt;postzygotic isolation&lt;/keyword&gt;&lt;keyword&gt;hybrid incompatibilities&lt;/keyword&gt;&lt;keyword&gt;environment interaction&lt;/keyword&gt;&lt;keyword&gt;outbreeding depression&lt;/keyword&gt;&lt;keyword&gt;genic view&lt;/keyword&gt;&lt;keyword&gt;speciation&lt;/keyword&gt;&lt;keyword&gt;evolution&lt;/keyword&gt;&lt;keyword&gt;divergence&lt;/keyword&gt;&lt;keyword&gt;patterns&lt;/keyword&gt;&lt;/keywords&gt;&lt;dates&gt;&lt;year&gt;2005&lt;/year&gt;&lt;pub-dates&gt;&lt;date&gt;May&lt;/date&gt;&lt;/pub-dates&gt;&lt;/dates&gt;&lt;isbn&gt;0003-0147&lt;/isbn&gt;&lt;accession-num&gt;WOS:000228094100003&lt;/accession-num&gt;&lt;urls&gt;&lt;related-urls&gt;&lt;url&gt;&amp;lt;Go to ISI&amp;gt;://WOS:000228094100003&lt;/url&gt;&lt;/related-urls&gt;&lt;/urls&gt;&lt;electronic-resource-num&gt;Doi 10.1086/429276&lt;/electronic-resource-num&gt;&lt;language&gt;English&lt;/language&gt;&lt;/record&gt;&lt;/Cite&gt;&lt;/EndNote&gt;</w:instrText>
      </w:r>
      <w:r w:rsidR="000C70AB">
        <w:rPr>
          <w:rFonts w:asciiTheme="majorHAnsi" w:hAnsiTheme="majorHAnsi"/>
          <w:color w:val="000000" w:themeColor="text1"/>
        </w:rPr>
        <w:fldChar w:fldCharType="separate"/>
      </w:r>
      <w:r w:rsidR="00A52B0A">
        <w:rPr>
          <w:rFonts w:asciiTheme="majorHAnsi" w:hAnsiTheme="majorHAnsi"/>
          <w:noProof/>
          <w:color w:val="000000" w:themeColor="text1"/>
        </w:rPr>
        <w:t>(Demuth and Wade 2005)</w:t>
      </w:r>
      <w:r w:rsidR="000C70AB">
        <w:rPr>
          <w:rFonts w:asciiTheme="majorHAnsi" w:hAnsiTheme="majorHAnsi"/>
          <w:color w:val="000000" w:themeColor="text1"/>
        </w:rPr>
        <w:fldChar w:fldCharType="end"/>
      </w:r>
      <w:r w:rsidR="00E61A9F">
        <w:rPr>
          <w:rFonts w:asciiTheme="majorHAnsi" w:hAnsiTheme="majorHAnsi"/>
          <w:color w:val="000000" w:themeColor="text1"/>
        </w:rPr>
        <w:t>.  Although</w:t>
      </w:r>
      <w:r w:rsidR="003178B6" w:rsidRPr="00C2153A">
        <w:rPr>
          <w:rFonts w:asciiTheme="majorHAnsi" w:hAnsiTheme="majorHAnsi"/>
          <w:color w:val="000000" w:themeColor="text1"/>
        </w:rPr>
        <w:t xml:space="preserve"> LCA requires the production of crosses and backcrosses between divergent lines, if two species are in the so called “Goldilocks zone” where viable hybrids can still be produced, it is possible to use LCA to investigate the </w:t>
      </w:r>
      <w:r w:rsidR="00E61A9F">
        <w:rPr>
          <w:rFonts w:asciiTheme="majorHAnsi" w:hAnsiTheme="majorHAnsi"/>
          <w:color w:val="000000" w:themeColor="text1"/>
        </w:rPr>
        <w:t xml:space="preserve">architecture of </w:t>
      </w:r>
      <w:r w:rsidR="003178B6" w:rsidRPr="00C2153A">
        <w:rPr>
          <w:rFonts w:asciiTheme="majorHAnsi" w:hAnsiTheme="majorHAnsi"/>
          <w:color w:val="000000" w:themeColor="text1"/>
        </w:rPr>
        <w:t>divergence in traits between species and the evolution of reproductive isolatio</w:t>
      </w:r>
      <w:r w:rsidR="00E61A9F">
        <w:rPr>
          <w:rFonts w:asciiTheme="majorHAnsi" w:hAnsiTheme="majorHAnsi"/>
          <w:color w:val="000000" w:themeColor="text1"/>
        </w:rPr>
        <w:t>n (e.g.</w:t>
      </w:r>
      <w:r w:rsidR="003178B6" w:rsidRPr="00C2153A">
        <w:rPr>
          <w:rFonts w:asciiTheme="majorHAnsi" w:hAnsiTheme="majorHAnsi"/>
          <w:color w:val="000000" w:themeColor="text1"/>
        </w:rPr>
        <w:fldChar w:fldCharType="begin"/>
      </w:r>
      <w:r w:rsidR="00A52B0A">
        <w:rPr>
          <w:rFonts w:asciiTheme="majorHAnsi" w:hAnsiTheme="majorHAnsi"/>
          <w:color w:val="000000" w:themeColor="text1"/>
        </w:rPr>
        <w:instrText xml:space="preserve"> ADDIN EN.CITE &lt;EndNote&gt;&lt;Cite&gt;&lt;Author&gt;Demuth&lt;/Author&gt;&lt;Year&gt;2014&lt;/Year&gt;&lt;RecNum&gt;1460&lt;/RecNum&gt;&lt;DisplayText&gt;(Demuth et al. 2014)&lt;/DisplayText&gt;&lt;record&gt;&lt;rec-number&gt;1460&lt;/rec-number&gt;&lt;foreign-keys&gt;&lt;key app="EN" db-id="epvtarstqevspaeztvg5esrw0a5xeedx0zxx" timestamp="1405017545"&gt;1460&lt;/key&gt;&lt;key app="ENWeb" db-id=""&gt;0&lt;/key&gt;&lt;/foreign-keys&gt;&lt;ref-type name="Journal Article"&gt;17&lt;/ref-type&gt;&lt;contributors&gt;&lt;authors&gt;&lt;author&gt;Demuth, J. P.&lt;/author&gt;&lt;author&gt;Flanagan, R. J.&lt;/author&gt;&lt;author&gt;Delph, L. F.&lt;/author&gt;&lt;/authors&gt;&lt;/contributors&gt;&lt;auth-address&gt;Department of Biology, 501 S. Nedderman Drive, University of Texas at Arlington, Arlington, Texas, 76019.&lt;/auth-address&gt;&lt;titles&gt;&lt;title&gt;Genetic architecture of isolation between two species of Silene with sex chromosomes and Haldane&amp;apos;s rule&lt;/title&gt;&lt;secondary-title&gt;Evolution&lt;/secondary-title&gt;&lt;alt-title&gt;Evolution; international journal of organic evolution&lt;/alt-title&gt;&lt;/titles&gt;&lt;periodical&gt;&lt;full-title&gt;Evolution&lt;/full-title&gt;&lt;/periodical&gt;&lt;pages&gt;332-42&lt;/pages&gt;&lt;volume&gt;68&lt;/volume&gt;&lt;number&gt;2&lt;/number&gt;&lt;edition&gt;2013/10/15&lt;/edition&gt;&lt;keywords&gt;&lt;keyword&gt;Dioecy&lt;/keyword&gt;&lt;keyword&gt;dominance theory&lt;/keyword&gt;&lt;keyword&gt;hybrid sterility&lt;/keyword&gt;&lt;keyword&gt;sex ratio&lt;/keyword&gt;&lt;keyword&gt;speciation&lt;/keyword&gt;&lt;/keywords&gt;&lt;dates&gt;&lt;year&gt;2014&lt;/year&gt;&lt;pub-dates&gt;&lt;date&gt;Feb&lt;/date&gt;&lt;/pub-dates&gt;&lt;/dates&gt;&lt;isbn&gt;1558-5646 (Electronic)&amp;#xD;0014-3820 (Linking)&lt;/isbn&gt;&lt;accession-num&gt;24117135&lt;/accession-num&gt;&lt;work-type&gt;Research Support, U.S. Gov&amp;apos;t, Non-P.H.S.&lt;/work-type&gt;&lt;urls&gt;&lt;related-urls&gt;&lt;url&gt;http://www.ncbi.nlm.nih.gov/pubmed/24117135&lt;/url&gt;&lt;/related-urls&gt;&lt;/urls&gt;&lt;electronic-resource-num&gt;10.1111/evo.12269&lt;/electronic-resource-num&gt;&lt;/record&gt;&lt;/Cite&gt;&lt;/EndNote&gt;</w:instrText>
      </w:r>
      <w:r w:rsidR="003178B6" w:rsidRPr="00C2153A">
        <w:rPr>
          <w:rFonts w:asciiTheme="majorHAnsi" w:hAnsiTheme="majorHAnsi"/>
          <w:color w:val="000000" w:themeColor="text1"/>
        </w:rPr>
        <w:fldChar w:fldCharType="separate"/>
      </w:r>
      <w:r w:rsidR="00A52B0A">
        <w:rPr>
          <w:rFonts w:asciiTheme="majorHAnsi" w:hAnsiTheme="majorHAnsi"/>
          <w:noProof/>
          <w:color w:val="000000" w:themeColor="text1"/>
        </w:rPr>
        <w:t>(Demuth et al. 2014)</w:t>
      </w:r>
      <w:r w:rsidR="003178B6" w:rsidRPr="00C2153A">
        <w:rPr>
          <w:rFonts w:asciiTheme="majorHAnsi" w:hAnsiTheme="majorHAnsi"/>
          <w:color w:val="000000" w:themeColor="text1"/>
        </w:rPr>
        <w:fldChar w:fldCharType="end"/>
      </w:r>
      <w:r w:rsidR="003178B6" w:rsidRPr="00C2153A">
        <w:rPr>
          <w:rFonts w:asciiTheme="majorHAnsi" w:hAnsiTheme="majorHAnsi"/>
          <w:color w:val="000000" w:themeColor="text1"/>
        </w:rPr>
        <w:t>.</w:t>
      </w:r>
      <w:r w:rsidR="003178B6">
        <w:rPr>
          <w:rFonts w:asciiTheme="majorHAnsi" w:hAnsiTheme="majorHAnsi"/>
          <w:color w:val="000000" w:themeColor="text1"/>
        </w:rPr>
        <w:t xml:space="preserve">  </w:t>
      </w:r>
    </w:p>
    <w:p w14:paraId="366A6EFB" w14:textId="77777777" w:rsidR="003178B6" w:rsidRDefault="003178B6" w:rsidP="008205FB">
      <w:pPr>
        <w:spacing w:line="480" w:lineRule="auto"/>
        <w:rPr>
          <w:rFonts w:asciiTheme="majorHAnsi" w:hAnsiTheme="majorHAnsi"/>
          <w:color w:val="000000" w:themeColor="text1"/>
        </w:rPr>
      </w:pPr>
    </w:p>
    <w:p w14:paraId="303B7E4E" w14:textId="7F7AC3A9" w:rsidR="00684E0D" w:rsidRDefault="00BF6F8C" w:rsidP="008205FB">
      <w:pPr>
        <w:spacing w:line="480" w:lineRule="auto"/>
        <w:rPr>
          <w:rFonts w:asciiTheme="majorHAnsi" w:hAnsiTheme="majorHAnsi"/>
          <w:color w:val="000000" w:themeColor="text1"/>
        </w:rPr>
      </w:pPr>
      <w:r w:rsidRPr="00C2153A">
        <w:rPr>
          <w:rFonts w:asciiTheme="majorHAnsi" w:hAnsiTheme="majorHAnsi"/>
          <w:color w:val="000000" w:themeColor="text1"/>
        </w:rPr>
        <w:t>The I-T approach to LCA we hav</w:t>
      </w:r>
      <w:r w:rsidR="00F54188" w:rsidRPr="00C2153A">
        <w:rPr>
          <w:rFonts w:asciiTheme="majorHAnsi" w:hAnsiTheme="majorHAnsi"/>
          <w:color w:val="000000" w:themeColor="text1"/>
        </w:rPr>
        <w:t xml:space="preserve">e presented eliminates </w:t>
      </w:r>
      <w:r w:rsidRPr="00C2153A">
        <w:rPr>
          <w:rFonts w:asciiTheme="majorHAnsi" w:hAnsiTheme="majorHAnsi"/>
          <w:color w:val="000000" w:themeColor="text1"/>
        </w:rPr>
        <w:t xml:space="preserve">issues in existing approaches and offers a more powerful and nuanced examination of the genetic architecture of quantitative traits.  </w:t>
      </w:r>
      <w:r w:rsidR="0041724E" w:rsidRPr="00C2153A">
        <w:rPr>
          <w:rFonts w:asciiTheme="majorHAnsi" w:hAnsiTheme="majorHAnsi"/>
          <w:color w:val="000000" w:themeColor="text1"/>
        </w:rPr>
        <w:t xml:space="preserve">Furthermore, </w:t>
      </w:r>
      <w:r w:rsidR="00230FE0">
        <w:rPr>
          <w:rFonts w:asciiTheme="majorHAnsi" w:hAnsiTheme="majorHAnsi"/>
          <w:color w:val="000000" w:themeColor="text1"/>
        </w:rPr>
        <w:t>e</w:t>
      </w:r>
      <w:r w:rsidR="0041724E" w:rsidRPr="00C2153A">
        <w:rPr>
          <w:rFonts w:asciiTheme="majorHAnsi" w:hAnsiTheme="majorHAnsi"/>
          <w:color w:val="000000" w:themeColor="text1"/>
        </w:rPr>
        <w:t xml:space="preserve">stimates </w:t>
      </w:r>
      <w:r w:rsidR="00230FE0">
        <w:rPr>
          <w:rFonts w:asciiTheme="majorHAnsi" w:hAnsiTheme="majorHAnsi"/>
          <w:color w:val="000000" w:themeColor="text1"/>
        </w:rPr>
        <w:t xml:space="preserve">of CGEs </w:t>
      </w:r>
      <w:r w:rsidR="0041724E" w:rsidRPr="00C2153A">
        <w:rPr>
          <w:rFonts w:asciiTheme="majorHAnsi" w:hAnsiTheme="majorHAnsi"/>
          <w:color w:val="000000" w:themeColor="text1"/>
        </w:rPr>
        <w:t xml:space="preserve">are unbiased and confidence intervals incorporate model selection uncertainty, a characteristic impossible under previous approaches.  </w:t>
      </w:r>
      <w:r w:rsidR="00F54188" w:rsidRPr="00C2153A">
        <w:rPr>
          <w:rFonts w:asciiTheme="majorHAnsi" w:hAnsiTheme="majorHAnsi"/>
          <w:color w:val="000000" w:themeColor="text1"/>
        </w:rPr>
        <w:t>Finally,</w:t>
      </w:r>
      <w:r w:rsidR="0041724E" w:rsidRPr="00C2153A">
        <w:rPr>
          <w:rFonts w:asciiTheme="majorHAnsi" w:hAnsiTheme="majorHAnsi"/>
          <w:color w:val="000000" w:themeColor="text1"/>
        </w:rPr>
        <w:t xml:space="preserve"> the ability to visualize the distribution of </w:t>
      </w:r>
      <w:r w:rsidR="00F54188" w:rsidRPr="00C2153A">
        <w:rPr>
          <w:rFonts w:asciiTheme="majorHAnsi" w:hAnsiTheme="majorHAnsi"/>
          <w:color w:val="000000" w:themeColor="text1"/>
        </w:rPr>
        <w:t>Akaike</w:t>
      </w:r>
      <w:r w:rsidR="0041724E" w:rsidRPr="00C2153A">
        <w:rPr>
          <w:rFonts w:asciiTheme="majorHAnsi" w:hAnsiTheme="majorHAnsi"/>
          <w:color w:val="000000" w:themeColor="text1"/>
        </w:rPr>
        <w:t xml:space="preserve"> weights of all possible models can provide a strong indication of whether LCA of the phenotype of interest is </w:t>
      </w:r>
      <w:r w:rsidR="00F54188" w:rsidRPr="00C2153A">
        <w:rPr>
          <w:rFonts w:asciiTheme="majorHAnsi" w:hAnsiTheme="majorHAnsi"/>
          <w:color w:val="000000" w:themeColor="text1"/>
        </w:rPr>
        <w:t>informative.  We recommend that future studies assess model uncertainty and shift away from making estimates that are conditional on a single model.</w:t>
      </w:r>
    </w:p>
    <w:p w14:paraId="646D0C8C" w14:textId="77777777" w:rsidR="00F74D40" w:rsidRDefault="00F74D40" w:rsidP="008205FB">
      <w:pPr>
        <w:spacing w:line="480" w:lineRule="auto"/>
        <w:rPr>
          <w:rFonts w:asciiTheme="majorHAnsi" w:hAnsiTheme="majorHAnsi"/>
          <w:color w:val="000000" w:themeColor="text1"/>
        </w:rPr>
      </w:pPr>
    </w:p>
    <w:p w14:paraId="7318AC0E" w14:textId="77777777" w:rsidR="00F74D40" w:rsidRPr="00C2153A" w:rsidRDefault="00F74D40" w:rsidP="00751D1B">
      <w:pPr>
        <w:rPr>
          <w:rFonts w:asciiTheme="majorHAnsi" w:hAnsiTheme="majorHAnsi"/>
          <w:color w:val="000000" w:themeColor="text1"/>
        </w:rPr>
      </w:pPr>
    </w:p>
    <w:p w14:paraId="076DA41A" w14:textId="45D6325E" w:rsidR="000D5639" w:rsidRPr="00C2153A" w:rsidRDefault="0007174A" w:rsidP="000F45BE">
      <w:pPr>
        <w:rPr>
          <w:rFonts w:asciiTheme="majorHAnsi" w:hAnsiTheme="majorHAnsi"/>
          <w:color w:val="000000" w:themeColor="text1"/>
        </w:rPr>
      </w:pPr>
      <w:r w:rsidRPr="00C2153A">
        <w:rPr>
          <w:rFonts w:asciiTheme="majorHAnsi" w:hAnsiTheme="majorHAnsi"/>
          <w:color w:val="000000" w:themeColor="text1"/>
        </w:rPr>
        <w:br w:type="page"/>
      </w:r>
    </w:p>
    <w:p w14:paraId="23E0F74F" w14:textId="6850CCEA" w:rsidR="005B4323" w:rsidRDefault="005B4323" w:rsidP="005B4323">
      <w:pPr>
        <w:spacing w:line="360" w:lineRule="auto"/>
        <w:rPr>
          <w:rFonts w:asciiTheme="majorHAnsi" w:hAnsiTheme="majorHAnsi"/>
        </w:rPr>
      </w:pPr>
      <w:r>
        <w:rPr>
          <w:rFonts w:asciiTheme="majorHAnsi" w:hAnsiTheme="majorHAnsi"/>
        </w:rPr>
        <w:t xml:space="preserve">        </w:t>
      </w:r>
    </w:p>
    <w:p w14:paraId="697DBE4B" w14:textId="214B8FA0" w:rsidR="003E2A45" w:rsidRDefault="003E2A45" w:rsidP="007F1299">
      <w:pPr>
        <w:rPr>
          <w:rFonts w:asciiTheme="majorHAnsi" w:hAnsiTheme="majorHAnsi"/>
        </w:rPr>
      </w:pPr>
      <w:r w:rsidRPr="002D311F">
        <w:rPr>
          <w:rFonts w:asciiTheme="majorHAnsi" w:hAnsiTheme="majorHAnsi"/>
          <w:b/>
        </w:rPr>
        <w:t>Table 1.</w:t>
      </w:r>
      <w:r>
        <w:rPr>
          <w:rFonts w:asciiTheme="majorHAnsi" w:hAnsiTheme="majorHAnsi"/>
        </w:rPr>
        <w:t xml:space="preserve"> Variable importance and parameter estimation for </w:t>
      </w:r>
      <w:r w:rsidR="00967000">
        <w:rPr>
          <w:rFonts w:asciiTheme="majorHAnsi" w:hAnsiTheme="majorHAnsi"/>
        </w:rPr>
        <w:t xml:space="preserve">simulated </w:t>
      </w:r>
      <w:r>
        <w:rPr>
          <w:rFonts w:asciiTheme="majorHAnsi" w:hAnsiTheme="majorHAnsi"/>
        </w:rPr>
        <w:t>dataset 5.  Results are the mean of 250 replicate datasets.  Bolded lines are variables included in the generating model.</w:t>
      </w:r>
    </w:p>
    <w:tbl>
      <w:tblPr>
        <w:tblW w:w="6820" w:type="dxa"/>
        <w:tblInd w:w="93" w:type="dxa"/>
        <w:tblLook w:val="04A0" w:firstRow="1" w:lastRow="0" w:firstColumn="1" w:lastColumn="0" w:noHBand="0" w:noVBand="1"/>
      </w:tblPr>
      <w:tblGrid>
        <w:gridCol w:w="1300"/>
        <w:gridCol w:w="2140"/>
        <w:gridCol w:w="2080"/>
        <w:gridCol w:w="1300"/>
      </w:tblGrid>
      <w:tr w:rsidR="003E2A45" w:rsidRPr="002D311F" w14:paraId="5C09FD9B" w14:textId="77777777" w:rsidTr="003E2A45">
        <w:trPr>
          <w:trHeight w:val="300"/>
        </w:trPr>
        <w:tc>
          <w:tcPr>
            <w:tcW w:w="1300" w:type="dxa"/>
            <w:tcBorders>
              <w:top w:val="single" w:sz="4" w:space="0" w:color="auto"/>
              <w:left w:val="nil"/>
              <w:bottom w:val="single" w:sz="4" w:space="0" w:color="auto"/>
              <w:right w:val="nil"/>
            </w:tcBorders>
            <w:shd w:val="clear" w:color="auto" w:fill="auto"/>
            <w:noWrap/>
            <w:vAlign w:val="bottom"/>
            <w:hideMark/>
          </w:tcPr>
          <w:p w14:paraId="17FA3511"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Variable</w:t>
            </w:r>
          </w:p>
        </w:tc>
        <w:tc>
          <w:tcPr>
            <w:tcW w:w="2140" w:type="dxa"/>
            <w:tcBorders>
              <w:top w:val="single" w:sz="4" w:space="0" w:color="auto"/>
              <w:left w:val="nil"/>
              <w:bottom w:val="single" w:sz="4" w:space="0" w:color="auto"/>
              <w:right w:val="nil"/>
            </w:tcBorders>
            <w:shd w:val="clear" w:color="auto" w:fill="auto"/>
            <w:noWrap/>
            <w:vAlign w:val="bottom"/>
            <w:hideMark/>
          </w:tcPr>
          <w:p w14:paraId="74D27D47"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Variable Importance</w:t>
            </w:r>
          </w:p>
        </w:tc>
        <w:tc>
          <w:tcPr>
            <w:tcW w:w="2080" w:type="dxa"/>
            <w:tcBorders>
              <w:top w:val="single" w:sz="4" w:space="0" w:color="auto"/>
              <w:left w:val="nil"/>
              <w:bottom w:val="single" w:sz="4" w:space="0" w:color="auto"/>
              <w:right w:val="nil"/>
            </w:tcBorders>
            <w:shd w:val="clear" w:color="auto" w:fill="auto"/>
            <w:noWrap/>
            <w:vAlign w:val="bottom"/>
            <w:hideMark/>
          </w:tcPr>
          <w:p w14:paraId="4A1CFE29"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Estimate / True Value</w:t>
            </w:r>
          </w:p>
        </w:tc>
        <w:tc>
          <w:tcPr>
            <w:tcW w:w="1300" w:type="dxa"/>
            <w:tcBorders>
              <w:top w:val="single" w:sz="4" w:space="0" w:color="auto"/>
              <w:left w:val="nil"/>
              <w:bottom w:val="single" w:sz="4" w:space="0" w:color="auto"/>
              <w:right w:val="nil"/>
            </w:tcBorders>
            <w:shd w:val="clear" w:color="auto" w:fill="auto"/>
            <w:noWrap/>
            <w:vAlign w:val="bottom"/>
            <w:hideMark/>
          </w:tcPr>
          <w:p w14:paraId="554F3DFD"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Unc. SE</w:t>
            </w:r>
          </w:p>
        </w:tc>
      </w:tr>
      <w:tr w:rsidR="003E2A45" w:rsidRPr="002D311F" w14:paraId="28C9F0B5" w14:textId="77777777" w:rsidTr="003E2A45">
        <w:trPr>
          <w:trHeight w:val="300"/>
        </w:trPr>
        <w:tc>
          <w:tcPr>
            <w:tcW w:w="1300" w:type="dxa"/>
            <w:tcBorders>
              <w:top w:val="single" w:sz="4" w:space="0" w:color="auto"/>
              <w:left w:val="nil"/>
              <w:bottom w:val="nil"/>
              <w:right w:val="nil"/>
            </w:tcBorders>
            <w:shd w:val="clear" w:color="auto" w:fill="auto"/>
            <w:noWrap/>
            <w:vAlign w:val="bottom"/>
            <w:hideMark/>
          </w:tcPr>
          <w:p w14:paraId="06531654"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Mean</w:t>
            </w:r>
          </w:p>
        </w:tc>
        <w:tc>
          <w:tcPr>
            <w:tcW w:w="2140" w:type="dxa"/>
            <w:tcBorders>
              <w:top w:val="single" w:sz="4" w:space="0" w:color="auto"/>
              <w:left w:val="nil"/>
              <w:bottom w:val="nil"/>
              <w:right w:val="nil"/>
            </w:tcBorders>
            <w:shd w:val="clear" w:color="auto" w:fill="auto"/>
            <w:noWrap/>
            <w:vAlign w:val="bottom"/>
            <w:hideMark/>
          </w:tcPr>
          <w:p w14:paraId="3C8C4106"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1.000</w:t>
            </w:r>
          </w:p>
        </w:tc>
        <w:tc>
          <w:tcPr>
            <w:tcW w:w="2080" w:type="dxa"/>
            <w:tcBorders>
              <w:top w:val="single" w:sz="4" w:space="0" w:color="auto"/>
              <w:left w:val="nil"/>
              <w:bottom w:val="nil"/>
              <w:right w:val="nil"/>
            </w:tcBorders>
            <w:shd w:val="clear" w:color="auto" w:fill="auto"/>
            <w:noWrap/>
            <w:vAlign w:val="bottom"/>
            <w:hideMark/>
          </w:tcPr>
          <w:p w14:paraId="6BA758F8"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4.746/4.58</w:t>
            </w:r>
          </w:p>
        </w:tc>
        <w:tc>
          <w:tcPr>
            <w:tcW w:w="1300" w:type="dxa"/>
            <w:tcBorders>
              <w:top w:val="single" w:sz="4" w:space="0" w:color="auto"/>
              <w:left w:val="nil"/>
              <w:bottom w:val="nil"/>
              <w:right w:val="nil"/>
            </w:tcBorders>
            <w:shd w:val="clear" w:color="auto" w:fill="auto"/>
            <w:noWrap/>
            <w:vAlign w:val="bottom"/>
            <w:hideMark/>
          </w:tcPr>
          <w:p w14:paraId="0E0D217A"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0.773</w:t>
            </w:r>
          </w:p>
        </w:tc>
      </w:tr>
      <w:tr w:rsidR="003E2A45" w:rsidRPr="002D311F" w14:paraId="4E90DFF8" w14:textId="77777777" w:rsidTr="003E2A45">
        <w:trPr>
          <w:trHeight w:val="300"/>
        </w:trPr>
        <w:tc>
          <w:tcPr>
            <w:tcW w:w="1300" w:type="dxa"/>
            <w:tcBorders>
              <w:top w:val="nil"/>
              <w:left w:val="nil"/>
              <w:bottom w:val="nil"/>
              <w:right w:val="nil"/>
            </w:tcBorders>
            <w:shd w:val="clear" w:color="auto" w:fill="auto"/>
            <w:vAlign w:val="center"/>
            <w:hideMark/>
          </w:tcPr>
          <w:p w14:paraId="662409BF"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 xml:space="preserve">Aa </w:t>
            </w:r>
          </w:p>
        </w:tc>
        <w:tc>
          <w:tcPr>
            <w:tcW w:w="2140" w:type="dxa"/>
            <w:tcBorders>
              <w:top w:val="nil"/>
              <w:left w:val="nil"/>
              <w:bottom w:val="nil"/>
              <w:right w:val="nil"/>
            </w:tcBorders>
            <w:shd w:val="clear" w:color="auto" w:fill="auto"/>
            <w:vAlign w:val="center"/>
            <w:hideMark/>
          </w:tcPr>
          <w:p w14:paraId="0F96D4DB"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0.993</w:t>
            </w:r>
          </w:p>
        </w:tc>
        <w:tc>
          <w:tcPr>
            <w:tcW w:w="2080" w:type="dxa"/>
            <w:tcBorders>
              <w:top w:val="nil"/>
              <w:left w:val="nil"/>
              <w:bottom w:val="nil"/>
              <w:right w:val="nil"/>
            </w:tcBorders>
            <w:shd w:val="clear" w:color="auto" w:fill="auto"/>
            <w:noWrap/>
            <w:vAlign w:val="bottom"/>
            <w:hideMark/>
          </w:tcPr>
          <w:p w14:paraId="2870A1B0"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0.994/1.00</w:t>
            </w:r>
          </w:p>
        </w:tc>
        <w:tc>
          <w:tcPr>
            <w:tcW w:w="1300" w:type="dxa"/>
            <w:tcBorders>
              <w:top w:val="nil"/>
              <w:left w:val="nil"/>
              <w:bottom w:val="nil"/>
              <w:right w:val="nil"/>
            </w:tcBorders>
            <w:shd w:val="clear" w:color="auto" w:fill="auto"/>
            <w:noWrap/>
            <w:vAlign w:val="bottom"/>
            <w:hideMark/>
          </w:tcPr>
          <w:p w14:paraId="03F7A566"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0.016</w:t>
            </w:r>
          </w:p>
        </w:tc>
      </w:tr>
      <w:tr w:rsidR="003E2A45" w:rsidRPr="002D311F" w14:paraId="521D4DB7" w14:textId="77777777" w:rsidTr="003E2A45">
        <w:trPr>
          <w:trHeight w:val="300"/>
        </w:trPr>
        <w:tc>
          <w:tcPr>
            <w:tcW w:w="1300" w:type="dxa"/>
            <w:tcBorders>
              <w:top w:val="nil"/>
              <w:left w:val="nil"/>
              <w:bottom w:val="nil"/>
              <w:right w:val="nil"/>
            </w:tcBorders>
            <w:shd w:val="clear" w:color="auto" w:fill="auto"/>
            <w:vAlign w:val="center"/>
            <w:hideMark/>
          </w:tcPr>
          <w:p w14:paraId="26ED037D"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Ad</w:t>
            </w:r>
          </w:p>
        </w:tc>
        <w:tc>
          <w:tcPr>
            <w:tcW w:w="2140" w:type="dxa"/>
            <w:tcBorders>
              <w:top w:val="nil"/>
              <w:left w:val="nil"/>
              <w:bottom w:val="nil"/>
              <w:right w:val="nil"/>
            </w:tcBorders>
            <w:shd w:val="clear" w:color="auto" w:fill="auto"/>
            <w:vAlign w:val="center"/>
            <w:hideMark/>
          </w:tcPr>
          <w:p w14:paraId="6DAB9671"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0.659</w:t>
            </w:r>
          </w:p>
        </w:tc>
        <w:tc>
          <w:tcPr>
            <w:tcW w:w="2080" w:type="dxa"/>
            <w:tcBorders>
              <w:top w:val="nil"/>
              <w:left w:val="nil"/>
              <w:bottom w:val="nil"/>
              <w:right w:val="nil"/>
            </w:tcBorders>
            <w:shd w:val="clear" w:color="auto" w:fill="auto"/>
            <w:noWrap/>
            <w:vAlign w:val="bottom"/>
            <w:hideMark/>
          </w:tcPr>
          <w:p w14:paraId="6AB76A8E"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0.662/1.00</w:t>
            </w:r>
          </w:p>
        </w:tc>
        <w:tc>
          <w:tcPr>
            <w:tcW w:w="1300" w:type="dxa"/>
            <w:tcBorders>
              <w:top w:val="nil"/>
              <w:left w:val="nil"/>
              <w:bottom w:val="nil"/>
              <w:right w:val="nil"/>
            </w:tcBorders>
            <w:shd w:val="clear" w:color="auto" w:fill="auto"/>
            <w:noWrap/>
            <w:vAlign w:val="bottom"/>
            <w:hideMark/>
          </w:tcPr>
          <w:p w14:paraId="197FAD05"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1.545</w:t>
            </w:r>
          </w:p>
        </w:tc>
      </w:tr>
      <w:tr w:rsidR="003E2A45" w:rsidRPr="002D311F" w14:paraId="2C13B8BD" w14:textId="77777777" w:rsidTr="003E2A45">
        <w:trPr>
          <w:trHeight w:val="300"/>
        </w:trPr>
        <w:tc>
          <w:tcPr>
            <w:tcW w:w="1300" w:type="dxa"/>
            <w:tcBorders>
              <w:top w:val="nil"/>
              <w:left w:val="nil"/>
              <w:bottom w:val="nil"/>
              <w:right w:val="nil"/>
            </w:tcBorders>
            <w:shd w:val="clear" w:color="auto" w:fill="auto"/>
            <w:vAlign w:val="center"/>
            <w:hideMark/>
          </w:tcPr>
          <w:p w14:paraId="493B4876"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Ca</w:t>
            </w:r>
          </w:p>
        </w:tc>
        <w:tc>
          <w:tcPr>
            <w:tcW w:w="2140" w:type="dxa"/>
            <w:tcBorders>
              <w:top w:val="nil"/>
              <w:left w:val="nil"/>
              <w:bottom w:val="nil"/>
              <w:right w:val="nil"/>
            </w:tcBorders>
            <w:shd w:val="clear" w:color="auto" w:fill="auto"/>
            <w:vAlign w:val="center"/>
            <w:hideMark/>
          </w:tcPr>
          <w:p w14:paraId="0257AEB0"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0.005</w:t>
            </w:r>
          </w:p>
        </w:tc>
        <w:tc>
          <w:tcPr>
            <w:tcW w:w="2080" w:type="dxa"/>
            <w:tcBorders>
              <w:top w:val="nil"/>
              <w:left w:val="nil"/>
              <w:bottom w:val="nil"/>
              <w:right w:val="nil"/>
            </w:tcBorders>
            <w:shd w:val="clear" w:color="auto" w:fill="auto"/>
            <w:noWrap/>
            <w:vAlign w:val="bottom"/>
            <w:hideMark/>
          </w:tcPr>
          <w:p w14:paraId="78D544EA"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0.007</w:t>
            </w:r>
            <w:r>
              <w:rPr>
                <w:rFonts w:asciiTheme="majorHAnsi" w:eastAsia="Times New Roman" w:hAnsiTheme="majorHAns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14:paraId="28C1C0F1"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0.007</w:t>
            </w:r>
          </w:p>
        </w:tc>
      </w:tr>
      <w:tr w:rsidR="003E2A45" w:rsidRPr="002D311F" w14:paraId="4772E0E6" w14:textId="77777777" w:rsidTr="003E2A45">
        <w:trPr>
          <w:trHeight w:val="300"/>
        </w:trPr>
        <w:tc>
          <w:tcPr>
            <w:tcW w:w="1300" w:type="dxa"/>
            <w:tcBorders>
              <w:top w:val="nil"/>
              <w:left w:val="nil"/>
              <w:bottom w:val="nil"/>
              <w:right w:val="nil"/>
            </w:tcBorders>
            <w:shd w:val="clear" w:color="auto" w:fill="auto"/>
            <w:vAlign w:val="center"/>
            <w:hideMark/>
          </w:tcPr>
          <w:p w14:paraId="0BA306AD" w14:textId="0E714E36"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Ma</w:t>
            </w:r>
          </w:p>
        </w:tc>
        <w:tc>
          <w:tcPr>
            <w:tcW w:w="2140" w:type="dxa"/>
            <w:tcBorders>
              <w:top w:val="nil"/>
              <w:left w:val="nil"/>
              <w:bottom w:val="nil"/>
              <w:right w:val="nil"/>
            </w:tcBorders>
            <w:shd w:val="clear" w:color="auto" w:fill="auto"/>
            <w:vAlign w:val="center"/>
            <w:hideMark/>
          </w:tcPr>
          <w:p w14:paraId="0843D06D"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0.997</w:t>
            </w:r>
          </w:p>
        </w:tc>
        <w:tc>
          <w:tcPr>
            <w:tcW w:w="2080" w:type="dxa"/>
            <w:tcBorders>
              <w:top w:val="nil"/>
              <w:left w:val="nil"/>
              <w:bottom w:val="nil"/>
              <w:right w:val="nil"/>
            </w:tcBorders>
            <w:shd w:val="clear" w:color="auto" w:fill="auto"/>
            <w:noWrap/>
            <w:vAlign w:val="bottom"/>
            <w:hideMark/>
          </w:tcPr>
          <w:p w14:paraId="2C9F9434"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1.000/1.00</w:t>
            </w:r>
          </w:p>
        </w:tc>
        <w:tc>
          <w:tcPr>
            <w:tcW w:w="1300" w:type="dxa"/>
            <w:tcBorders>
              <w:top w:val="nil"/>
              <w:left w:val="nil"/>
              <w:bottom w:val="nil"/>
              <w:right w:val="nil"/>
            </w:tcBorders>
            <w:shd w:val="clear" w:color="auto" w:fill="auto"/>
            <w:noWrap/>
            <w:vAlign w:val="bottom"/>
            <w:hideMark/>
          </w:tcPr>
          <w:p w14:paraId="010567FC"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0.013</w:t>
            </w:r>
          </w:p>
        </w:tc>
      </w:tr>
      <w:tr w:rsidR="003E2A45" w:rsidRPr="002D311F" w14:paraId="41659FFC" w14:textId="77777777" w:rsidTr="003E2A45">
        <w:trPr>
          <w:trHeight w:val="300"/>
        </w:trPr>
        <w:tc>
          <w:tcPr>
            <w:tcW w:w="1300" w:type="dxa"/>
            <w:tcBorders>
              <w:top w:val="nil"/>
              <w:left w:val="nil"/>
              <w:bottom w:val="nil"/>
              <w:right w:val="nil"/>
            </w:tcBorders>
            <w:shd w:val="clear" w:color="auto" w:fill="auto"/>
            <w:vAlign w:val="center"/>
            <w:hideMark/>
          </w:tcPr>
          <w:p w14:paraId="1D2AB3CC" w14:textId="2A584E46"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Md</w:t>
            </w:r>
          </w:p>
        </w:tc>
        <w:tc>
          <w:tcPr>
            <w:tcW w:w="2140" w:type="dxa"/>
            <w:tcBorders>
              <w:top w:val="nil"/>
              <w:left w:val="nil"/>
              <w:bottom w:val="nil"/>
              <w:right w:val="nil"/>
            </w:tcBorders>
            <w:shd w:val="clear" w:color="auto" w:fill="auto"/>
            <w:vAlign w:val="center"/>
            <w:hideMark/>
          </w:tcPr>
          <w:p w14:paraId="0A4048B1"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0.005</w:t>
            </w:r>
          </w:p>
        </w:tc>
        <w:tc>
          <w:tcPr>
            <w:tcW w:w="2080" w:type="dxa"/>
            <w:tcBorders>
              <w:top w:val="nil"/>
              <w:left w:val="nil"/>
              <w:bottom w:val="nil"/>
              <w:right w:val="nil"/>
            </w:tcBorders>
            <w:shd w:val="clear" w:color="auto" w:fill="auto"/>
            <w:noWrap/>
            <w:vAlign w:val="bottom"/>
            <w:hideMark/>
          </w:tcPr>
          <w:p w14:paraId="5F316EE3"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0.000</w:t>
            </w:r>
            <w:r>
              <w:rPr>
                <w:rFonts w:asciiTheme="majorHAnsi" w:eastAsia="Times New Roman" w:hAnsiTheme="majorHAnsi" w:cs="Times New Roman"/>
                <w:color w:val="000000"/>
                <w:sz w:val="20"/>
                <w:szCs w:val="20"/>
              </w:rPr>
              <w:t>/0.00</w:t>
            </w:r>
          </w:p>
        </w:tc>
        <w:tc>
          <w:tcPr>
            <w:tcW w:w="1300" w:type="dxa"/>
            <w:tcBorders>
              <w:top w:val="nil"/>
              <w:left w:val="nil"/>
              <w:bottom w:val="nil"/>
              <w:right w:val="nil"/>
            </w:tcBorders>
            <w:shd w:val="clear" w:color="auto" w:fill="auto"/>
            <w:noWrap/>
            <w:vAlign w:val="bottom"/>
            <w:hideMark/>
          </w:tcPr>
          <w:p w14:paraId="0677EA56"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0.005</w:t>
            </w:r>
          </w:p>
        </w:tc>
      </w:tr>
      <w:tr w:rsidR="003E2A45" w:rsidRPr="002D311F" w14:paraId="54EDBC0E" w14:textId="77777777" w:rsidTr="003E2A45">
        <w:trPr>
          <w:trHeight w:val="300"/>
        </w:trPr>
        <w:tc>
          <w:tcPr>
            <w:tcW w:w="1300" w:type="dxa"/>
            <w:tcBorders>
              <w:top w:val="nil"/>
              <w:left w:val="nil"/>
              <w:bottom w:val="nil"/>
              <w:right w:val="nil"/>
            </w:tcBorders>
            <w:shd w:val="clear" w:color="auto" w:fill="auto"/>
            <w:vAlign w:val="center"/>
            <w:hideMark/>
          </w:tcPr>
          <w:p w14:paraId="72B76FF8"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AaAa</w:t>
            </w:r>
          </w:p>
        </w:tc>
        <w:tc>
          <w:tcPr>
            <w:tcW w:w="2140" w:type="dxa"/>
            <w:tcBorders>
              <w:top w:val="nil"/>
              <w:left w:val="nil"/>
              <w:bottom w:val="nil"/>
              <w:right w:val="nil"/>
            </w:tcBorders>
            <w:shd w:val="clear" w:color="auto" w:fill="auto"/>
            <w:vAlign w:val="center"/>
            <w:hideMark/>
          </w:tcPr>
          <w:p w14:paraId="024F6CBE"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0.66</w:t>
            </w:r>
          </w:p>
        </w:tc>
        <w:tc>
          <w:tcPr>
            <w:tcW w:w="2080" w:type="dxa"/>
            <w:tcBorders>
              <w:top w:val="nil"/>
              <w:left w:val="nil"/>
              <w:bottom w:val="nil"/>
              <w:right w:val="nil"/>
            </w:tcBorders>
            <w:shd w:val="clear" w:color="auto" w:fill="auto"/>
            <w:noWrap/>
            <w:vAlign w:val="bottom"/>
            <w:hideMark/>
          </w:tcPr>
          <w:p w14:paraId="3C0B5B03"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0.827/1.00</w:t>
            </w:r>
          </w:p>
        </w:tc>
        <w:tc>
          <w:tcPr>
            <w:tcW w:w="1300" w:type="dxa"/>
            <w:tcBorders>
              <w:top w:val="nil"/>
              <w:left w:val="nil"/>
              <w:bottom w:val="nil"/>
              <w:right w:val="nil"/>
            </w:tcBorders>
            <w:shd w:val="clear" w:color="auto" w:fill="auto"/>
            <w:noWrap/>
            <w:vAlign w:val="bottom"/>
            <w:hideMark/>
          </w:tcPr>
          <w:p w14:paraId="1AAF5F75"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0.774</w:t>
            </w:r>
          </w:p>
        </w:tc>
      </w:tr>
      <w:tr w:rsidR="003E2A45" w:rsidRPr="002D311F" w14:paraId="17BBE607" w14:textId="77777777" w:rsidTr="003E2A45">
        <w:trPr>
          <w:trHeight w:val="300"/>
        </w:trPr>
        <w:tc>
          <w:tcPr>
            <w:tcW w:w="1300" w:type="dxa"/>
            <w:tcBorders>
              <w:top w:val="nil"/>
              <w:left w:val="nil"/>
              <w:bottom w:val="nil"/>
              <w:right w:val="nil"/>
            </w:tcBorders>
            <w:shd w:val="clear" w:color="auto" w:fill="auto"/>
            <w:vAlign w:val="center"/>
            <w:hideMark/>
          </w:tcPr>
          <w:p w14:paraId="3F5459E6"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 xml:space="preserve">AaAd </w:t>
            </w:r>
          </w:p>
        </w:tc>
        <w:tc>
          <w:tcPr>
            <w:tcW w:w="2140" w:type="dxa"/>
            <w:tcBorders>
              <w:top w:val="nil"/>
              <w:left w:val="nil"/>
              <w:bottom w:val="nil"/>
              <w:right w:val="nil"/>
            </w:tcBorders>
            <w:shd w:val="clear" w:color="auto" w:fill="auto"/>
            <w:vAlign w:val="center"/>
            <w:hideMark/>
          </w:tcPr>
          <w:p w14:paraId="2209AD37"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0.996</w:t>
            </w:r>
          </w:p>
        </w:tc>
        <w:tc>
          <w:tcPr>
            <w:tcW w:w="2080" w:type="dxa"/>
            <w:tcBorders>
              <w:top w:val="nil"/>
              <w:left w:val="nil"/>
              <w:bottom w:val="nil"/>
              <w:right w:val="nil"/>
            </w:tcBorders>
            <w:shd w:val="clear" w:color="auto" w:fill="auto"/>
            <w:noWrap/>
            <w:vAlign w:val="bottom"/>
            <w:hideMark/>
          </w:tcPr>
          <w:p w14:paraId="6846D698"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0.998/1.00</w:t>
            </w:r>
          </w:p>
        </w:tc>
        <w:tc>
          <w:tcPr>
            <w:tcW w:w="1300" w:type="dxa"/>
            <w:tcBorders>
              <w:top w:val="nil"/>
              <w:left w:val="nil"/>
              <w:bottom w:val="nil"/>
              <w:right w:val="nil"/>
            </w:tcBorders>
            <w:shd w:val="clear" w:color="auto" w:fill="auto"/>
            <w:noWrap/>
            <w:vAlign w:val="bottom"/>
            <w:hideMark/>
          </w:tcPr>
          <w:p w14:paraId="00A3673B"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0.035</w:t>
            </w:r>
          </w:p>
        </w:tc>
      </w:tr>
      <w:tr w:rsidR="003E2A45" w:rsidRPr="002D311F" w14:paraId="71E7D89A" w14:textId="77777777" w:rsidTr="003E2A45">
        <w:trPr>
          <w:trHeight w:val="300"/>
        </w:trPr>
        <w:tc>
          <w:tcPr>
            <w:tcW w:w="1300" w:type="dxa"/>
            <w:tcBorders>
              <w:top w:val="nil"/>
              <w:left w:val="nil"/>
              <w:bottom w:val="nil"/>
              <w:right w:val="nil"/>
            </w:tcBorders>
            <w:shd w:val="clear" w:color="auto" w:fill="auto"/>
            <w:vAlign w:val="center"/>
            <w:hideMark/>
          </w:tcPr>
          <w:p w14:paraId="1E7458BD"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AdAd</w:t>
            </w:r>
          </w:p>
        </w:tc>
        <w:tc>
          <w:tcPr>
            <w:tcW w:w="2140" w:type="dxa"/>
            <w:tcBorders>
              <w:top w:val="nil"/>
              <w:left w:val="nil"/>
              <w:bottom w:val="nil"/>
              <w:right w:val="nil"/>
            </w:tcBorders>
            <w:shd w:val="clear" w:color="auto" w:fill="auto"/>
            <w:vAlign w:val="center"/>
            <w:hideMark/>
          </w:tcPr>
          <w:p w14:paraId="707D007E" w14:textId="77777777" w:rsidR="003E2A45" w:rsidRPr="002D311F" w:rsidRDefault="003E2A45" w:rsidP="007F1299">
            <w:pPr>
              <w:rPr>
                <w:rFonts w:asciiTheme="majorHAnsi" w:eastAsia="Times New Roman" w:hAnsiTheme="majorHAnsi" w:cs="Times New Roman"/>
                <w:b/>
                <w:bCs/>
                <w:color w:val="000000"/>
                <w:sz w:val="20"/>
                <w:szCs w:val="20"/>
              </w:rPr>
            </w:pPr>
            <w:r w:rsidRPr="002D311F">
              <w:rPr>
                <w:rFonts w:asciiTheme="majorHAnsi" w:eastAsia="Times New Roman" w:hAnsiTheme="majorHAnsi" w:cs="Times New Roman"/>
                <w:b/>
                <w:bCs/>
                <w:color w:val="000000"/>
                <w:sz w:val="20"/>
                <w:szCs w:val="20"/>
              </w:rPr>
              <w:t>0.67</w:t>
            </w:r>
          </w:p>
        </w:tc>
        <w:tc>
          <w:tcPr>
            <w:tcW w:w="2080" w:type="dxa"/>
            <w:tcBorders>
              <w:top w:val="nil"/>
              <w:left w:val="nil"/>
              <w:bottom w:val="nil"/>
              <w:right w:val="nil"/>
            </w:tcBorders>
            <w:shd w:val="clear" w:color="auto" w:fill="auto"/>
            <w:noWrap/>
            <w:vAlign w:val="bottom"/>
            <w:hideMark/>
          </w:tcPr>
          <w:p w14:paraId="0688E251"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1.173/1.00</w:t>
            </w:r>
          </w:p>
        </w:tc>
        <w:tc>
          <w:tcPr>
            <w:tcW w:w="1300" w:type="dxa"/>
            <w:tcBorders>
              <w:top w:val="nil"/>
              <w:left w:val="nil"/>
              <w:bottom w:val="nil"/>
              <w:right w:val="nil"/>
            </w:tcBorders>
            <w:shd w:val="clear" w:color="auto" w:fill="auto"/>
            <w:noWrap/>
            <w:vAlign w:val="bottom"/>
            <w:hideMark/>
          </w:tcPr>
          <w:p w14:paraId="4C5EF4F2" w14:textId="77777777" w:rsidR="003E2A45" w:rsidRPr="002D311F" w:rsidRDefault="003E2A45" w:rsidP="007F1299">
            <w:pPr>
              <w:rPr>
                <w:rFonts w:asciiTheme="majorHAnsi" w:eastAsia="Times New Roman" w:hAnsiTheme="majorHAnsi" w:cs="Times New Roman"/>
                <w:b/>
                <w:color w:val="000000"/>
                <w:sz w:val="20"/>
                <w:szCs w:val="20"/>
              </w:rPr>
            </w:pPr>
            <w:r w:rsidRPr="002D311F">
              <w:rPr>
                <w:rFonts w:asciiTheme="majorHAnsi" w:eastAsia="Times New Roman" w:hAnsiTheme="majorHAnsi" w:cs="Times New Roman"/>
                <w:b/>
                <w:color w:val="000000"/>
                <w:sz w:val="20"/>
                <w:szCs w:val="20"/>
              </w:rPr>
              <w:t>0.774</w:t>
            </w:r>
          </w:p>
        </w:tc>
      </w:tr>
      <w:tr w:rsidR="003E2A45" w:rsidRPr="002D311F" w14:paraId="7A841758" w14:textId="77777777" w:rsidTr="003E2A45">
        <w:trPr>
          <w:trHeight w:val="300"/>
        </w:trPr>
        <w:tc>
          <w:tcPr>
            <w:tcW w:w="1300" w:type="dxa"/>
            <w:tcBorders>
              <w:top w:val="nil"/>
              <w:left w:val="nil"/>
              <w:right w:val="nil"/>
            </w:tcBorders>
            <w:shd w:val="clear" w:color="auto" w:fill="auto"/>
            <w:vAlign w:val="center"/>
            <w:hideMark/>
          </w:tcPr>
          <w:p w14:paraId="666D9357"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CaAa</w:t>
            </w:r>
          </w:p>
        </w:tc>
        <w:tc>
          <w:tcPr>
            <w:tcW w:w="2140" w:type="dxa"/>
            <w:tcBorders>
              <w:top w:val="nil"/>
              <w:left w:val="nil"/>
              <w:right w:val="nil"/>
            </w:tcBorders>
            <w:shd w:val="clear" w:color="auto" w:fill="auto"/>
            <w:vAlign w:val="center"/>
            <w:hideMark/>
          </w:tcPr>
          <w:p w14:paraId="14BA5324"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0.02</w:t>
            </w:r>
          </w:p>
        </w:tc>
        <w:tc>
          <w:tcPr>
            <w:tcW w:w="2080" w:type="dxa"/>
            <w:tcBorders>
              <w:top w:val="nil"/>
              <w:left w:val="nil"/>
              <w:right w:val="nil"/>
            </w:tcBorders>
            <w:shd w:val="clear" w:color="auto" w:fill="auto"/>
            <w:noWrap/>
            <w:vAlign w:val="bottom"/>
            <w:hideMark/>
          </w:tcPr>
          <w:p w14:paraId="4B143A15"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0.007</w:t>
            </w:r>
            <w:r>
              <w:rPr>
                <w:rFonts w:asciiTheme="majorHAnsi" w:eastAsia="Times New Roman" w:hAnsiTheme="majorHAnsi" w:cs="Times New Roman"/>
                <w:color w:val="000000"/>
                <w:sz w:val="20"/>
                <w:szCs w:val="20"/>
              </w:rPr>
              <w:t>/0.00</w:t>
            </w:r>
          </w:p>
        </w:tc>
        <w:tc>
          <w:tcPr>
            <w:tcW w:w="1300" w:type="dxa"/>
            <w:tcBorders>
              <w:top w:val="nil"/>
              <w:left w:val="nil"/>
              <w:right w:val="nil"/>
            </w:tcBorders>
            <w:shd w:val="clear" w:color="auto" w:fill="auto"/>
            <w:noWrap/>
            <w:vAlign w:val="bottom"/>
            <w:hideMark/>
          </w:tcPr>
          <w:p w14:paraId="620525B2"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0.004</w:t>
            </w:r>
          </w:p>
        </w:tc>
      </w:tr>
      <w:tr w:rsidR="003E2A45" w:rsidRPr="002D311F" w14:paraId="630A36DE" w14:textId="77777777" w:rsidTr="003E2A45">
        <w:trPr>
          <w:trHeight w:val="300"/>
        </w:trPr>
        <w:tc>
          <w:tcPr>
            <w:tcW w:w="1300" w:type="dxa"/>
            <w:tcBorders>
              <w:top w:val="nil"/>
              <w:left w:val="nil"/>
              <w:bottom w:val="single" w:sz="4" w:space="0" w:color="auto"/>
              <w:right w:val="nil"/>
            </w:tcBorders>
            <w:shd w:val="clear" w:color="auto" w:fill="auto"/>
            <w:vAlign w:val="center"/>
            <w:hideMark/>
          </w:tcPr>
          <w:p w14:paraId="38808A93"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 xml:space="preserve">CaAd </w:t>
            </w:r>
          </w:p>
        </w:tc>
        <w:tc>
          <w:tcPr>
            <w:tcW w:w="2140" w:type="dxa"/>
            <w:tcBorders>
              <w:top w:val="nil"/>
              <w:left w:val="nil"/>
              <w:bottom w:val="single" w:sz="4" w:space="0" w:color="auto"/>
              <w:right w:val="nil"/>
            </w:tcBorders>
            <w:shd w:val="clear" w:color="auto" w:fill="auto"/>
            <w:vAlign w:val="center"/>
            <w:hideMark/>
          </w:tcPr>
          <w:p w14:paraId="3650E9C4"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0.014</w:t>
            </w:r>
          </w:p>
        </w:tc>
        <w:tc>
          <w:tcPr>
            <w:tcW w:w="2080" w:type="dxa"/>
            <w:tcBorders>
              <w:top w:val="nil"/>
              <w:left w:val="nil"/>
              <w:bottom w:val="single" w:sz="4" w:space="0" w:color="auto"/>
              <w:right w:val="nil"/>
            </w:tcBorders>
            <w:shd w:val="clear" w:color="auto" w:fill="auto"/>
            <w:noWrap/>
            <w:vAlign w:val="bottom"/>
            <w:hideMark/>
          </w:tcPr>
          <w:p w14:paraId="5924DF2A"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-0.007</w:t>
            </w:r>
            <w:r>
              <w:rPr>
                <w:rFonts w:asciiTheme="majorHAnsi" w:eastAsia="Times New Roman" w:hAnsiTheme="majorHAnsi" w:cs="Times New Roman"/>
                <w:color w:val="000000"/>
                <w:sz w:val="20"/>
                <w:szCs w:val="20"/>
              </w:rPr>
              <w:t>/0.00</w:t>
            </w:r>
          </w:p>
        </w:tc>
        <w:tc>
          <w:tcPr>
            <w:tcW w:w="1300" w:type="dxa"/>
            <w:tcBorders>
              <w:top w:val="nil"/>
              <w:left w:val="nil"/>
              <w:bottom w:val="single" w:sz="4" w:space="0" w:color="auto"/>
              <w:right w:val="nil"/>
            </w:tcBorders>
            <w:shd w:val="clear" w:color="auto" w:fill="auto"/>
            <w:noWrap/>
            <w:vAlign w:val="bottom"/>
            <w:hideMark/>
          </w:tcPr>
          <w:p w14:paraId="76923BBA" w14:textId="77777777" w:rsidR="003E2A45" w:rsidRPr="002D311F" w:rsidRDefault="003E2A45" w:rsidP="007F1299">
            <w:pPr>
              <w:rPr>
                <w:rFonts w:asciiTheme="majorHAnsi" w:eastAsia="Times New Roman" w:hAnsiTheme="majorHAnsi" w:cs="Times New Roman"/>
                <w:color w:val="000000"/>
                <w:sz w:val="20"/>
                <w:szCs w:val="20"/>
              </w:rPr>
            </w:pPr>
            <w:r w:rsidRPr="002D311F">
              <w:rPr>
                <w:rFonts w:asciiTheme="majorHAnsi" w:eastAsia="Times New Roman" w:hAnsiTheme="majorHAnsi" w:cs="Times New Roman"/>
                <w:color w:val="000000"/>
                <w:sz w:val="20"/>
                <w:szCs w:val="20"/>
              </w:rPr>
              <w:t>0.003</w:t>
            </w:r>
          </w:p>
        </w:tc>
      </w:tr>
    </w:tbl>
    <w:p w14:paraId="605BDA6E" w14:textId="77777777" w:rsidR="00150E59" w:rsidRDefault="00150E59" w:rsidP="00A15417">
      <w:pPr>
        <w:rPr>
          <w:rFonts w:asciiTheme="majorHAnsi" w:hAnsiTheme="majorHAnsi"/>
        </w:rPr>
        <w:sectPr w:rsidR="00150E59" w:rsidSect="00C37C7D">
          <w:footerReference w:type="even" r:id="rId9"/>
          <w:footerReference w:type="default" r:id="rId10"/>
          <w:pgSz w:w="12240" w:h="15840"/>
          <w:pgMar w:top="1440" w:right="1800" w:bottom="1440" w:left="1800" w:header="720" w:footer="720" w:gutter="0"/>
          <w:lnNumType w:countBy="1" w:restart="continuous"/>
          <w:cols w:space="720"/>
          <w:docGrid w:linePitch="360"/>
        </w:sectPr>
      </w:pPr>
    </w:p>
    <w:p w14:paraId="60AF6C27" w14:textId="22889831" w:rsidR="003121E3" w:rsidRPr="004C70FB" w:rsidRDefault="003121E3" w:rsidP="007F1299">
      <w:pPr>
        <w:rPr>
          <w:rFonts w:asciiTheme="majorHAnsi" w:hAnsiTheme="majorHAnsi"/>
        </w:rPr>
      </w:pPr>
      <w:r w:rsidRPr="00751D1B">
        <w:rPr>
          <w:rFonts w:asciiTheme="majorHAnsi" w:hAnsiTheme="majorHAnsi"/>
          <w:b/>
        </w:rPr>
        <w:t xml:space="preserve">Table </w:t>
      </w:r>
      <w:r w:rsidR="007D59BF">
        <w:rPr>
          <w:rFonts w:asciiTheme="majorHAnsi" w:hAnsiTheme="majorHAnsi"/>
          <w:b/>
        </w:rPr>
        <w:t>2</w:t>
      </w:r>
      <w:r>
        <w:rPr>
          <w:rFonts w:asciiTheme="majorHAnsi" w:hAnsiTheme="majorHAnsi"/>
        </w:rPr>
        <w:t xml:space="preserve"> Parameter estimates for models of the genetic architecture from empirical datasets. The analysis method is indicated as either I-T </w:t>
      </w:r>
      <w:r w:rsidR="004C70FB">
        <w:rPr>
          <w:rFonts w:asciiTheme="majorHAnsi" w:hAnsiTheme="majorHAnsi"/>
        </w:rPr>
        <w:t xml:space="preserve">or </w:t>
      </w:r>
      <w:r w:rsidR="00524C66">
        <w:rPr>
          <w:rFonts w:asciiTheme="majorHAnsi" w:hAnsiTheme="majorHAnsi"/>
        </w:rPr>
        <w:t>J-S for information-</w:t>
      </w:r>
      <w:r>
        <w:rPr>
          <w:rFonts w:asciiTheme="majorHAnsi" w:hAnsiTheme="majorHAnsi"/>
        </w:rPr>
        <w:t xml:space="preserve">theoretic or </w:t>
      </w:r>
      <w:r w:rsidR="00524C66">
        <w:rPr>
          <w:rFonts w:asciiTheme="majorHAnsi" w:hAnsiTheme="majorHAnsi"/>
        </w:rPr>
        <w:t>joint-scaling</w:t>
      </w:r>
      <w:r>
        <w:rPr>
          <w:rFonts w:asciiTheme="majorHAnsi" w:hAnsiTheme="majorHAnsi"/>
        </w:rPr>
        <w:t xml:space="preserve"> approach. The CSS column indicates the number of models included in the 95% confidence set.</w:t>
      </w:r>
      <w:r w:rsidR="004C70FB">
        <w:rPr>
          <w:rFonts w:asciiTheme="majorHAnsi" w:hAnsiTheme="majorHAnsi"/>
        </w:rPr>
        <w:t xml:space="preserve"> Only </w:t>
      </w:r>
      <w:r w:rsidR="002D5843">
        <w:rPr>
          <w:rFonts w:asciiTheme="majorHAnsi" w:hAnsiTheme="majorHAnsi"/>
        </w:rPr>
        <w:t>CGE</w:t>
      </w:r>
      <w:r w:rsidR="004C70FB">
        <w:rPr>
          <w:rFonts w:asciiTheme="majorHAnsi" w:hAnsiTheme="majorHAnsi"/>
        </w:rPr>
        <w:t xml:space="preserve">s that </w:t>
      </w:r>
      <w:r w:rsidR="004C70FB" w:rsidRPr="004C70FB">
        <w:rPr>
          <w:rFonts w:asciiTheme="majorHAnsi" w:hAnsiTheme="majorHAnsi"/>
        </w:rPr>
        <w:t xml:space="preserve">had a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F245E">
        <w:rPr>
          <w:rFonts w:asciiTheme="majorHAnsi" w:hAnsiTheme="majorHAnsi"/>
        </w:rPr>
        <w:t xml:space="preserve"> of greater than 0.50</w:t>
      </w:r>
      <w:r w:rsidR="004C70FB">
        <w:rPr>
          <w:rFonts w:asciiTheme="majorHAnsi" w:hAnsiTheme="majorHAnsi"/>
        </w:rPr>
        <w:t xml:space="preserve"> in at least one analysis are shown.</w:t>
      </w:r>
    </w:p>
    <w:tbl>
      <w:tblPr>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72"/>
        <w:gridCol w:w="238"/>
        <w:gridCol w:w="720"/>
        <w:gridCol w:w="450"/>
        <w:gridCol w:w="450"/>
        <w:gridCol w:w="630"/>
        <w:gridCol w:w="630"/>
        <w:gridCol w:w="630"/>
        <w:gridCol w:w="630"/>
        <w:gridCol w:w="540"/>
        <w:gridCol w:w="540"/>
        <w:gridCol w:w="720"/>
        <w:gridCol w:w="720"/>
        <w:gridCol w:w="630"/>
        <w:gridCol w:w="720"/>
        <w:gridCol w:w="720"/>
        <w:gridCol w:w="630"/>
        <w:gridCol w:w="630"/>
        <w:gridCol w:w="630"/>
      </w:tblGrid>
      <w:tr w:rsidR="00A717A6" w:rsidRPr="004C70FB" w14:paraId="33E94574" w14:textId="77777777" w:rsidTr="00A717A6">
        <w:tc>
          <w:tcPr>
            <w:tcW w:w="572" w:type="dxa"/>
            <w:tcBorders>
              <w:top w:val="single" w:sz="4" w:space="0" w:color="auto"/>
              <w:left w:val="nil"/>
              <w:bottom w:val="single" w:sz="4" w:space="0" w:color="auto"/>
              <w:right w:val="nil"/>
            </w:tcBorders>
            <w:tcMar>
              <w:left w:w="14" w:type="dxa"/>
              <w:right w:w="14" w:type="dxa"/>
            </w:tcMar>
            <w:vAlign w:val="center"/>
          </w:tcPr>
          <w:p w14:paraId="44D4F6B3"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Dataset</w:t>
            </w:r>
          </w:p>
        </w:tc>
        <w:tc>
          <w:tcPr>
            <w:tcW w:w="238" w:type="dxa"/>
            <w:tcBorders>
              <w:top w:val="single" w:sz="4" w:space="0" w:color="auto"/>
              <w:left w:val="nil"/>
              <w:bottom w:val="single" w:sz="4" w:space="0" w:color="auto"/>
              <w:right w:val="nil"/>
            </w:tcBorders>
            <w:tcMar>
              <w:left w:w="14" w:type="dxa"/>
              <w:right w:w="14" w:type="dxa"/>
            </w:tcMar>
            <w:vAlign w:val="center"/>
          </w:tcPr>
          <w:p w14:paraId="39090566" w14:textId="77777777" w:rsidR="00A717A6" w:rsidRPr="004C70FB" w:rsidRDefault="00A717A6" w:rsidP="007F1299">
            <w:pPr>
              <w:jc w:val="center"/>
              <w:rPr>
                <w:rFonts w:asciiTheme="majorHAnsi" w:hAnsiTheme="majorHAnsi"/>
                <w:sz w:val="16"/>
                <w:szCs w:val="16"/>
              </w:rPr>
            </w:pPr>
          </w:p>
        </w:tc>
        <w:tc>
          <w:tcPr>
            <w:tcW w:w="720" w:type="dxa"/>
            <w:tcBorders>
              <w:top w:val="single" w:sz="4" w:space="0" w:color="auto"/>
              <w:left w:val="nil"/>
              <w:bottom w:val="single" w:sz="4" w:space="0" w:color="auto"/>
              <w:right w:val="nil"/>
            </w:tcBorders>
          </w:tcPr>
          <w:p w14:paraId="2A20E1C3"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 xml:space="preserve">max. </w:t>
            </w:r>
            <m:oMath>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i</m:t>
                  </m:r>
                </m:sub>
              </m:sSub>
            </m:oMath>
          </w:p>
        </w:tc>
        <w:tc>
          <w:tcPr>
            <w:tcW w:w="450" w:type="dxa"/>
            <w:tcBorders>
              <w:top w:val="single" w:sz="4" w:space="0" w:color="auto"/>
              <w:left w:val="nil"/>
              <w:bottom w:val="single" w:sz="4" w:space="0" w:color="auto"/>
              <w:right w:val="nil"/>
            </w:tcBorders>
          </w:tcPr>
          <w:p w14:paraId="4A81C929"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CSS</w:t>
            </w:r>
          </w:p>
        </w:tc>
        <w:tc>
          <w:tcPr>
            <w:tcW w:w="450" w:type="dxa"/>
            <w:tcBorders>
              <w:top w:val="single" w:sz="4" w:space="0" w:color="auto"/>
              <w:left w:val="nil"/>
              <w:bottom w:val="single" w:sz="4" w:space="0" w:color="auto"/>
              <w:right w:val="nil"/>
            </w:tcBorders>
            <w:shd w:val="clear" w:color="auto" w:fill="auto"/>
            <w:noWrap/>
            <w:tcMar>
              <w:left w:w="14" w:type="dxa"/>
              <w:right w:w="14" w:type="dxa"/>
            </w:tcMar>
            <w:vAlign w:val="center"/>
            <w:hideMark/>
          </w:tcPr>
          <w:p w14:paraId="700F0322"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M</w:t>
            </w:r>
          </w:p>
        </w:tc>
        <w:tc>
          <w:tcPr>
            <w:tcW w:w="630" w:type="dxa"/>
            <w:tcBorders>
              <w:top w:val="single" w:sz="4" w:space="0" w:color="auto"/>
              <w:left w:val="nil"/>
              <w:bottom w:val="single" w:sz="4" w:space="0" w:color="auto"/>
              <w:right w:val="nil"/>
            </w:tcBorders>
            <w:shd w:val="clear" w:color="auto" w:fill="auto"/>
            <w:noWrap/>
            <w:tcMar>
              <w:left w:w="14" w:type="dxa"/>
              <w:right w:w="14" w:type="dxa"/>
            </w:tcMar>
            <w:vAlign w:val="center"/>
            <w:hideMark/>
          </w:tcPr>
          <w:p w14:paraId="0AF81602"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Aa</w:t>
            </w:r>
          </w:p>
        </w:tc>
        <w:tc>
          <w:tcPr>
            <w:tcW w:w="630" w:type="dxa"/>
            <w:tcBorders>
              <w:top w:val="single" w:sz="4" w:space="0" w:color="auto"/>
              <w:left w:val="nil"/>
              <w:bottom w:val="single" w:sz="4" w:space="0" w:color="auto"/>
              <w:right w:val="nil"/>
            </w:tcBorders>
            <w:shd w:val="clear" w:color="auto" w:fill="auto"/>
            <w:noWrap/>
            <w:tcMar>
              <w:left w:w="14" w:type="dxa"/>
              <w:right w:w="14" w:type="dxa"/>
            </w:tcMar>
            <w:vAlign w:val="center"/>
            <w:hideMark/>
          </w:tcPr>
          <w:p w14:paraId="6A70F881"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Ad</w:t>
            </w:r>
          </w:p>
        </w:tc>
        <w:tc>
          <w:tcPr>
            <w:tcW w:w="630" w:type="dxa"/>
            <w:tcBorders>
              <w:top w:val="single" w:sz="4" w:space="0" w:color="auto"/>
              <w:left w:val="nil"/>
              <w:bottom w:val="single" w:sz="4" w:space="0" w:color="auto"/>
              <w:right w:val="nil"/>
            </w:tcBorders>
            <w:shd w:val="clear" w:color="auto" w:fill="auto"/>
            <w:noWrap/>
            <w:tcMar>
              <w:left w:w="14" w:type="dxa"/>
              <w:right w:w="14" w:type="dxa"/>
            </w:tcMar>
            <w:vAlign w:val="center"/>
            <w:hideMark/>
          </w:tcPr>
          <w:p w14:paraId="0AFA6C65"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Ma</w:t>
            </w:r>
          </w:p>
        </w:tc>
        <w:tc>
          <w:tcPr>
            <w:tcW w:w="630" w:type="dxa"/>
            <w:tcBorders>
              <w:top w:val="single" w:sz="4" w:space="0" w:color="auto"/>
              <w:left w:val="nil"/>
              <w:bottom w:val="single" w:sz="4" w:space="0" w:color="auto"/>
              <w:right w:val="nil"/>
            </w:tcBorders>
            <w:shd w:val="clear" w:color="auto" w:fill="auto"/>
            <w:noWrap/>
            <w:tcMar>
              <w:left w:w="14" w:type="dxa"/>
              <w:right w:w="14" w:type="dxa"/>
            </w:tcMar>
            <w:vAlign w:val="center"/>
            <w:hideMark/>
          </w:tcPr>
          <w:p w14:paraId="441D1803"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Md</w:t>
            </w:r>
          </w:p>
        </w:tc>
        <w:tc>
          <w:tcPr>
            <w:tcW w:w="540" w:type="dxa"/>
            <w:tcBorders>
              <w:top w:val="single" w:sz="4" w:space="0" w:color="auto"/>
              <w:left w:val="nil"/>
              <w:bottom w:val="single" w:sz="4" w:space="0" w:color="auto"/>
              <w:right w:val="nil"/>
            </w:tcBorders>
            <w:shd w:val="clear" w:color="auto" w:fill="auto"/>
            <w:noWrap/>
            <w:tcMar>
              <w:left w:w="14" w:type="dxa"/>
              <w:right w:w="14" w:type="dxa"/>
            </w:tcMar>
            <w:vAlign w:val="center"/>
            <w:hideMark/>
          </w:tcPr>
          <w:p w14:paraId="2B2F0335"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Ca</w:t>
            </w:r>
          </w:p>
        </w:tc>
        <w:tc>
          <w:tcPr>
            <w:tcW w:w="540" w:type="dxa"/>
            <w:tcBorders>
              <w:top w:val="single" w:sz="4" w:space="0" w:color="auto"/>
              <w:left w:val="nil"/>
              <w:bottom w:val="single" w:sz="4" w:space="0" w:color="auto"/>
              <w:right w:val="nil"/>
            </w:tcBorders>
            <w:tcMar>
              <w:left w:w="0" w:type="dxa"/>
              <w:right w:w="0" w:type="dxa"/>
            </w:tcMar>
          </w:tcPr>
          <w:p w14:paraId="459AD31B"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Xa</w:t>
            </w:r>
          </w:p>
        </w:tc>
        <w:tc>
          <w:tcPr>
            <w:tcW w:w="720" w:type="dxa"/>
            <w:tcBorders>
              <w:top w:val="single" w:sz="4" w:space="0" w:color="auto"/>
              <w:left w:val="nil"/>
              <w:bottom w:val="single" w:sz="4" w:space="0" w:color="auto"/>
              <w:right w:val="nil"/>
            </w:tcBorders>
            <w:tcMar>
              <w:left w:w="0" w:type="dxa"/>
              <w:right w:w="0" w:type="dxa"/>
            </w:tcMar>
            <w:vAlign w:val="center"/>
          </w:tcPr>
          <w:p w14:paraId="5FA19E41"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AaAa</w:t>
            </w:r>
          </w:p>
        </w:tc>
        <w:tc>
          <w:tcPr>
            <w:tcW w:w="720" w:type="dxa"/>
            <w:tcBorders>
              <w:top w:val="single" w:sz="4" w:space="0" w:color="auto"/>
              <w:left w:val="nil"/>
              <w:bottom w:val="single" w:sz="4" w:space="0" w:color="auto"/>
              <w:right w:val="nil"/>
            </w:tcBorders>
            <w:tcMar>
              <w:left w:w="0" w:type="dxa"/>
              <w:right w:w="0" w:type="dxa"/>
            </w:tcMar>
            <w:vAlign w:val="center"/>
          </w:tcPr>
          <w:p w14:paraId="56410F95"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AaAd</w:t>
            </w:r>
          </w:p>
        </w:tc>
        <w:tc>
          <w:tcPr>
            <w:tcW w:w="630" w:type="dxa"/>
            <w:tcBorders>
              <w:top w:val="single" w:sz="4" w:space="0" w:color="auto"/>
              <w:left w:val="nil"/>
              <w:bottom w:val="single" w:sz="4" w:space="0" w:color="auto"/>
              <w:right w:val="nil"/>
            </w:tcBorders>
            <w:tcMar>
              <w:left w:w="0" w:type="dxa"/>
              <w:right w:w="0" w:type="dxa"/>
            </w:tcMar>
            <w:vAlign w:val="center"/>
          </w:tcPr>
          <w:p w14:paraId="18FFBD85"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AdAd</w:t>
            </w:r>
          </w:p>
        </w:tc>
        <w:tc>
          <w:tcPr>
            <w:tcW w:w="720" w:type="dxa"/>
            <w:tcBorders>
              <w:top w:val="single" w:sz="4" w:space="0" w:color="auto"/>
              <w:left w:val="nil"/>
              <w:bottom w:val="single" w:sz="4" w:space="0" w:color="auto"/>
              <w:right w:val="nil"/>
            </w:tcBorders>
            <w:tcMar>
              <w:left w:w="0" w:type="dxa"/>
              <w:right w:w="0" w:type="dxa"/>
            </w:tcMar>
            <w:vAlign w:val="center"/>
          </w:tcPr>
          <w:p w14:paraId="26164A7F"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CaAa</w:t>
            </w:r>
          </w:p>
        </w:tc>
        <w:tc>
          <w:tcPr>
            <w:tcW w:w="720" w:type="dxa"/>
            <w:tcBorders>
              <w:top w:val="single" w:sz="4" w:space="0" w:color="auto"/>
              <w:left w:val="nil"/>
              <w:bottom w:val="single" w:sz="4" w:space="0" w:color="auto"/>
              <w:right w:val="nil"/>
            </w:tcBorders>
            <w:tcMar>
              <w:left w:w="0" w:type="dxa"/>
              <w:right w:w="0" w:type="dxa"/>
            </w:tcMar>
            <w:vAlign w:val="center"/>
          </w:tcPr>
          <w:p w14:paraId="40349FF0"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CaAd</w:t>
            </w:r>
          </w:p>
        </w:tc>
        <w:tc>
          <w:tcPr>
            <w:tcW w:w="630" w:type="dxa"/>
            <w:tcBorders>
              <w:top w:val="single" w:sz="4" w:space="0" w:color="auto"/>
              <w:left w:val="nil"/>
              <w:bottom w:val="single" w:sz="4" w:space="0" w:color="auto"/>
              <w:right w:val="nil"/>
            </w:tcBorders>
            <w:tcMar>
              <w:left w:w="0" w:type="dxa"/>
              <w:right w:w="0" w:type="dxa"/>
            </w:tcMar>
          </w:tcPr>
          <w:p w14:paraId="3DE87DB3"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CaXa</w:t>
            </w:r>
          </w:p>
        </w:tc>
        <w:tc>
          <w:tcPr>
            <w:tcW w:w="630" w:type="dxa"/>
            <w:tcBorders>
              <w:top w:val="single" w:sz="4" w:space="0" w:color="auto"/>
              <w:left w:val="nil"/>
              <w:bottom w:val="single" w:sz="4" w:space="0" w:color="auto"/>
              <w:right w:val="nil"/>
            </w:tcBorders>
            <w:tcMar>
              <w:left w:w="0" w:type="dxa"/>
              <w:right w:w="0" w:type="dxa"/>
            </w:tcMar>
          </w:tcPr>
          <w:p w14:paraId="1B2B08C2"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CaYa</w:t>
            </w:r>
          </w:p>
        </w:tc>
        <w:tc>
          <w:tcPr>
            <w:tcW w:w="630" w:type="dxa"/>
            <w:tcBorders>
              <w:top w:val="single" w:sz="4" w:space="0" w:color="auto"/>
              <w:left w:val="nil"/>
              <w:bottom w:val="single" w:sz="4" w:space="0" w:color="auto"/>
              <w:right w:val="nil"/>
            </w:tcBorders>
            <w:tcMar>
              <w:left w:w="0" w:type="dxa"/>
              <w:right w:w="0" w:type="dxa"/>
            </w:tcMar>
          </w:tcPr>
          <w:p w14:paraId="5CFBADF3"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XaAa</w:t>
            </w:r>
          </w:p>
        </w:tc>
      </w:tr>
      <w:tr w:rsidR="00A717A6" w:rsidRPr="004C70FB" w14:paraId="18D266CD" w14:textId="77777777" w:rsidTr="002D5843">
        <w:tc>
          <w:tcPr>
            <w:tcW w:w="572" w:type="dxa"/>
            <w:tcBorders>
              <w:top w:val="nil"/>
              <w:left w:val="nil"/>
              <w:bottom w:val="nil"/>
              <w:right w:val="nil"/>
            </w:tcBorders>
            <w:shd w:val="clear" w:color="auto" w:fill="auto"/>
            <w:tcMar>
              <w:left w:w="14" w:type="dxa"/>
              <w:right w:w="14" w:type="dxa"/>
            </w:tcMar>
            <w:vAlign w:val="center"/>
          </w:tcPr>
          <w:p w14:paraId="16F15E4A" w14:textId="050B2918" w:rsidR="00A717A6" w:rsidRPr="004C70FB" w:rsidRDefault="00553C2B" w:rsidP="007F1299">
            <w:pPr>
              <w:jc w:val="right"/>
              <w:rPr>
                <w:rFonts w:asciiTheme="majorHAnsi" w:hAnsiTheme="majorHAnsi"/>
                <w:sz w:val="16"/>
                <w:szCs w:val="16"/>
              </w:rPr>
            </w:pPr>
            <w:r>
              <w:rPr>
                <w:rFonts w:asciiTheme="majorHAnsi" w:hAnsiTheme="majorHAnsi"/>
                <w:sz w:val="16"/>
                <w:szCs w:val="16"/>
              </w:rPr>
              <w:t>1</w:t>
            </w:r>
          </w:p>
        </w:tc>
        <w:tc>
          <w:tcPr>
            <w:tcW w:w="238" w:type="dxa"/>
            <w:tcBorders>
              <w:top w:val="nil"/>
              <w:left w:val="nil"/>
              <w:bottom w:val="nil"/>
              <w:right w:val="nil"/>
            </w:tcBorders>
            <w:shd w:val="clear" w:color="auto" w:fill="auto"/>
            <w:tcMar>
              <w:left w:w="14" w:type="dxa"/>
              <w:right w:w="14" w:type="dxa"/>
            </w:tcMar>
            <w:vAlign w:val="center"/>
          </w:tcPr>
          <w:p w14:paraId="44BAECE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auto"/>
            <w:vAlign w:val="center"/>
          </w:tcPr>
          <w:p w14:paraId="521F910B"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0.976</w:t>
            </w:r>
          </w:p>
        </w:tc>
        <w:tc>
          <w:tcPr>
            <w:tcW w:w="450" w:type="dxa"/>
            <w:tcBorders>
              <w:top w:val="nil"/>
              <w:left w:val="nil"/>
              <w:bottom w:val="nil"/>
              <w:right w:val="nil"/>
            </w:tcBorders>
            <w:shd w:val="clear" w:color="auto" w:fill="auto"/>
            <w:vAlign w:val="center"/>
          </w:tcPr>
          <w:p w14:paraId="200C2A24"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1</w:t>
            </w:r>
          </w:p>
        </w:tc>
        <w:tc>
          <w:tcPr>
            <w:tcW w:w="450" w:type="dxa"/>
            <w:tcBorders>
              <w:top w:val="nil"/>
              <w:left w:val="nil"/>
              <w:bottom w:val="nil"/>
              <w:right w:val="nil"/>
            </w:tcBorders>
            <w:shd w:val="clear" w:color="auto" w:fill="auto"/>
            <w:noWrap/>
            <w:tcMar>
              <w:left w:w="14" w:type="dxa"/>
              <w:right w:w="14" w:type="dxa"/>
            </w:tcMar>
            <w:vAlign w:val="center"/>
          </w:tcPr>
          <w:p w14:paraId="0DB9641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4.58</w:t>
            </w:r>
          </w:p>
        </w:tc>
        <w:tc>
          <w:tcPr>
            <w:tcW w:w="630" w:type="dxa"/>
            <w:tcBorders>
              <w:top w:val="nil"/>
              <w:left w:val="nil"/>
              <w:bottom w:val="nil"/>
              <w:right w:val="nil"/>
            </w:tcBorders>
            <w:shd w:val="clear" w:color="auto" w:fill="auto"/>
            <w:noWrap/>
            <w:tcMar>
              <w:left w:w="14" w:type="dxa"/>
              <w:right w:w="14" w:type="dxa"/>
            </w:tcMar>
            <w:vAlign w:val="center"/>
          </w:tcPr>
          <w:p w14:paraId="1C40DAD6" w14:textId="47A4FE63"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0.22</w:t>
            </w:r>
          </w:p>
        </w:tc>
        <w:tc>
          <w:tcPr>
            <w:tcW w:w="630" w:type="dxa"/>
            <w:tcBorders>
              <w:top w:val="nil"/>
              <w:left w:val="nil"/>
              <w:bottom w:val="nil"/>
              <w:right w:val="nil"/>
            </w:tcBorders>
            <w:shd w:val="clear" w:color="auto" w:fill="auto"/>
            <w:noWrap/>
            <w:tcMar>
              <w:left w:w="14" w:type="dxa"/>
              <w:right w:w="14" w:type="dxa"/>
            </w:tcMar>
            <w:vAlign w:val="center"/>
          </w:tcPr>
          <w:p w14:paraId="7F18047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tcPr>
          <w:p w14:paraId="5770BA20" w14:textId="3BBF1A19"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0.11</w:t>
            </w:r>
          </w:p>
        </w:tc>
        <w:tc>
          <w:tcPr>
            <w:tcW w:w="630" w:type="dxa"/>
            <w:tcBorders>
              <w:top w:val="nil"/>
              <w:left w:val="nil"/>
              <w:bottom w:val="nil"/>
              <w:right w:val="nil"/>
            </w:tcBorders>
            <w:shd w:val="clear" w:color="auto" w:fill="auto"/>
            <w:noWrap/>
            <w:tcMar>
              <w:left w:w="14" w:type="dxa"/>
              <w:right w:w="14" w:type="dxa"/>
            </w:tcMar>
            <w:vAlign w:val="center"/>
          </w:tcPr>
          <w:p w14:paraId="1AA1369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auto"/>
            <w:noWrap/>
            <w:tcMar>
              <w:left w:w="14" w:type="dxa"/>
              <w:right w:w="14" w:type="dxa"/>
            </w:tcMar>
            <w:vAlign w:val="center"/>
          </w:tcPr>
          <w:p w14:paraId="35B7237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auto"/>
            <w:tcMar>
              <w:left w:w="0" w:type="dxa"/>
              <w:right w:w="0" w:type="dxa"/>
            </w:tcMar>
          </w:tcPr>
          <w:p w14:paraId="4DD7FD9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auto"/>
            <w:tcMar>
              <w:left w:w="0" w:type="dxa"/>
              <w:right w:w="0" w:type="dxa"/>
            </w:tcMar>
            <w:vAlign w:val="center"/>
          </w:tcPr>
          <w:p w14:paraId="7229867D" w14:textId="2D36EB19"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-0.54</w:t>
            </w:r>
          </w:p>
        </w:tc>
        <w:tc>
          <w:tcPr>
            <w:tcW w:w="720" w:type="dxa"/>
            <w:tcBorders>
              <w:top w:val="nil"/>
              <w:left w:val="nil"/>
              <w:bottom w:val="nil"/>
              <w:right w:val="nil"/>
            </w:tcBorders>
            <w:shd w:val="clear" w:color="auto" w:fill="auto"/>
            <w:tcMar>
              <w:left w:w="0" w:type="dxa"/>
              <w:right w:w="0" w:type="dxa"/>
            </w:tcMar>
            <w:vAlign w:val="center"/>
          </w:tcPr>
          <w:p w14:paraId="3E195F6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tcMar>
              <w:left w:w="0" w:type="dxa"/>
              <w:right w:w="0" w:type="dxa"/>
            </w:tcMar>
            <w:vAlign w:val="center"/>
          </w:tcPr>
          <w:p w14:paraId="6E6E8F5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auto"/>
            <w:tcMar>
              <w:left w:w="0" w:type="dxa"/>
              <w:right w:w="0" w:type="dxa"/>
            </w:tcMar>
            <w:vAlign w:val="center"/>
          </w:tcPr>
          <w:p w14:paraId="227F00E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auto"/>
            <w:tcMar>
              <w:left w:w="0" w:type="dxa"/>
              <w:right w:w="0" w:type="dxa"/>
            </w:tcMar>
            <w:vAlign w:val="center"/>
          </w:tcPr>
          <w:p w14:paraId="7D51C221" w14:textId="73715C95"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-0.09</w:t>
            </w:r>
          </w:p>
        </w:tc>
        <w:tc>
          <w:tcPr>
            <w:tcW w:w="630" w:type="dxa"/>
            <w:tcBorders>
              <w:top w:val="nil"/>
              <w:left w:val="nil"/>
              <w:bottom w:val="nil"/>
              <w:right w:val="nil"/>
            </w:tcBorders>
            <w:shd w:val="clear" w:color="auto" w:fill="auto"/>
            <w:tcMar>
              <w:left w:w="0" w:type="dxa"/>
              <w:right w:w="0" w:type="dxa"/>
            </w:tcMar>
          </w:tcPr>
          <w:p w14:paraId="449158A2" w14:textId="38FAEC0D"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-0.25</w:t>
            </w:r>
          </w:p>
        </w:tc>
        <w:tc>
          <w:tcPr>
            <w:tcW w:w="630" w:type="dxa"/>
            <w:tcBorders>
              <w:top w:val="nil"/>
              <w:left w:val="nil"/>
              <w:bottom w:val="nil"/>
              <w:right w:val="nil"/>
            </w:tcBorders>
            <w:shd w:val="clear" w:color="auto" w:fill="auto"/>
            <w:tcMar>
              <w:left w:w="0" w:type="dxa"/>
              <w:right w:w="0" w:type="dxa"/>
            </w:tcMar>
          </w:tcPr>
          <w:p w14:paraId="1702276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tcMar>
              <w:left w:w="0" w:type="dxa"/>
              <w:right w:w="0" w:type="dxa"/>
            </w:tcMar>
          </w:tcPr>
          <w:p w14:paraId="48AD76A0" w14:textId="40DF7786"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0.63</w:t>
            </w:r>
          </w:p>
        </w:tc>
      </w:tr>
      <w:tr w:rsidR="00A717A6" w:rsidRPr="004C70FB" w14:paraId="73306779" w14:textId="77777777" w:rsidTr="002D5843">
        <w:tc>
          <w:tcPr>
            <w:tcW w:w="572" w:type="dxa"/>
            <w:tcBorders>
              <w:top w:val="nil"/>
              <w:left w:val="nil"/>
              <w:bottom w:val="nil"/>
              <w:right w:val="nil"/>
            </w:tcBorders>
            <w:shd w:val="clear" w:color="auto" w:fill="auto"/>
            <w:tcMar>
              <w:left w:w="14" w:type="dxa"/>
              <w:right w:w="14" w:type="dxa"/>
            </w:tcMar>
            <w:vAlign w:val="center"/>
          </w:tcPr>
          <w:p w14:paraId="5ABE9286"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auto"/>
            <w:tcMar>
              <w:left w:w="14" w:type="dxa"/>
              <w:right w:w="14" w:type="dxa"/>
            </w:tcMar>
            <w:vAlign w:val="center"/>
          </w:tcPr>
          <w:p w14:paraId="5C08068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auto"/>
            <w:vAlign w:val="center"/>
          </w:tcPr>
          <w:p w14:paraId="3AEF5FCE"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auto"/>
            <w:vAlign w:val="center"/>
          </w:tcPr>
          <w:p w14:paraId="0C3B37DB" w14:textId="77777777" w:rsidR="00A717A6" w:rsidRPr="004C70FB" w:rsidRDefault="00A717A6"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auto"/>
            <w:noWrap/>
            <w:tcMar>
              <w:left w:w="14" w:type="dxa"/>
              <w:right w:w="14" w:type="dxa"/>
            </w:tcMar>
            <w:vAlign w:val="center"/>
          </w:tcPr>
          <w:p w14:paraId="56DA941D" w14:textId="645533F0"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nr</w:t>
            </w:r>
          </w:p>
        </w:tc>
        <w:tc>
          <w:tcPr>
            <w:tcW w:w="630" w:type="dxa"/>
            <w:tcBorders>
              <w:top w:val="nil"/>
              <w:left w:val="nil"/>
              <w:bottom w:val="nil"/>
              <w:right w:val="nil"/>
            </w:tcBorders>
            <w:shd w:val="clear" w:color="auto" w:fill="auto"/>
            <w:noWrap/>
            <w:tcMar>
              <w:left w:w="14" w:type="dxa"/>
              <w:right w:w="14" w:type="dxa"/>
            </w:tcMar>
            <w:vAlign w:val="center"/>
          </w:tcPr>
          <w:p w14:paraId="1A71084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0.31</w:t>
            </w:r>
          </w:p>
        </w:tc>
        <w:tc>
          <w:tcPr>
            <w:tcW w:w="630" w:type="dxa"/>
            <w:tcBorders>
              <w:top w:val="nil"/>
              <w:left w:val="nil"/>
              <w:bottom w:val="nil"/>
              <w:right w:val="nil"/>
            </w:tcBorders>
            <w:shd w:val="clear" w:color="auto" w:fill="auto"/>
            <w:noWrap/>
            <w:tcMar>
              <w:left w:w="14" w:type="dxa"/>
              <w:right w:w="14" w:type="dxa"/>
            </w:tcMar>
            <w:vAlign w:val="center"/>
          </w:tcPr>
          <w:p w14:paraId="7D5793A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tcPr>
          <w:p w14:paraId="23C7BA1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tcPr>
          <w:p w14:paraId="403BEBF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auto"/>
            <w:noWrap/>
            <w:tcMar>
              <w:left w:w="14" w:type="dxa"/>
              <w:right w:w="14" w:type="dxa"/>
            </w:tcMar>
            <w:vAlign w:val="center"/>
          </w:tcPr>
          <w:p w14:paraId="55D7244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auto"/>
            <w:tcMar>
              <w:left w:w="0" w:type="dxa"/>
              <w:right w:w="0" w:type="dxa"/>
            </w:tcMar>
          </w:tcPr>
          <w:p w14:paraId="3997028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auto"/>
            <w:tcMar>
              <w:left w:w="0" w:type="dxa"/>
              <w:right w:w="0" w:type="dxa"/>
            </w:tcMar>
            <w:vAlign w:val="center"/>
          </w:tcPr>
          <w:p w14:paraId="71487C8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auto"/>
            <w:tcMar>
              <w:left w:w="0" w:type="dxa"/>
              <w:right w:w="0" w:type="dxa"/>
            </w:tcMar>
            <w:vAlign w:val="center"/>
          </w:tcPr>
          <w:p w14:paraId="04DE73E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tcMar>
              <w:left w:w="0" w:type="dxa"/>
              <w:right w:w="0" w:type="dxa"/>
            </w:tcMar>
            <w:vAlign w:val="center"/>
          </w:tcPr>
          <w:p w14:paraId="6511408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auto"/>
            <w:tcMar>
              <w:left w:w="0" w:type="dxa"/>
              <w:right w:w="0" w:type="dxa"/>
            </w:tcMar>
            <w:vAlign w:val="center"/>
          </w:tcPr>
          <w:p w14:paraId="61E6670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auto"/>
            <w:tcMar>
              <w:left w:w="0" w:type="dxa"/>
              <w:right w:w="0" w:type="dxa"/>
            </w:tcMar>
            <w:vAlign w:val="center"/>
          </w:tcPr>
          <w:p w14:paraId="5F0BFA9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tcMar>
              <w:left w:w="0" w:type="dxa"/>
              <w:right w:w="0" w:type="dxa"/>
            </w:tcMar>
          </w:tcPr>
          <w:p w14:paraId="69988A4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tcMar>
              <w:left w:w="0" w:type="dxa"/>
              <w:right w:w="0" w:type="dxa"/>
            </w:tcMar>
          </w:tcPr>
          <w:p w14:paraId="1BFCC9F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tcMar>
              <w:left w:w="0" w:type="dxa"/>
              <w:right w:w="0" w:type="dxa"/>
            </w:tcMar>
          </w:tcPr>
          <w:p w14:paraId="4BDBCC5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2D5843" w:rsidRPr="004C70FB" w14:paraId="64DDDC83" w14:textId="77777777" w:rsidTr="002D5843">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4C0DCAC1" w14:textId="7D3DD4DE" w:rsidR="00553C2B" w:rsidRPr="004C70FB" w:rsidRDefault="00553C2B" w:rsidP="007F1299">
            <w:pPr>
              <w:jc w:val="right"/>
              <w:rPr>
                <w:rFonts w:asciiTheme="majorHAnsi" w:hAnsiTheme="majorHAnsi"/>
                <w:sz w:val="16"/>
                <w:szCs w:val="16"/>
              </w:rPr>
            </w:pPr>
            <w:r>
              <w:rPr>
                <w:rFonts w:asciiTheme="majorHAnsi" w:hAnsiTheme="majorHAnsi"/>
                <w:sz w:val="16"/>
                <w:szCs w:val="16"/>
              </w:rPr>
              <w:t>2</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48281EBC"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462FFD38" w14:textId="77777777" w:rsidR="00553C2B" w:rsidRPr="004C70FB" w:rsidRDefault="00553C2B" w:rsidP="007F1299">
            <w:pPr>
              <w:jc w:val="center"/>
              <w:rPr>
                <w:rFonts w:asciiTheme="majorHAnsi" w:hAnsiTheme="majorHAnsi"/>
                <w:sz w:val="16"/>
                <w:szCs w:val="16"/>
              </w:rPr>
            </w:pPr>
            <w:r w:rsidRPr="004C70FB">
              <w:rPr>
                <w:rFonts w:asciiTheme="majorHAnsi" w:hAnsiTheme="majorHAnsi"/>
                <w:sz w:val="16"/>
                <w:szCs w:val="16"/>
              </w:rPr>
              <w:t>0.154</w:t>
            </w:r>
          </w:p>
        </w:tc>
        <w:tc>
          <w:tcPr>
            <w:tcW w:w="450" w:type="dxa"/>
            <w:tcBorders>
              <w:top w:val="nil"/>
              <w:left w:val="nil"/>
              <w:bottom w:val="nil"/>
              <w:right w:val="nil"/>
            </w:tcBorders>
            <w:shd w:val="clear" w:color="auto" w:fill="D9D9D9" w:themeFill="background1" w:themeFillShade="D9"/>
            <w:vAlign w:val="center"/>
          </w:tcPr>
          <w:p w14:paraId="3A122EE7" w14:textId="77777777" w:rsidR="00553C2B" w:rsidRPr="004C70FB" w:rsidRDefault="00553C2B"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302</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tcPr>
          <w:p w14:paraId="669E1A6C"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1.88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5A689E83" w14:textId="77777777" w:rsidR="00553C2B" w:rsidRPr="004C70FB" w:rsidRDefault="00553C2B" w:rsidP="007F1299">
            <w:pPr>
              <w:jc w:val="right"/>
              <w:rPr>
                <w:rFonts w:asciiTheme="majorHAnsi" w:hAnsiTheme="majorHAnsi"/>
                <w:b/>
                <w:sz w:val="16"/>
                <w:szCs w:val="16"/>
              </w:rPr>
            </w:pPr>
            <w:r w:rsidRPr="004C70FB">
              <w:rPr>
                <w:rFonts w:asciiTheme="majorHAnsi" w:hAnsiTheme="majorHAnsi"/>
                <w:b/>
                <w:sz w:val="16"/>
                <w:szCs w:val="16"/>
              </w:rPr>
              <w:t>0.05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7A95FC66"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0.01</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6700DC13"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2.15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2707AB08"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-4.63</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tcPr>
          <w:p w14:paraId="6C391B7C"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-0.21</w:t>
            </w:r>
          </w:p>
        </w:tc>
        <w:tc>
          <w:tcPr>
            <w:tcW w:w="540" w:type="dxa"/>
            <w:tcBorders>
              <w:top w:val="nil"/>
              <w:left w:val="nil"/>
              <w:bottom w:val="nil"/>
              <w:right w:val="nil"/>
            </w:tcBorders>
            <w:shd w:val="clear" w:color="auto" w:fill="D9D9D9" w:themeFill="background1" w:themeFillShade="D9"/>
            <w:tcMar>
              <w:left w:w="0" w:type="dxa"/>
              <w:right w:w="0" w:type="dxa"/>
            </w:tcMar>
          </w:tcPr>
          <w:p w14:paraId="65E04C1F" w14:textId="77777777" w:rsidR="00553C2B" w:rsidRPr="004C70FB" w:rsidRDefault="00553C2B" w:rsidP="007F1299">
            <w:pPr>
              <w:jc w:val="right"/>
              <w:rPr>
                <w:rFonts w:asciiTheme="majorHAnsi" w:hAnsiTheme="majorHAnsi"/>
                <w:b/>
                <w:sz w:val="16"/>
                <w:szCs w:val="16"/>
              </w:rPr>
            </w:pPr>
            <w:r w:rsidRPr="004C70FB">
              <w:rPr>
                <w:rFonts w:asciiTheme="majorHAnsi" w:hAnsiTheme="majorHAnsi"/>
                <w:b/>
                <w:sz w:val="16"/>
                <w:szCs w:val="16"/>
              </w:rPr>
              <w:t>-0.01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8D526A3" w14:textId="77777777" w:rsidR="00553C2B" w:rsidRPr="004C70FB" w:rsidRDefault="00553C2B" w:rsidP="007F1299">
            <w:pPr>
              <w:jc w:val="right"/>
              <w:rPr>
                <w:rFonts w:asciiTheme="majorHAnsi" w:hAnsiTheme="majorHAnsi"/>
                <w:b/>
                <w:sz w:val="16"/>
                <w:szCs w:val="16"/>
              </w:rPr>
            </w:pPr>
            <w:r w:rsidRPr="004C70FB">
              <w:rPr>
                <w:rFonts w:asciiTheme="majorHAnsi" w:hAnsiTheme="majorHAnsi"/>
                <w:b/>
                <w:sz w:val="16"/>
                <w:szCs w:val="16"/>
              </w:rPr>
              <w:t>-0.08</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4383233"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-0.00</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0AEAB974"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9D95255"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13873C0"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0.00</w:t>
            </w:r>
          </w:p>
        </w:tc>
        <w:tc>
          <w:tcPr>
            <w:tcW w:w="630" w:type="dxa"/>
            <w:tcBorders>
              <w:top w:val="nil"/>
              <w:left w:val="nil"/>
              <w:bottom w:val="nil"/>
              <w:right w:val="nil"/>
            </w:tcBorders>
            <w:shd w:val="clear" w:color="auto" w:fill="D9D9D9" w:themeFill="background1" w:themeFillShade="D9"/>
            <w:tcMar>
              <w:left w:w="0" w:type="dxa"/>
              <w:right w:w="0" w:type="dxa"/>
            </w:tcMar>
          </w:tcPr>
          <w:p w14:paraId="7DBD63AA"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0.00</w:t>
            </w:r>
          </w:p>
        </w:tc>
        <w:tc>
          <w:tcPr>
            <w:tcW w:w="630" w:type="dxa"/>
            <w:tcBorders>
              <w:top w:val="nil"/>
              <w:left w:val="nil"/>
              <w:bottom w:val="nil"/>
              <w:right w:val="nil"/>
            </w:tcBorders>
            <w:shd w:val="clear" w:color="auto" w:fill="D9D9D9" w:themeFill="background1" w:themeFillShade="D9"/>
            <w:tcMar>
              <w:left w:w="0" w:type="dxa"/>
              <w:right w:w="0" w:type="dxa"/>
            </w:tcMar>
          </w:tcPr>
          <w:p w14:paraId="65A56592" w14:textId="77777777" w:rsidR="00553C2B" w:rsidRPr="004C70FB" w:rsidRDefault="00553C2B" w:rsidP="007F1299">
            <w:pPr>
              <w:jc w:val="right"/>
              <w:rPr>
                <w:rFonts w:asciiTheme="majorHAnsi" w:hAnsiTheme="majorHAnsi"/>
                <w:b/>
                <w:sz w:val="16"/>
                <w:szCs w:val="16"/>
              </w:rPr>
            </w:pPr>
            <w:r w:rsidRPr="004C70FB">
              <w:rPr>
                <w:rFonts w:asciiTheme="majorHAnsi" w:hAnsiTheme="majorHAnsi"/>
                <w:b/>
                <w:sz w:val="16"/>
                <w:szCs w:val="16"/>
              </w:rPr>
              <w:t>0.04</w:t>
            </w:r>
          </w:p>
        </w:tc>
        <w:tc>
          <w:tcPr>
            <w:tcW w:w="630" w:type="dxa"/>
            <w:tcBorders>
              <w:top w:val="nil"/>
              <w:left w:val="nil"/>
              <w:bottom w:val="nil"/>
              <w:right w:val="nil"/>
            </w:tcBorders>
            <w:shd w:val="clear" w:color="auto" w:fill="D9D9D9" w:themeFill="background1" w:themeFillShade="D9"/>
            <w:tcMar>
              <w:left w:w="0" w:type="dxa"/>
              <w:right w:w="0" w:type="dxa"/>
            </w:tcMar>
          </w:tcPr>
          <w:p w14:paraId="153672C6"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-0.00</w:t>
            </w:r>
          </w:p>
        </w:tc>
      </w:tr>
      <w:tr w:rsidR="002D5843" w:rsidRPr="004C70FB" w14:paraId="012FF8B8" w14:textId="77777777" w:rsidTr="002D5843">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2E616B7A" w14:textId="77777777" w:rsidR="00553C2B" w:rsidRPr="004C70FB" w:rsidRDefault="00553C2B"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6A64F1A6"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3D974E56" w14:textId="77777777" w:rsidR="00553C2B" w:rsidRPr="004C70FB" w:rsidRDefault="00553C2B"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vAlign w:val="center"/>
          </w:tcPr>
          <w:p w14:paraId="70A51BB2" w14:textId="77777777" w:rsidR="00553C2B" w:rsidRPr="004C70FB" w:rsidRDefault="00553C2B"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tcPr>
          <w:p w14:paraId="09246F6F"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1.73</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55D39ADD"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31E8EA33"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0.30</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4F6D7F2B"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tcPr>
          <w:p w14:paraId="36B469E4"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tcPr>
          <w:p w14:paraId="424F1E6E"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D9D9D9" w:themeFill="background1" w:themeFillShade="D9"/>
            <w:tcMar>
              <w:left w:w="0" w:type="dxa"/>
              <w:right w:w="0" w:type="dxa"/>
            </w:tcMar>
          </w:tcPr>
          <w:p w14:paraId="704F2A30"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812778A"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0.07</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780A599"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4D5DCED3"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-0.20</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2D4523D"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4663C2FB"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7C3BE255"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2066DE34"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2567262B" w14:textId="77777777" w:rsidR="00553C2B" w:rsidRPr="004C70FB" w:rsidRDefault="00553C2B"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6AEF57E3" w14:textId="77777777" w:rsidTr="00A717A6">
        <w:tc>
          <w:tcPr>
            <w:tcW w:w="572" w:type="dxa"/>
            <w:tcBorders>
              <w:top w:val="nil"/>
              <w:left w:val="nil"/>
              <w:bottom w:val="nil"/>
              <w:right w:val="nil"/>
            </w:tcBorders>
            <w:tcMar>
              <w:left w:w="14" w:type="dxa"/>
              <w:right w:w="14" w:type="dxa"/>
            </w:tcMar>
            <w:vAlign w:val="center"/>
          </w:tcPr>
          <w:p w14:paraId="22FE779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w:t>
            </w:r>
          </w:p>
        </w:tc>
        <w:tc>
          <w:tcPr>
            <w:tcW w:w="238" w:type="dxa"/>
            <w:tcBorders>
              <w:top w:val="nil"/>
              <w:left w:val="nil"/>
              <w:bottom w:val="nil"/>
              <w:right w:val="nil"/>
            </w:tcBorders>
            <w:tcMar>
              <w:left w:w="14" w:type="dxa"/>
              <w:right w:w="14" w:type="dxa"/>
            </w:tcMar>
            <w:vAlign w:val="center"/>
          </w:tcPr>
          <w:p w14:paraId="173E54E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4D4B666D"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0.192</w:t>
            </w:r>
          </w:p>
        </w:tc>
        <w:tc>
          <w:tcPr>
            <w:tcW w:w="450" w:type="dxa"/>
            <w:tcBorders>
              <w:top w:val="nil"/>
              <w:left w:val="nil"/>
              <w:bottom w:val="nil"/>
              <w:right w:val="nil"/>
            </w:tcBorders>
            <w:vAlign w:val="center"/>
          </w:tcPr>
          <w:p w14:paraId="60A534E5"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135</w:t>
            </w:r>
          </w:p>
        </w:tc>
        <w:tc>
          <w:tcPr>
            <w:tcW w:w="450" w:type="dxa"/>
            <w:tcBorders>
              <w:top w:val="nil"/>
              <w:left w:val="nil"/>
              <w:bottom w:val="nil"/>
              <w:right w:val="nil"/>
            </w:tcBorders>
            <w:shd w:val="clear" w:color="auto" w:fill="auto"/>
            <w:noWrap/>
            <w:tcMar>
              <w:left w:w="14" w:type="dxa"/>
              <w:right w:w="14" w:type="dxa"/>
            </w:tcMar>
            <w:vAlign w:val="center"/>
            <w:hideMark/>
          </w:tcPr>
          <w:p w14:paraId="3CEB121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48.71</w:t>
            </w:r>
          </w:p>
        </w:tc>
        <w:tc>
          <w:tcPr>
            <w:tcW w:w="630" w:type="dxa"/>
            <w:tcBorders>
              <w:top w:val="nil"/>
              <w:left w:val="nil"/>
              <w:bottom w:val="nil"/>
              <w:right w:val="nil"/>
            </w:tcBorders>
            <w:shd w:val="clear" w:color="auto" w:fill="auto"/>
            <w:noWrap/>
            <w:tcMar>
              <w:left w:w="14" w:type="dxa"/>
              <w:right w:w="14" w:type="dxa"/>
            </w:tcMar>
            <w:vAlign w:val="center"/>
            <w:hideMark/>
          </w:tcPr>
          <w:p w14:paraId="2122524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-2.98</w:t>
            </w:r>
          </w:p>
        </w:tc>
        <w:tc>
          <w:tcPr>
            <w:tcW w:w="630" w:type="dxa"/>
            <w:tcBorders>
              <w:top w:val="nil"/>
              <w:left w:val="nil"/>
              <w:bottom w:val="nil"/>
              <w:right w:val="nil"/>
            </w:tcBorders>
            <w:shd w:val="clear" w:color="auto" w:fill="auto"/>
            <w:noWrap/>
            <w:tcMar>
              <w:left w:w="14" w:type="dxa"/>
              <w:right w:w="14" w:type="dxa"/>
            </w:tcMar>
            <w:vAlign w:val="center"/>
            <w:hideMark/>
          </w:tcPr>
          <w:p w14:paraId="3CBB37A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1.86</w:t>
            </w:r>
          </w:p>
        </w:tc>
        <w:tc>
          <w:tcPr>
            <w:tcW w:w="630" w:type="dxa"/>
            <w:tcBorders>
              <w:top w:val="nil"/>
              <w:left w:val="nil"/>
              <w:bottom w:val="nil"/>
              <w:right w:val="nil"/>
            </w:tcBorders>
            <w:shd w:val="clear" w:color="auto" w:fill="auto"/>
            <w:noWrap/>
            <w:tcMar>
              <w:left w:w="14" w:type="dxa"/>
              <w:right w:w="14" w:type="dxa"/>
            </w:tcMar>
            <w:vAlign w:val="center"/>
            <w:hideMark/>
          </w:tcPr>
          <w:p w14:paraId="75539F1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2.16</w:t>
            </w:r>
          </w:p>
        </w:tc>
        <w:tc>
          <w:tcPr>
            <w:tcW w:w="630" w:type="dxa"/>
            <w:tcBorders>
              <w:top w:val="nil"/>
              <w:left w:val="nil"/>
              <w:bottom w:val="nil"/>
              <w:right w:val="nil"/>
            </w:tcBorders>
            <w:shd w:val="clear" w:color="auto" w:fill="auto"/>
            <w:noWrap/>
            <w:tcMar>
              <w:left w:w="14" w:type="dxa"/>
              <w:right w:w="14" w:type="dxa"/>
            </w:tcMar>
            <w:vAlign w:val="center"/>
            <w:hideMark/>
          </w:tcPr>
          <w:p w14:paraId="240A4A5C" w14:textId="7153A1CC"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-4.64</w:t>
            </w:r>
          </w:p>
        </w:tc>
        <w:tc>
          <w:tcPr>
            <w:tcW w:w="540" w:type="dxa"/>
            <w:tcBorders>
              <w:top w:val="nil"/>
              <w:left w:val="nil"/>
              <w:bottom w:val="nil"/>
              <w:right w:val="nil"/>
            </w:tcBorders>
            <w:shd w:val="clear" w:color="auto" w:fill="auto"/>
            <w:noWrap/>
            <w:tcMar>
              <w:left w:w="14" w:type="dxa"/>
              <w:right w:w="14" w:type="dxa"/>
            </w:tcMar>
            <w:vAlign w:val="center"/>
            <w:hideMark/>
          </w:tcPr>
          <w:p w14:paraId="39D3769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-0.21</w:t>
            </w:r>
          </w:p>
        </w:tc>
        <w:tc>
          <w:tcPr>
            <w:tcW w:w="540" w:type="dxa"/>
            <w:tcBorders>
              <w:top w:val="nil"/>
              <w:left w:val="nil"/>
              <w:bottom w:val="nil"/>
              <w:right w:val="nil"/>
            </w:tcBorders>
            <w:tcMar>
              <w:left w:w="0" w:type="dxa"/>
              <w:right w:w="0" w:type="dxa"/>
            </w:tcMar>
          </w:tcPr>
          <w:p w14:paraId="0078C65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345E92E9" w14:textId="5E33CEB2"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-22.21</w:t>
            </w:r>
          </w:p>
        </w:tc>
        <w:tc>
          <w:tcPr>
            <w:tcW w:w="720" w:type="dxa"/>
            <w:tcBorders>
              <w:top w:val="nil"/>
              <w:left w:val="nil"/>
              <w:bottom w:val="nil"/>
              <w:right w:val="nil"/>
            </w:tcBorders>
            <w:tcMar>
              <w:left w:w="0" w:type="dxa"/>
              <w:right w:w="0" w:type="dxa"/>
            </w:tcMar>
            <w:vAlign w:val="center"/>
          </w:tcPr>
          <w:p w14:paraId="2B36C62B" w14:textId="6C6108D2"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-4.49</w:t>
            </w:r>
          </w:p>
        </w:tc>
        <w:tc>
          <w:tcPr>
            <w:tcW w:w="630" w:type="dxa"/>
            <w:tcBorders>
              <w:top w:val="nil"/>
              <w:left w:val="nil"/>
              <w:bottom w:val="nil"/>
              <w:right w:val="nil"/>
            </w:tcBorders>
            <w:tcMar>
              <w:left w:w="0" w:type="dxa"/>
              <w:right w:w="0" w:type="dxa"/>
            </w:tcMar>
            <w:vAlign w:val="center"/>
          </w:tcPr>
          <w:p w14:paraId="6F5D369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-27.23</w:t>
            </w:r>
          </w:p>
        </w:tc>
        <w:tc>
          <w:tcPr>
            <w:tcW w:w="720" w:type="dxa"/>
            <w:tcBorders>
              <w:top w:val="nil"/>
              <w:left w:val="nil"/>
              <w:bottom w:val="nil"/>
              <w:right w:val="nil"/>
            </w:tcBorders>
            <w:tcMar>
              <w:left w:w="0" w:type="dxa"/>
              <w:right w:w="0" w:type="dxa"/>
            </w:tcMar>
            <w:vAlign w:val="center"/>
          </w:tcPr>
          <w:p w14:paraId="66038A8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0.11</w:t>
            </w:r>
          </w:p>
        </w:tc>
        <w:tc>
          <w:tcPr>
            <w:tcW w:w="720" w:type="dxa"/>
            <w:tcBorders>
              <w:top w:val="nil"/>
              <w:left w:val="nil"/>
              <w:bottom w:val="nil"/>
              <w:right w:val="nil"/>
            </w:tcBorders>
            <w:tcMar>
              <w:left w:w="0" w:type="dxa"/>
              <w:right w:w="0" w:type="dxa"/>
            </w:tcMar>
            <w:vAlign w:val="center"/>
          </w:tcPr>
          <w:p w14:paraId="30E5DBC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2.37</w:t>
            </w:r>
          </w:p>
        </w:tc>
        <w:tc>
          <w:tcPr>
            <w:tcW w:w="630" w:type="dxa"/>
            <w:tcBorders>
              <w:top w:val="nil"/>
              <w:left w:val="nil"/>
              <w:bottom w:val="nil"/>
              <w:right w:val="nil"/>
            </w:tcBorders>
            <w:tcMar>
              <w:left w:w="0" w:type="dxa"/>
              <w:right w:w="0" w:type="dxa"/>
            </w:tcMar>
          </w:tcPr>
          <w:p w14:paraId="7D2CEB0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3F41834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4F55E78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5385BCAB" w14:textId="77777777" w:rsidTr="00A717A6">
        <w:tc>
          <w:tcPr>
            <w:tcW w:w="572" w:type="dxa"/>
            <w:tcBorders>
              <w:top w:val="nil"/>
              <w:left w:val="nil"/>
              <w:bottom w:val="nil"/>
              <w:right w:val="nil"/>
            </w:tcBorders>
            <w:tcMar>
              <w:left w:w="14" w:type="dxa"/>
              <w:right w:w="14" w:type="dxa"/>
            </w:tcMar>
            <w:vAlign w:val="center"/>
          </w:tcPr>
          <w:p w14:paraId="7B0B98B2"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tcMar>
              <w:left w:w="14" w:type="dxa"/>
              <w:right w:w="14" w:type="dxa"/>
            </w:tcMar>
            <w:vAlign w:val="center"/>
          </w:tcPr>
          <w:p w14:paraId="06EDE0F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vAlign w:val="center"/>
          </w:tcPr>
          <w:p w14:paraId="6EDC711E"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vAlign w:val="center"/>
          </w:tcPr>
          <w:p w14:paraId="19EC82BD" w14:textId="77777777" w:rsidR="00A717A6" w:rsidRPr="004C70FB" w:rsidRDefault="00A717A6"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auto"/>
            <w:noWrap/>
            <w:tcMar>
              <w:left w:w="14" w:type="dxa"/>
              <w:right w:w="14" w:type="dxa"/>
            </w:tcMar>
            <w:vAlign w:val="center"/>
            <w:hideMark/>
          </w:tcPr>
          <w:p w14:paraId="2160436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58.99</w:t>
            </w:r>
          </w:p>
        </w:tc>
        <w:tc>
          <w:tcPr>
            <w:tcW w:w="630" w:type="dxa"/>
            <w:tcBorders>
              <w:top w:val="nil"/>
              <w:left w:val="nil"/>
              <w:bottom w:val="nil"/>
              <w:right w:val="nil"/>
            </w:tcBorders>
            <w:shd w:val="clear" w:color="auto" w:fill="auto"/>
            <w:noWrap/>
            <w:tcMar>
              <w:left w:w="14" w:type="dxa"/>
              <w:right w:w="14" w:type="dxa"/>
            </w:tcMar>
            <w:vAlign w:val="center"/>
            <w:hideMark/>
          </w:tcPr>
          <w:p w14:paraId="0507CAB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-1.88</w:t>
            </w:r>
          </w:p>
        </w:tc>
        <w:tc>
          <w:tcPr>
            <w:tcW w:w="630" w:type="dxa"/>
            <w:tcBorders>
              <w:top w:val="nil"/>
              <w:left w:val="nil"/>
              <w:bottom w:val="nil"/>
              <w:right w:val="nil"/>
            </w:tcBorders>
            <w:shd w:val="clear" w:color="auto" w:fill="auto"/>
            <w:noWrap/>
            <w:tcMar>
              <w:left w:w="14" w:type="dxa"/>
              <w:right w:w="14" w:type="dxa"/>
            </w:tcMar>
            <w:vAlign w:val="center"/>
            <w:hideMark/>
          </w:tcPr>
          <w:p w14:paraId="16F7F28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-38.12</w:t>
            </w:r>
          </w:p>
        </w:tc>
        <w:tc>
          <w:tcPr>
            <w:tcW w:w="630" w:type="dxa"/>
            <w:tcBorders>
              <w:top w:val="nil"/>
              <w:left w:val="nil"/>
              <w:bottom w:val="nil"/>
              <w:right w:val="nil"/>
            </w:tcBorders>
            <w:shd w:val="clear" w:color="auto" w:fill="auto"/>
            <w:noWrap/>
            <w:tcMar>
              <w:left w:w="14" w:type="dxa"/>
              <w:right w:w="14" w:type="dxa"/>
            </w:tcMar>
            <w:vAlign w:val="center"/>
            <w:hideMark/>
          </w:tcPr>
          <w:p w14:paraId="41209D3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1B3BC48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auto"/>
            <w:noWrap/>
            <w:tcMar>
              <w:left w:w="14" w:type="dxa"/>
              <w:right w:w="14" w:type="dxa"/>
            </w:tcMar>
            <w:vAlign w:val="center"/>
            <w:hideMark/>
          </w:tcPr>
          <w:p w14:paraId="5EEE894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tcMar>
              <w:left w:w="0" w:type="dxa"/>
              <w:right w:w="0" w:type="dxa"/>
            </w:tcMar>
          </w:tcPr>
          <w:p w14:paraId="0015C27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5DD1F5E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-30.50</w:t>
            </w:r>
          </w:p>
        </w:tc>
        <w:tc>
          <w:tcPr>
            <w:tcW w:w="720" w:type="dxa"/>
            <w:tcBorders>
              <w:top w:val="nil"/>
              <w:left w:val="nil"/>
              <w:bottom w:val="nil"/>
              <w:right w:val="nil"/>
            </w:tcBorders>
            <w:tcMar>
              <w:left w:w="0" w:type="dxa"/>
              <w:right w:w="0" w:type="dxa"/>
            </w:tcMar>
            <w:vAlign w:val="center"/>
          </w:tcPr>
          <w:p w14:paraId="5AD3218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vAlign w:val="center"/>
          </w:tcPr>
          <w:p w14:paraId="70BAA05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42A546E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599EC38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3AC0965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0954889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0B07A09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3CF713A2"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4CA3E16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460A50B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14C6FD02"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0.508</w:t>
            </w:r>
          </w:p>
        </w:tc>
        <w:tc>
          <w:tcPr>
            <w:tcW w:w="450" w:type="dxa"/>
            <w:tcBorders>
              <w:top w:val="nil"/>
              <w:left w:val="nil"/>
              <w:bottom w:val="nil"/>
              <w:right w:val="nil"/>
            </w:tcBorders>
            <w:shd w:val="clear" w:color="auto" w:fill="D9D9D9" w:themeFill="background1" w:themeFillShade="D9"/>
            <w:vAlign w:val="center"/>
          </w:tcPr>
          <w:p w14:paraId="30E4F39E"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110</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A62CF9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33.85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BC28982" w14:textId="6E826B4A"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-18.27</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121F5C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6.08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EDF8E71" w14:textId="6D106402"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10.27</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1685E24" w14:textId="5FDD6D1C"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-10.87</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BF063C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-0.11</w:t>
            </w:r>
          </w:p>
        </w:tc>
        <w:tc>
          <w:tcPr>
            <w:tcW w:w="540" w:type="dxa"/>
            <w:tcBorders>
              <w:top w:val="nil"/>
              <w:left w:val="nil"/>
              <w:bottom w:val="nil"/>
              <w:right w:val="nil"/>
            </w:tcBorders>
            <w:shd w:val="clear" w:color="auto" w:fill="D9D9D9" w:themeFill="background1" w:themeFillShade="D9"/>
            <w:tcMar>
              <w:left w:w="0" w:type="dxa"/>
              <w:right w:w="0" w:type="dxa"/>
            </w:tcMar>
          </w:tcPr>
          <w:p w14:paraId="30313EF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C4A1406" w14:textId="4CCD3C82"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-15.67</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0EF1925" w14:textId="07CFBECA"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24.67</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1FA4A11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-2.20</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09C4EAE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274DAA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0.21</w:t>
            </w:r>
          </w:p>
        </w:tc>
        <w:tc>
          <w:tcPr>
            <w:tcW w:w="630" w:type="dxa"/>
            <w:tcBorders>
              <w:top w:val="nil"/>
              <w:left w:val="nil"/>
              <w:bottom w:val="nil"/>
              <w:right w:val="nil"/>
            </w:tcBorders>
            <w:shd w:val="clear" w:color="auto" w:fill="D9D9D9" w:themeFill="background1" w:themeFillShade="D9"/>
            <w:tcMar>
              <w:left w:w="0" w:type="dxa"/>
              <w:right w:w="0" w:type="dxa"/>
            </w:tcMar>
          </w:tcPr>
          <w:p w14:paraId="37F491E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3C8F34D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5CEA429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03D92C5D"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6DB913E7"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703D6DE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7FADB019"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vAlign w:val="center"/>
          </w:tcPr>
          <w:p w14:paraId="45499B0E" w14:textId="77777777" w:rsidR="00A717A6" w:rsidRPr="004C70FB" w:rsidRDefault="00A717A6"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3CE382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21.74</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94E439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-23.29</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A83832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17.75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24BF2D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11.69</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76B11E3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-7.41</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3E10F9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D9D9D9" w:themeFill="background1" w:themeFillShade="D9"/>
            <w:tcMar>
              <w:left w:w="0" w:type="dxa"/>
              <w:right w:w="0" w:type="dxa"/>
            </w:tcMar>
          </w:tcPr>
          <w:p w14:paraId="6C1F744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0DBDE8D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499A80E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32.94</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4750275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901ED0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09EEF6C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2F7D932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7F82D96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59DAC13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01D2D8F9" w14:textId="77777777" w:rsidTr="00A717A6">
        <w:tc>
          <w:tcPr>
            <w:tcW w:w="572" w:type="dxa"/>
            <w:tcBorders>
              <w:top w:val="nil"/>
              <w:left w:val="nil"/>
              <w:bottom w:val="nil"/>
              <w:right w:val="nil"/>
            </w:tcBorders>
            <w:tcMar>
              <w:left w:w="14" w:type="dxa"/>
              <w:right w:w="14" w:type="dxa"/>
            </w:tcMar>
            <w:vAlign w:val="center"/>
          </w:tcPr>
          <w:p w14:paraId="3D87B0F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w:t>
            </w:r>
          </w:p>
        </w:tc>
        <w:tc>
          <w:tcPr>
            <w:tcW w:w="238" w:type="dxa"/>
            <w:tcBorders>
              <w:top w:val="nil"/>
              <w:left w:val="nil"/>
              <w:bottom w:val="nil"/>
              <w:right w:val="nil"/>
            </w:tcBorders>
            <w:tcMar>
              <w:left w:w="14" w:type="dxa"/>
              <w:right w:w="14" w:type="dxa"/>
            </w:tcMar>
            <w:vAlign w:val="center"/>
          </w:tcPr>
          <w:p w14:paraId="199C007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10CBADAE"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0.101</w:t>
            </w:r>
          </w:p>
        </w:tc>
        <w:tc>
          <w:tcPr>
            <w:tcW w:w="450" w:type="dxa"/>
            <w:tcBorders>
              <w:top w:val="nil"/>
              <w:left w:val="nil"/>
              <w:bottom w:val="nil"/>
              <w:right w:val="nil"/>
            </w:tcBorders>
            <w:vAlign w:val="center"/>
          </w:tcPr>
          <w:p w14:paraId="70D29FC2"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280</w:t>
            </w:r>
          </w:p>
        </w:tc>
        <w:tc>
          <w:tcPr>
            <w:tcW w:w="450" w:type="dxa"/>
            <w:tcBorders>
              <w:top w:val="nil"/>
              <w:left w:val="nil"/>
              <w:bottom w:val="nil"/>
              <w:right w:val="nil"/>
            </w:tcBorders>
            <w:shd w:val="clear" w:color="auto" w:fill="auto"/>
            <w:noWrap/>
            <w:tcMar>
              <w:left w:w="14" w:type="dxa"/>
              <w:right w:w="14" w:type="dxa"/>
            </w:tcMar>
            <w:vAlign w:val="center"/>
            <w:hideMark/>
          </w:tcPr>
          <w:p w14:paraId="5B47D47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63.92</w:t>
            </w:r>
          </w:p>
        </w:tc>
        <w:tc>
          <w:tcPr>
            <w:tcW w:w="630" w:type="dxa"/>
            <w:tcBorders>
              <w:top w:val="nil"/>
              <w:left w:val="nil"/>
              <w:bottom w:val="nil"/>
              <w:right w:val="nil"/>
            </w:tcBorders>
            <w:shd w:val="clear" w:color="auto" w:fill="auto"/>
            <w:noWrap/>
            <w:tcMar>
              <w:left w:w="14" w:type="dxa"/>
              <w:right w:w="14" w:type="dxa"/>
            </w:tcMar>
            <w:vAlign w:val="center"/>
            <w:hideMark/>
          </w:tcPr>
          <w:p w14:paraId="6DAF480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0.51</w:t>
            </w:r>
          </w:p>
        </w:tc>
        <w:tc>
          <w:tcPr>
            <w:tcW w:w="630" w:type="dxa"/>
            <w:tcBorders>
              <w:top w:val="nil"/>
              <w:left w:val="nil"/>
              <w:bottom w:val="nil"/>
              <w:right w:val="nil"/>
            </w:tcBorders>
            <w:shd w:val="clear" w:color="auto" w:fill="auto"/>
            <w:noWrap/>
            <w:tcMar>
              <w:left w:w="14" w:type="dxa"/>
              <w:right w:w="14" w:type="dxa"/>
            </w:tcMar>
            <w:vAlign w:val="center"/>
            <w:hideMark/>
          </w:tcPr>
          <w:p w14:paraId="786B0A1C" w14:textId="4F456B58"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-38.64</w:t>
            </w:r>
          </w:p>
        </w:tc>
        <w:tc>
          <w:tcPr>
            <w:tcW w:w="630" w:type="dxa"/>
            <w:tcBorders>
              <w:top w:val="nil"/>
              <w:left w:val="nil"/>
              <w:bottom w:val="nil"/>
              <w:right w:val="nil"/>
            </w:tcBorders>
            <w:shd w:val="clear" w:color="auto" w:fill="auto"/>
            <w:noWrap/>
            <w:tcMar>
              <w:left w:w="14" w:type="dxa"/>
              <w:right w:w="14" w:type="dxa"/>
            </w:tcMar>
            <w:vAlign w:val="center"/>
            <w:hideMark/>
          </w:tcPr>
          <w:p w14:paraId="3D6FBEC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0.34</w:t>
            </w:r>
          </w:p>
        </w:tc>
        <w:tc>
          <w:tcPr>
            <w:tcW w:w="630" w:type="dxa"/>
            <w:tcBorders>
              <w:top w:val="nil"/>
              <w:left w:val="nil"/>
              <w:bottom w:val="nil"/>
              <w:right w:val="nil"/>
            </w:tcBorders>
            <w:shd w:val="clear" w:color="auto" w:fill="auto"/>
            <w:noWrap/>
            <w:tcMar>
              <w:left w:w="14" w:type="dxa"/>
              <w:right w:w="14" w:type="dxa"/>
            </w:tcMar>
            <w:vAlign w:val="center"/>
            <w:hideMark/>
          </w:tcPr>
          <w:p w14:paraId="02F75DDF" w14:textId="1EAC1C81"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-7.42</w:t>
            </w:r>
          </w:p>
        </w:tc>
        <w:tc>
          <w:tcPr>
            <w:tcW w:w="540" w:type="dxa"/>
            <w:tcBorders>
              <w:top w:val="nil"/>
              <w:left w:val="nil"/>
              <w:bottom w:val="nil"/>
              <w:right w:val="nil"/>
            </w:tcBorders>
            <w:shd w:val="clear" w:color="auto" w:fill="auto"/>
            <w:noWrap/>
            <w:tcMar>
              <w:left w:w="14" w:type="dxa"/>
              <w:right w:w="14" w:type="dxa"/>
            </w:tcMar>
            <w:vAlign w:val="center"/>
            <w:hideMark/>
          </w:tcPr>
          <w:p w14:paraId="66D8EB9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-0.48</w:t>
            </w:r>
          </w:p>
        </w:tc>
        <w:tc>
          <w:tcPr>
            <w:tcW w:w="540" w:type="dxa"/>
            <w:tcBorders>
              <w:top w:val="nil"/>
              <w:left w:val="nil"/>
              <w:bottom w:val="nil"/>
              <w:right w:val="nil"/>
            </w:tcBorders>
            <w:tcMar>
              <w:left w:w="0" w:type="dxa"/>
              <w:right w:w="0" w:type="dxa"/>
            </w:tcMar>
          </w:tcPr>
          <w:p w14:paraId="2AD390F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116D6E0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-30.62</w:t>
            </w:r>
          </w:p>
        </w:tc>
        <w:tc>
          <w:tcPr>
            <w:tcW w:w="720" w:type="dxa"/>
            <w:tcBorders>
              <w:top w:val="nil"/>
              <w:left w:val="nil"/>
              <w:bottom w:val="nil"/>
              <w:right w:val="nil"/>
            </w:tcBorders>
            <w:tcMar>
              <w:left w:w="0" w:type="dxa"/>
              <w:right w:w="0" w:type="dxa"/>
            </w:tcMar>
            <w:vAlign w:val="center"/>
          </w:tcPr>
          <w:p w14:paraId="2E221C7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8.45</w:t>
            </w:r>
          </w:p>
        </w:tc>
        <w:tc>
          <w:tcPr>
            <w:tcW w:w="630" w:type="dxa"/>
            <w:tcBorders>
              <w:top w:val="nil"/>
              <w:left w:val="nil"/>
              <w:bottom w:val="nil"/>
              <w:right w:val="nil"/>
            </w:tcBorders>
            <w:tcMar>
              <w:left w:w="0" w:type="dxa"/>
              <w:right w:w="0" w:type="dxa"/>
            </w:tcMar>
            <w:vAlign w:val="center"/>
          </w:tcPr>
          <w:p w14:paraId="6DABD87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6.19</w:t>
            </w:r>
          </w:p>
        </w:tc>
        <w:tc>
          <w:tcPr>
            <w:tcW w:w="720" w:type="dxa"/>
            <w:tcBorders>
              <w:top w:val="nil"/>
              <w:left w:val="nil"/>
              <w:bottom w:val="nil"/>
              <w:right w:val="nil"/>
            </w:tcBorders>
            <w:tcMar>
              <w:left w:w="0" w:type="dxa"/>
              <w:right w:w="0" w:type="dxa"/>
            </w:tcMar>
            <w:vAlign w:val="center"/>
          </w:tcPr>
          <w:p w14:paraId="749C9DD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0.93</w:t>
            </w:r>
          </w:p>
        </w:tc>
        <w:tc>
          <w:tcPr>
            <w:tcW w:w="720" w:type="dxa"/>
            <w:tcBorders>
              <w:top w:val="nil"/>
              <w:left w:val="nil"/>
              <w:bottom w:val="nil"/>
              <w:right w:val="nil"/>
            </w:tcBorders>
            <w:tcMar>
              <w:left w:w="0" w:type="dxa"/>
              <w:right w:w="0" w:type="dxa"/>
            </w:tcMar>
            <w:vAlign w:val="center"/>
          </w:tcPr>
          <w:p w14:paraId="375FC23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-0.85</w:t>
            </w:r>
          </w:p>
        </w:tc>
        <w:tc>
          <w:tcPr>
            <w:tcW w:w="630" w:type="dxa"/>
            <w:tcBorders>
              <w:top w:val="nil"/>
              <w:left w:val="nil"/>
              <w:bottom w:val="nil"/>
              <w:right w:val="nil"/>
            </w:tcBorders>
            <w:tcMar>
              <w:left w:w="0" w:type="dxa"/>
              <w:right w:w="0" w:type="dxa"/>
            </w:tcMar>
          </w:tcPr>
          <w:p w14:paraId="6FAB20C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1315803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3AE44C4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521C65BF" w14:textId="77777777" w:rsidTr="00A717A6">
        <w:tc>
          <w:tcPr>
            <w:tcW w:w="572" w:type="dxa"/>
            <w:tcBorders>
              <w:top w:val="nil"/>
              <w:left w:val="nil"/>
              <w:bottom w:val="nil"/>
              <w:right w:val="nil"/>
            </w:tcBorders>
            <w:tcMar>
              <w:left w:w="14" w:type="dxa"/>
              <w:right w:w="14" w:type="dxa"/>
            </w:tcMar>
            <w:vAlign w:val="center"/>
          </w:tcPr>
          <w:p w14:paraId="10DA7651"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tcMar>
              <w:left w:w="14" w:type="dxa"/>
              <w:right w:w="14" w:type="dxa"/>
            </w:tcMar>
            <w:vAlign w:val="center"/>
          </w:tcPr>
          <w:p w14:paraId="27F9BB3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vAlign w:val="center"/>
          </w:tcPr>
          <w:p w14:paraId="328F5FBB"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vAlign w:val="center"/>
          </w:tcPr>
          <w:p w14:paraId="4158585C" w14:textId="77777777" w:rsidR="00A717A6" w:rsidRPr="004C70FB" w:rsidRDefault="00A717A6"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auto"/>
            <w:noWrap/>
            <w:tcMar>
              <w:left w:w="14" w:type="dxa"/>
              <w:right w:w="14" w:type="dxa"/>
            </w:tcMar>
            <w:vAlign w:val="center"/>
            <w:hideMark/>
          </w:tcPr>
          <w:p w14:paraId="7542899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78.47</w:t>
            </w:r>
          </w:p>
        </w:tc>
        <w:tc>
          <w:tcPr>
            <w:tcW w:w="630" w:type="dxa"/>
            <w:tcBorders>
              <w:top w:val="nil"/>
              <w:left w:val="nil"/>
              <w:bottom w:val="nil"/>
              <w:right w:val="nil"/>
            </w:tcBorders>
            <w:shd w:val="clear" w:color="auto" w:fill="auto"/>
            <w:noWrap/>
            <w:tcMar>
              <w:left w:w="14" w:type="dxa"/>
              <w:right w:w="14" w:type="dxa"/>
            </w:tcMar>
            <w:vAlign w:val="center"/>
            <w:hideMark/>
          </w:tcPr>
          <w:p w14:paraId="14A4C98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10D44D7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-51.65</w:t>
            </w:r>
          </w:p>
        </w:tc>
        <w:tc>
          <w:tcPr>
            <w:tcW w:w="630" w:type="dxa"/>
            <w:tcBorders>
              <w:top w:val="nil"/>
              <w:left w:val="nil"/>
              <w:bottom w:val="nil"/>
              <w:right w:val="nil"/>
            </w:tcBorders>
            <w:shd w:val="clear" w:color="auto" w:fill="auto"/>
            <w:noWrap/>
            <w:tcMar>
              <w:left w:w="14" w:type="dxa"/>
              <w:right w:w="14" w:type="dxa"/>
            </w:tcMar>
            <w:vAlign w:val="center"/>
            <w:hideMark/>
          </w:tcPr>
          <w:p w14:paraId="3BAB6BC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3A534E1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-12.95</w:t>
            </w:r>
          </w:p>
        </w:tc>
        <w:tc>
          <w:tcPr>
            <w:tcW w:w="540" w:type="dxa"/>
            <w:tcBorders>
              <w:top w:val="nil"/>
              <w:left w:val="nil"/>
              <w:bottom w:val="nil"/>
              <w:right w:val="nil"/>
            </w:tcBorders>
            <w:shd w:val="clear" w:color="auto" w:fill="auto"/>
            <w:noWrap/>
            <w:tcMar>
              <w:left w:w="14" w:type="dxa"/>
              <w:right w:w="14" w:type="dxa"/>
            </w:tcMar>
            <w:vAlign w:val="center"/>
            <w:hideMark/>
          </w:tcPr>
          <w:p w14:paraId="28E7D88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tcMar>
              <w:left w:w="0" w:type="dxa"/>
              <w:right w:w="0" w:type="dxa"/>
            </w:tcMar>
          </w:tcPr>
          <w:p w14:paraId="616A2C1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4129B2D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-45.21</w:t>
            </w:r>
          </w:p>
        </w:tc>
        <w:tc>
          <w:tcPr>
            <w:tcW w:w="720" w:type="dxa"/>
            <w:tcBorders>
              <w:top w:val="nil"/>
              <w:left w:val="nil"/>
              <w:bottom w:val="nil"/>
              <w:right w:val="nil"/>
            </w:tcBorders>
            <w:tcMar>
              <w:left w:w="0" w:type="dxa"/>
              <w:right w:w="0" w:type="dxa"/>
            </w:tcMar>
            <w:vAlign w:val="center"/>
          </w:tcPr>
          <w:p w14:paraId="77BF999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14.02</w:t>
            </w:r>
          </w:p>
        </w:tc>
        <w:tc>
          <w:tcPr>
            <w:tcW w:w="630" w:type="dxa"/>
            <w:tcBorders>
              <w:top w:val="nil"/>
              <w:left w:val="nil"/>
              <w:bottom w:val="nil"/>
              <w:right w:val="nil"/>
            </w:tcBorders>
            <w:tcMar>
              <w:left w:w="0" w:type="dxa"/>
              <w:right w:w="0" w:type="dxa"/>
            </w:tcMar>
            <w:vAlign w:val="center"/>
          </w:tcPr>
          <w:p w14:paraId="0C73C60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5081507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0BF8AF1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5E62A2C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090AC14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CA64BC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08C12541"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26782FD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6BD05B0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33418C37"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0.072</w:t>
            </w:r>
          </w:p>
        </w:tc>
        <w:tc>
          <w:tcPr>
            <w:tcW w:w="450" w:type="dxa"/>
            <w:tcBorders>
              <w:top w:val="nil"/>
              <w:left w:val="nil"/>
              <w:bottom w:val="nil"/>
              <w:right w:val="nil"/>
            </w:tcBorders>
            <w:shd w:val="clear" w:color="auto" w:fill="D9D9D9" w:themeFill="background1" w:themeFillShade="D9"/>
            <w:vAlign w:val="center"/>
          </w:tcPr>
          <w:p w14:paraId="74ACDDF0"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145</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6CB36B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81.26</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CFF3ED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5.10</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71A533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-4.28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7F8072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-1.32</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138362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0.87</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481F96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0.08</w:t>
            </w:r>
          </w:p>
        </w:tc>
        <w:tc>
          <w:tcPr>
            <w:tcW w:w="540" w:type="dxa"/>
            <w:tcBorders>
              <w:top w:val="nil"/>
              <w:left w:val="nil"/>
              <w:bottom w:val="nil"/>
              <w:right w:val="nil"/>
            </w:tcBorders>
            <w:shd w:val="clear" w:color="auto" w:fill="D9D9D9" w:themeFill="background1" w:themeFillShade="D9"/>
            <w:tcMar>
              <w:left w:w="0" w:type="dxa"/>
              <w:right w:w="0" w:type="dxa"/>
            </w:tcMar>
          </w:tcPr>
          <w:p w14:paraId="494943E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ABEAED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1.61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046313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-1.30</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3FDBE7C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-3.32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2575F02" w14:textId="1813DE9A"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-25.04</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CE4C5E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-0.05</w:t>
            </w:r>
          </w:p>
        </w:tc>
        <w:tc>
          <w:tcPr>
            <w:tcW w:w="630" w:type="dxa"/>
            <w:tcBorders>
              <w:top w:val="nil"/>
              <w:left w:val="nil"/>
              <w:bottom w:val="nil"/>
              <w:right w:val="nil"/>
            </w:tcBorders>
            <w:shd w:val="clear" w:color="auto" w:fill="D9D9D9" w:themeFill="background1" w:themeFillShade="D9"/>
            <w:tcMar>
              <w:left w:w="0" w:type="dxa"/>
              <w:right w:w="0" w:type="dxa"/>
            </w:tcMar>
          </w:tcPr>
          <w:p w14:paraId="0F88808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2B7F74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6695A9F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5E27424"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74BEDCFE"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5930E6D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4413EB84"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vAlign w:val="center"/>
          </w:tcPr>
          <w:p w14:paraId="4B3F1001" w14:textId="77777777" w:rsidR="00A717A6" w:rsidRPr="004C70FB" w:rsidRDefault="00A717A6"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D55C32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36.69</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E2D031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22.18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FDB70B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71.82</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080696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-7.76</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958B2D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16.14</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AD0D55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-1.79</w:t>
            </w:r>
          </w:p>
        </w:tc>
        <w:tc>
          <w:tcPr>
            <w:tcW w:w="540" w:type="dxa"/>
            <w:tcBorders>
              <w:top w:val="nil"/>
              <w:left w:val="nil"/>
              <w:bottom w:val="nil"/>
              <w:right w:val="nil"/>
            </w:tcBorders>
            <w:shd w:val="clear" w:color="auto" w:fill="D9D9D9" w:themeFill="background1" w:themeFillShade="D9"/>
            <w:tcMar>
              <w:left w:w="0" w:type="dxa"/>
              <w:right w:w="0" w:type="dxa"/>
            </w:tcMar>
          </w:tcPr>
          <w:p w14:paraId="689452A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D339C6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23.11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004A73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-18.53</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2D8FA38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-39.72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A803A0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43EA77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2AB250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4AB811C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28EB46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04408955" w14:textId="77777777" w:rsidTr="00A717A6">
        <w:tc>
          <w:tcPr>
            <w:tcW w:w="572" w:type="dxa"/>
            <w:tcBorders>
              <w:top w:val="nil"/>
              <w:left w:val="nil"/>
              <w:bottom w:val="nil"/>
              <w:right w:val="nil"/>
            </w:tcBorders>
            <w:tcMar>
              <w:left w:w="14" w:type="dxa"/>
              <w:right w:w="14" w:type="dxa"/>
            </w:tcMar>
            <w:vAlign w:val="center"/>
          </w:tcPr>
          <w:p w14:paraId="0B8E85E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w:t>
            </w:r>
          </w:p>
        </w:tc>
        <w:tc>
          <w:tcPr>
            <w:tcW w:w="238" w:type="dxa"/>
            <w:tcBorders>
              <w:top w:val="nil"/>
              <w:left w:val="nil"/>
              <w:bottom w:val="nil"/>
              <w:right w:val="nil"/>
            </w:tcBorders>
            <w:tcMar>
              <w:left w:w="14" w:type="dxa"/>
              <w:right w:w="14" w:type="dxa"/>
            </w:tcMar>
            <w:vAlign w:val="center"/>
          </w:tcPr>
          <w:p w14:paraId="75B406C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1675A112"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0.06</w:t>
            </w:r>
          </w:p>
        </w:tc>
        <w:tc>
          <w:tcPr>
            <w:tcW w:w="450" w:type="dxa"/>
            <w:tcBorders>
              <w:top w:val="nil"/>
              <w:left w:val="nil"/>
              <w:bottom w:val="nil"/>
              <w:right w:val="nil"/>
            </w:tcBorders>
            <w:vAlign w:val="center"/>
          </w:tcPr>
          <w:p w14:paraId="39B0E4D0"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216</w:t>
            </w:r>
          </w:p>
        </w:tc>
        <w:tc>
          <w:tcPr>
            <w:tcW w:w="450" w:type="dxa"/>
            <w:tcBorders>
              <w:top w:val="nil"/>
              <w:left w:val="nil"/>
              <w:bottom w:val="nil"/>
              <w:right w:val="nil"/>
            </w:tcBorders>
            <w:shd w:val="clear" w:color="auto" w:fill="auto"/>
            <w:noWrap/>
            <w:tcMar>
              <w:left w:w="14" w:type="dxa"/>
              <w:right w:w="14" w:type="dxa"/>
            </w:tcMar>
            <w:vAlign w:val="center"/>
            <w:hideMark/>
          </w:tcPr>
          <w:p w14:paraId="5246DF0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41.92</w:t>
            </w:r>
          </w:p>
        </w:tc>
        <w:tc>
          <w:tcPr>
            <w:tcW w:w="630" w:type="dxa"/>
            <w:tcBorders>
              <w:top w:val="nil"/>
              <w:left w:val="nil"/>
              <w:bottom w:val="nil"/>
              <w:right w:val="nil"/>
            </w:tcBorders>
            <w:shd w:val="clear" w:color="auto" w:fill="auto"/>
            <w:noWrap/>
            <w:tcMar>
              <w:left w:w="14" w:type="dxa"/>
              <w:right w:w="14" w:type="dxa"/>
            </w:tcMar>
            <w:vAlign w:val="center"/>
            <w:hideMark/>
          </w:tcPr>
          <w:p w14:paraId="03E6AC6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-1.96</w:t>
            </w:r>
          </w:p>
        </w:tc>
        <w:tc>
          <w:tcPr>
            <w:tcW w:w="630" w:type="dxa"/>
            <w:tcBorders>
              <w:top w:val="nil"/>
              <w:left w:val="nil"/>
              <w:bottom w:val="nil"/>
              <w:right w:val="nil"/>
            </w:tcBorders>
            <w:shd w:val="clear" w:color="auto" w:fill="auto"/>
            <w:noWrap/>
            <w:tcMar>
              <w:left w:w="14" w:type="dxa"/>
              <w:right w:w="14" w:type="dxa"/>
            </w:tcMar>
            <w:vAlign w:val="center"/>
            <w:hideMark/>
          </w:tcPr>
          <w:p w14:paraId="43704F8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9.90</w:t>
            </w:r>
          </w:p>
        </w:tc>
        <w:tc>
          <w:tcPr>
            <w:tcW w:w="630" w:type="dxa"/>
            <w:tcBorders>
              <w:top w:val="nil"/>
              <w:left w:val="nil"/>
              <w:bottom w:val="nil"/>
              <w:right w:val="nil"/>
            </w:tcBorders>
            <w:shd w:val="clear" w:color="auto" w:fill="auto"/>
            <w:noWrap/>
            <w:tcMar>
              <w:left w:w="14" w:type="dxa"/>
              <w:right w:w="14" w:type="dxa"/>
            </w:tcMar>
            <w:vAlign w:val="center"/>
            <w:hideMark/>
          </w:tcPr>
          <w:p w14:paraId="46A871D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-1.64</w:t>
            </w:r>
          </w:p>
        </w:tc>
        <w:tc>
          <w:tcPr>
            <w:tcW w:w="630" w:type="dxa"/>
            <w:tcBorders>
              <w:top w:val="nil"/>
              <w:left w:val="nil"/>
              <w:bottom w:val="nil"/>
              <w:right w:val="nil"/>
            </w:tcBorders>
            <w:shd w:val="clear" w:color="auto" w:fill="auto"/>
            <w:noWrap/>
            <w:tcMar>
              <w:left w:w="14" w:type="dxa"/>
              <w:right w:w="14" w:type="dxa"/>
            </w:tcMar>
            <w:vAlign w:val="center"/>
            <w:hideMark/>
          </w:tcPr>
          <w:p w14:paraId="47235576" w14:textId="61F5C873"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25.50</w:t>
            </w:r>
          </w:p>
        </w:tc>
        <w:tc>
          <w:tcPr>
            <w:tcW w:w="540" w:type="dxa"/>
            <w:tcBorders>
              <w:top w:val="nil"/>
              <w:left w:val="nil"/>
              <w:bottom w:val="nil"/>
              <w:right w:val="nil"/>
            </w:tcBorders>
            <w:shd w:val="clear" w:color="auto" w:fill="auto"/>
            <w:noWrap/>
            <w:tcMar>
              <w:left w:w="14" w:type="dxa"/>
              <w:right w:w="14" w:type="dxa"/>
            </w:tcMar>
            <w:vAlign w:val="center"/>
            <w:hideMark/>
          </w:tcPr>
          <w:p w14:paraId="3192775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-1.76</w:t>
            </w:r>
          </w:p>
        </w:tc>
        <w:tc>
          <w:tcPr>
            <w:tcW w:w="540" w:type="dxa"/>
            <w:tcBorders>
              <w:top w:val="nil"/>
              <w:left w:val="nil"/>
              <w:bottom w:val="nil"/>
              <w:right w:val="nil"/>
            </w:tcBorders>
            <w:tcMar>
              <w:left w:w="0" w:type="dxa"/>
              <w:right w:w="0" w:type="dxa"/>
            </w:tcMar>
          </w:tcPr>
          <w:p w14:paraId="5AF93EE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26EE751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-5.31</w:t>
            </w:r>
          </w:p>
        </w:tc>
        <w:tc>
          <w:tcPr>
            <w:tcW w:w="720" w:type="dxa"/>
            <w:tcBorders>
              <w:top w:val="nil"/>
              <w:left w:val="nil"/>
              <w:bottom w:val="nil"/>
              <w:right w:val="nil"/>
            </w:tcBorders>
            <w:tcMar>
              <w:left w:w="0" w:type="dxa"/>
              <w:right w:w="0" w:type="dxa"/>
            </w:tcMar>
            <w:vAlign w:val="center"/>
          </w:tcPr>
          <w:p w14:paraId="250EB90A" w14:textId="5E24D671"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-21.72</w:t>
            </w:r>
          </w:p>
        </w:tc>
        <w:tc>
          <w:tcPr>
            <w:tcW w:w="630" w:type="dxa"/>
            <w:tcBorders>
              <w:top w:val="nil"/>
              <w:left w:val="nil"/>
              <w:bottom w:val="nil"/>
              <w:right w:val="nil"/>
            </w:tcBorders>
            <w:tcMar>
              <w:left w:w="0" w:type="dxa"/>
              <w:right w:w="0" w:type="dxa"/>
            </w:tcMar>
            <w:vAlign w:val="center"/>
          </w:tcPr>
          <w:p w14:paraId="40DD8BA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4.70</w:t>
            </w:r>
          </w:p>
        </w:tc>
        <w:tc>
          <w:tcPr>
            <w:tcW w:w="720" w:type="dxa"/>
            <w:tcBorders>
              <w:top w:val="nil"/>
              <w:left w:val="nil"/>
              <w:bottom w:val="nil"/>
              <w:right w:val="nil"/>
            </w:tcBorders>
            <w:tcMar>
              <w:left w:w="0" w:type="dxa"/>
              <w:right w:w="0" w:type="dxa"/>
            </w:tcMar>
            <w:vAlign w:val="center"/>
          </w:tcPr>
          <w:p w14:paraId="0E424E8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5.53</w:t>
            </w:r>
          </w:p>
        </w:tc>
        <w:tc>
          <w:tcPr>
            <w:tcW w:w="720" w:type="dxa"/>
            <w:tcBorders>
              <w:top w:val="nil"/>
              <w:left w:val="nil"/>
              <w:bottom w:val="nil"/>
              <w:right w:val="nil"/>
            </w:tcBorders>
            <w:tcMar>
              <w:left w:w="0" w:type="dxa"/>
              <w:right w:w="0" w:type="dxa"/>
            </w:tcMar>
            <w:vAlign w:val="center"/>
          </w:tcPr>
          <w:p w14:paraId="20CC070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-0.08</w:t>
            </w:r>
          </w:p>
        </w:tc>
        <w:tc>
          <w:tcPr>
            <w:tcW w:w="630" w:type="dxa"/>
            <w:tcBorders>
              <w:top w:val="nil"/>
              <w:left w:val="nil"/>
              <w:bottom w:val="nil"/>
              <w:right w:val="nil"/>
            </w:tcBorders>
            <w:tcMar>
              <w:left w:w="0" w:type="dxa"/>
              <w:right w:w="0" w:type="dxa"/>
            </w:tcMar>
          </w:tcPr>
          <w:p w14:paraId="4E36A44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2148567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6F29C89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277C25C7" w14:textId="77777777" w:rsidTr="00A717A6">
        <w:tc>
          <w:tcPr>
            <w:tcW w:w="572" w:type="dxa"/>
            <w:tcBorders>
              <w:top w:val="nil"/>
              <w:left w:val="nil"/>
              <w:bottom w:val="nil"/>
              <w:right w:val="nil"/>
            </w:tcBorders>
            <w:tcMar>
              <w:left w:w="14" w:type="dxa"/>
              <w:right w:w="14" w:type="dxa"/>
            </w:tcMar>
            <w:vAlign w:val="center"/>
          </w:tcPr>
          <w:p w14:paraId="3AE13A13"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tcMar>
              <w:left w:w="14" w:type="dxa"/>
              <w:right w:w="14" w:type="dxa"/>
            </w:tcMar>
            <w:vAlign w:val="center"/>
          </w:tcPr>
          <w:p w14:paraId="6D7DCD9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vAlign w:val="center"/>
          </w:tcPr>
          <w:p w14:paraId="0E44AF70"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vAlign w:val="center"/>
          </w:tcPr>
          <w:p w14:paraId="7C0B1B26" w14:textId="77777777" w:rsidR="00A717A6" w:rsidRPr="004C70FB" w:rsidRDefault="00A717A6"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auto"/>
            <w:noWrap/>
            <w:tcMar>
              <w:left w:w="14" w:type="dxa"/>
              <w:right w:w="14" w:type="dxa"/>
            </w:tcMar>
            <w:vAlign w:val="center"/>
            <w:hideMark/>
          </w:tcPr>
          <w:p w14:paraId="511D7B3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42.62</w:t>
            </w:r>
          </w:p>
        </w:tc>
        <w:tc>
          <w:tcPr>
            <w:tcW w:w="630" w:type="dxa"/>
            <w:tcBorders>
              <w:top w:val="nil"/>
              <w:left w:val="nil"/>
              <w:bottom w:val="nil"/>
              <w:right w:val="nil"/>
            </w:tcBorders>
            <w:shd w:val="clear" w:color="auto" w:fill="auto"/>
            <w:noWrap/>
            <w:tcMar>
              <w:left w:w="14" w:type="dxa"/>
              <w:right w:w="14" w:type="dxa"/>
            </w:tcMar>
            <w:vAlign w:val="center"/>
            <w:hideMark/>
          </w:tcPr>
          <w:p w14:paraId="730DA58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6D93379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43C904F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-6.32</w:t>
            </w:r>
          </w:p>
        </w:tc>
        <w:tc>
          <w:tcPr>
            <w:tcW w:w="630" w:type="dxa"/>
            <w:tcBorders>
              <w:top w:val="nil"/>
              <w:left w:val="nil"/>
              <w:bottom w:val="nil"/>
              <w:right w:val="nil"/>
            </w:tcBorders>
            <w:shd w:val="clear" w:color="auto" w:fill="auto"/>
            <w:noWrap/>
            <w:tcMar>
              <w:left w:w="14" w:type="dxa"/>
              <w:right w:w="14" w:type="dxa"/>
            </w:tcMar>
            <w:vAlign w:val="center"/>
            <w:hideMark/>
          </w:tcPr>
          <w:p w14:paraId="11D0082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25.17</w:t>
            </w:r>
          </w:p>
        </w:tc>
        <w:tc>
          <w:tcPr>
            <w:tcW w:w="540" w:type="dxa"/>
            <w:tcBorders>
              <w:top w:val="nil"/>
              <w:left w:val="nil"/>
              <w:bottom w:val="nil"/>
              <w:right w:val="nil"/>
            </w:tcBorders>
            <w:shd w:val="clear" w:color="auto" w:fill="auto"/>
            <w:noWrap/>
            <w:tcMar>
              <w:left w:w="14" w:type="dxa"/>
              <w:right w:w="14" w:type="dxa"/>
            </w:tcMar>
            <w:vAlign w:val="center"/>
            <w:hideMark/>
          </w:tcPr>
          <w:p w14:paraId="74D51E7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tcMar>
              <w:left w:w="0" w:type="dxa"/>
              <w:right w:w="0" w:type="dxa"/>
            </w:tcMar>
          </w:tcPr>
          <w:p w14:paraId="2EFE05A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622BDCD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47C30F2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-26.47</w:t>
            </w:r>
          </w:p>
        </w:tc>
        <w:tc>
          <w:tcPr>
            <w:tcW w:w="630" w:type="dxa"/>
            <w:tcBorders>
              <w:top w:val="nil"/>
              <w:left w:val="nil"/>
              <w:bottom w:val="nil"/>
              <w:right w:val="nil"/>
            </w:tcBorders>
            <w:tcMar>
              <w:left w:w="0" w:type="dxa"/>
              <w:right w:w="0" w:type="dxa"/>
            </w:tcMar>
            <w:vAlign w:val="center"/>
          </w:tcPr>
          <w:p w14:paraId="2128FAC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18.03</w:t>
            </w:r>
          </w:p>
        </w:tc>
        <w:tc>
          <w:tcPr>
            <w:tcW w:w="720" w:type="dxa"/>
            <w:tcBorders>
              <w:top w:val="nil"/>
              <w:left w:val="nil"/>
              <w:bottom w:val="nil"/>
              <w:right w:val="nil"/>
            </w:tcBorders>
            <w:tcMar>
              <w:left w:w="0" w:type="dxa"/>
              <w:right w:w="0" w:type="dxa"/>
            </w:tcMar>
            <w:vAlign w:val="center"/>
          </w:tcPr>
          <w:p w14:paraId="3C28585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72D1CB1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569D24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7B4D73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6FB148B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1741AF6"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60C20EB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8</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0FBC8BD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4F4E1B90"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0.381</w:t>
            </w:r>
          </w:p>
        </w:tc>
        <w:tc>
          <w:tcPr>
            <w:tcW w:w="450" w:type="dxa"/>
            <w:tcBorders>
              <w:top w:val="nil"/>
              <w:left w:val="nil"/>
              <w:bottom w:val="nil"/>
              <w:right w:val="nil"/>
            </w:tcBorders>
            <w:shd w:val="clear" w:color="auto" w:fill="D9D9D9" w:themeFill="background1" w:themeFillShade="D9"/>
            <w:vAlign w:val="center"/>
          </w:tcPr>
          <w:p w14:paraId="02843656"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136</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5253E9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61.26</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0DFB773" w14:textId="7643056A"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-40.07</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18D79E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-0.71</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B8AD641" w14:textId="14692404"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12.00</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84A6A0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2.06</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9D39165" w14:textId="686208BF"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18.95</w:t>
            </w:r>
          </w:p>
        </w:tc>
        <w:tc>
          <w:tcPr>
            <w:tcW w:w="540" w:type="dxa"/>
            <w:tcBorders>
              <w:top w:val="nil"/>
              <w:left w:val="nil"/>
              <w:bottom w:val="nil"/>
              <w:right w:val="nil"/>
            </w:tcBorders>
            <w:shd w:val="clear" w:color="auto" w:fill="D9D9D9" w:themeFill="background1" w:themeFillShade="D9"/>
            <w:tcMar>
              <w:left w:w="0" w:type="dxa"/>
              <w:right w:w="0" w:type="dxa"/>
            </w:tcMar>
          </w:tcPr>
          <w:p w14:paraId="747DC89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8868269" w14:textId="51A345F7"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-8.95</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B45B95A" w14:textId="5129C69B"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106.4</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3CE4AF4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-1.28</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C24FAC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-0.94</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1B48E4A" w14:textId="690ACCF7"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-36.17</w:t>
            </w:r>
          </w:p>
        </w:tc>
        <w:tc>
          <w:tcPr>
            <w:tcW w:w="630" w:type="dxa"/>
            <w:tcBorders>
              <w:top w:val="nil"/>
              <w:left w:val="nil"/>
              <w:bottom w:val="nil"/>
              <w:right w:val="nil"/>
            </w:tcBorders>
            <w:shd w:val="clear" w:color="auto" w:fill="D9D9D9" w:themeFill="background1" w:themeFillShade="D9"/>
            <w:tcMar>
              <w:left w:w="0" w:type="dxa"/>
              <w:right w:w="0" w:type="dxa"/>
            </w:tcMar>
          </w:tcPr>
          <w:p w14:paraId="26C36DF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325FA38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A12693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33CBE37D"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0E3B4B27"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13BECD5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19D868F6"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vAlign w:val="center"/>
          </w:tcPr>
          <w:p w14:paraId="1E3F5D7E" w14:textId="77777777" w:rsidR="00A717A6" w:rsidRPr="004C70FB" w:rsidRDefault="00A717A6" w:rsidP="007F1299">
            <w:pPr>
              <w:jc w:val="center"/>
              <w:rPr>
                <w:rFonts w:ascii="Calibri" w:eastAsia="Times New Roman" w:hAnsi="Calibri" w:cs="Times New Roman"/>
                <w:color w:val="000000"/>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7FF2601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65.88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05E6BB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-21.81</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156247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-1.25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0C1C7C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7.68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51A731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3.11</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2BD0F1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1.07</w:t>
            </w:r>
          </w:p>
        </w:tc>
        <w:tc>
          <w:tcPr>
            <w:tcW w:w="540" w:type="dxa"/>
            <w:tcBorders>
              <w:top w:val="nil"/>
              <w:left w:val="nil"/>
              <w:bottom w:val="nil"/>
              <w:right w:val="nil"/>
            </w:tcBorders>
            <w:shd w:val="clear" w:color="auto" w:fill="D9D9D9" w:themeFill="background1" w:themeFillShade="D9"/>
            <w:tcMar>
              <w:left w:w="0" w:type="dxa"/>
              <w:right w:w="0" w:type="dxa"/>
            </w:tcMar>
          </w:tcPr>
          <w:p w14:paraId="19F9D7B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0D5CEA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-17.67</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45653BC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77.54</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57B2FEB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-17.31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08E34A0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29C300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CEA966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E994A9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79CFFDF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2D91F87" w14:textId="77777777" w:rsidTr="00A717A6">
        <w:tc>
          <w:tcPr>
            <w:tcW w:w="572" w:type="dxa"/>
            <w:tcBorders>
              <w:top w:val="nil"/>
              <w:left w:val="nil"/>
              <w:bottom w:val="nil"/>
              <w:right w:val="nil"/>
            </w:tcBorders>
            <w:tcMar>
              <w:left w:w="14" w:type="dxa"/>
              <w:right w:w="14" w:type="dxa"/>
            </w:tcMar>
            <w:vAlign w:val="center"/>
          </w:tcPr>
          <w:p w14:paraId="2FE30F2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9</w:t>
            </w:r>
          </w:p>
        </w:tc>
        <w:tc>
          <w:tcPr>
            <w:tcW w:w="238" w:type="dxa"/>
            <w:tcBorders>
              <w:top w:val="nil"/>
              <w:left w:val="nil"/>
              <w:bottom w:val="nil"/>
              <w:right w:val="nil"/>
            </w:tcBorders>
            <w:tcMar>
              <w:left w:w="14" w:type="dxa"/>
              <w:right w:w="14" w:type="dxa"/>
            </w:tcMar>
            <w:vAlign w:val="center"/>
          </w:tcPr>
          <w:p w14:paraId="34C9DFE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3F9E8CDC"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0.052</w:t>
            </w:r>
          </w:p>
        </w:tc>
        <w:tc>
          <w:tcPr>
            <w:tcW w:w="450" w:type="dxa"/>
            <w:tcBorders>
              <w:top w:val="nil"/>
              <w:left w:val="nil"/>
              <w:bottom w:val="nil"/>
              <w:right w:val="nil"/>
            </w:tcBorders>
            <w:vAlign w:val="center"/>
          </w:tcPr>
          <w:p w14:paraId="408EB0C2" w14:textId="77777777" w:rsidR="00A717A6" w:rsidRPr="004C70FB" w:rsidRDefault="00A717A6" w:rsidP="007F1299">
            <w:pPr>
              <w:jc w:val="center"/>
              <w:rPr>
                <w:rFonts w:ascii="Calibri" w:eastAsia="Times New Roman" w:hAnsi="Calibri" w:cs="Times New Roman"/>
                <w:color w:val="000000"/>
                <w:sz w:val="16"/>
                <w:szCs w:val="16"/>
              </w:rPr>
            </w:pPr>
            <w:r w:rsidRPr="004C70FB">
              <w:rPr>
                <w:rFonts w:ascii="Calibri" w:eastAsia="Times New Roman" w:hAnsi="Calibri" w:cs="Times New Roman"/>
                <w:color w:val="000000"/>
                <w:sz w:val="16"/>
                <w:szCs w:val="16"/>
              </w:rPr>
              <w:t>219</w:t>
            </w:r>
          </w:p>
        </w:tc>
        <w:tc>
          <w:tcPr>
            <w:tcW w:w="450" w:type="dxa"/>
            <w:tcBorders>
              <w:top w:val="nil"/>
              <w:left w:val="nil"/>
              <w:bottom w:val="nil"/>
              <w:right w:val="nil"/>
            </w:tcBorders>
            <w:shd w:val="clear" w:color="auto" w:fill="auto"/>
            <w:noWrap/>
            <w:tcMar>
              <w:left w:w="14" w:type="dxa"/>
              <w:right w:w="14" w:type="dxa"/>
            </w:tcMar>
            <w:vAlign w:val="center"/>
            <w:hideMark/>
          </w:tcPr>
          <w:p w14:paraId="3D1FDE5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21.46</w:t>
            </w:r>
          </w:p>
        </w:tc>
        <w:tc>
          <w:tcPr>
            <w:tcW w:w="630" w:type="dxa"/>
            <w:tcBorders>
              <w:top w:val="nil"/>
              <w:left w:val="nil"/>
              <w:bottom w:val="nil"/>
              <w:right w:val="nil"/>
            </w:tcBorders>
            <w:shd w:val="clear" w:color="auto" w:fill="auto"/>
            <w:noWrap/>
            <w:tcMar>
              <w:left w:w="14" w:type="dxa"/>
              <w:right w:w="14" w:type="dxa"/>
            </w:tcMar>
            <w:vAlign w:val="center"/>
            <w:hideMark/>
          </w:tcPr>
          <w:p w14:paraId="0AA17D9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-1.69</w:t>
            </w:r>
          </w:p>
        </w:tc>
        <w:tc>
          <w:tcPr>
            <w:tcW w:w="630" w:type="dxa"/>
            <w:tcBorders>
              <w:top w:val="nil"/>
              <w:left w:val="nil"/>
              <w:bottom w:val="nil"/>
              <w:right w:val="nil"/>
            </w:tcBorders>
            <w:shd w:val="clear" w:color="auto" w:fill="auto"/>
            <w:noWrap/>
            <w:tcMar>
              <w:left w:w="14" w:type="dxa"/>
              <w:right w:w="14" w:type="dxa"/>
            </w:tcMar>
            <w:vAlign w:val="center"/>
            <w:hideMark/>
          </w:tcPr>
          <w:p w14:paraId="705C808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7.91</w:t>
            </w:r>
          </w:p>
        </w:tc>
        <w:tc>
          <w:tcPr>
            <w:tcW w:w="630" w:type="dxa"/>
            <w:tcBorders>
              <w:top w:val="nil"/>
              <w:left w:val="nil"/>
              <w:bottom w:val="nil"/>
              <w:right w:val="nil"/>
            </w:tcBorders>
            <w:shd w:val="clear" w:color="auto" w:fill="auto"/>
            <w:noWrap/>
            <w:tcMar>
              <w:left w:w="14" w:type="dxa"/>
              <w:right w:w="14" w:type="dxa"/>
            </w:tcMar>
            <w:vAlign w:val="center"/>
            <w:hideMark/>
          </w:tcPr>
          <w:p w14:paraId="27BB46A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0.62</w:t>
            </w:r>
          </w:p>
        </w:tc>
        <w:tc>
          <w:tcPr>
            <w:tcW w:w="630" w:type="dxa"/>
            <w:tcBorders>
              <w:top w:val="nil"/>
              <w:left w:val="nil"/>
              <w:bottom w:val="nil"/>
              <w:right w:val="nil"/>
            </w:tcBorders>
            <w:shd w:val="clear" w:color="auto" w:fill="auto"/>
            <w:noWrap/>
            <w:tcMar>
              <w:left w:w="14" w:type="dxa"/>
              <w:right w:w="14" w:type="dxa"/>
            </w:tcMar>
            <w:vAlign w:val="center"/>
            <w:hideMark/>
          </w:tcPr>
          <w:p w14:paraId="56927AD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0.96</w:t>
            </w:r>
          </w:p>
        </w:tc>
        <w:tc>
          <w:tcPr>
            <w:tcW w:w="540" w:type="dxa"/>
            <w:tcBorders>
              <w:top w:val="nil"/>
              <w:left w:val="nil"/>
              <w:bottom w:val="nil"/>
              <w:right w:val="nil"/>
            </w:tcBorders>
            <w:shd w:val="clear" w:color="auto" w:fill="auto"/>
            <w:noWrap/>
            <w:tcMar>
              <w:left w:w="14" w:type="dxa"/>
              <w:right w:w="14" w:type="dxa"/>
            </w:tcMar>
            <w:vAlign w:val="center"/>
            <w:hideMark/>
          </w:tcPr>
          <w:p w14:paraId="4C80565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0.12</w:t>
            </w:r>
          </w:p>
        </w:tc>
        <w:tc>
          <w:tcPr>
            <w:tcW w:w="540" w:type="dxa"/>
            <w:tcBorders>
              <w:top w:val="nil"/>
              <w:left w:val="nil"/>
              <w:bottom w:val="nil"/>
              <w:right w:val="nil"/>
            </w:tcBorders>
            <w:tcMar>
              <w:left w:w="0" w:type="dxa"/>
              <w:right w:w="0" w:type="dxa"/>
            </w:tcMar>
          </w:tcPr>
          <w:p w14:paraId="727D0A3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41FDCC2D" w14:textId="4025021C"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14.06</w:t>
            </w:r>
          </w:p>
        </w:tc>
        <w:tc>
          <w:tcPr>
            <w:tcW w:w="720" w:type="dxa"/>
            <w:tcBorders>
              <w:top w:val="nil"/>
              <w:left w:val="nil"/>
              <w:bottom w:val="nil"/>
              <w:right w:val="nil"/>
            </w:tcBorders>
            <w:tcMar>
              <w:left w:w="0" w:type="dxa"/>
              <w:right w:w="0" w:type="dxa"/>
            </w:tcMar>
            <w:vAlign w:val="center"/>
          </w:tcPr>
          <w:p w14:paraId="408EBF47" w14:textId="7BE72BCB"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49.19</w:t>
            </w:r>
          </w:p>
        </w:tc>
        <w:tc>
          <w:tcPr>
            <w:tcW w:w="630" w:type="dxa"/>
            <w:tcBorders>
              <w:top w:val="nil"/>
              <w:left w:val="nil"/>
              <w:bottom w:val="nil"/>
              <w:right w:val="nil"/>
            </w:tcBorders>
            <w:tcMar>
              <w:left w:w="0" w:type="dxa"/>
              <w:right w:w="0" w:type="dxa"/>
            </w:tcMar>
            <w:vAlign w:val="center"/>
          </w:tcPr>
          <w:p w14:paraId="3F4CD3F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6.43</w:t>
            </w:r>
          </w:p>
        </w:tc>
        <w:tc>
          <w:tcPr>
            <w:tcW w:w="720" w:type="dxa"/>
            <w:tcBorders>
              <w:top w:val="nil"/>
              <w:left w:val="nil"/>
              <w:bottom w:val="nil"/>
              <w:right w:val="nil"/>
            </w:tcBorders>
            <w:tcMar>
              <w:left w:w="0" w:type="dxa"/>
              <w:right w:w="0" w:type="dxa"/>
            </w:tcMar>
            <w:vAlign w:val="center"/>
          </w:tcPr>
          <w:p w14:paraId="016CAE6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-0.28</w:t>
            </w:r>
          </w:p>
        </w:tc>
        <w:tc>
          <w:tcPr>
            <w:tcW w:w="720" w:type="dxa"/>
            <w:tcBorders>
              <w:top w:val="nil"/>
              <w:left w:val="nil"/>
              <w:bottom w:val="nil"/>
              <w:right w:val="nil"/>
            </w:tcBorders>
            <w:tcMar>
              <w:left w:w="0" w:type="dxa"/>
              <w:right w:w="0" w:type="dxa"/>
            </w:tcMar>
            <w:vAlign w:val="center"/>
          </w:tcPr>
          <w:p w14:paraId="416A9E8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1.59</w:t>
            </w:r>
          </w:p>
        </w:tc>
        <w:tc>
          <w:tcPr>
            <w:tcW w:w="630" w:type="dxa"/>
            <w:tcBorders>
              <w:top w:val="nil"/>
              <w:left w:val="nil"/>
              <w:bottom w:val="nil"/>
              <w:right w:val="nil"/>
            </w:tcBorders>
            <w:tcMar>
              <w:left w:w="0" w:type="dxa"/>
              <w:right w:w="0" w:type="dxa"/>
            </w:tcMar>
          </w:tcPr>
          <w:p w14:paraId="32513C8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18ABF0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2D0840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523BDFC3" w14:textId="77777777" w:rsidTr="00A717A6">
        <w:tc>
          <w:tcPr>
            <w:tcW w:w="572" w:type="dxa"/>
            <w:tcBorders>
              <w:top w:val="nil"/>
              <w:left w:val="nil"/>
              <w:bottom w:val="nil"/>
              <w:right w:val="nil"/>
            </w:tcBorders>
            <w:tcMar>
              <w:left w:w="14" w:type="dxa"/>
              <w:right w:w="14" w:type="dxa"/>
            </w:tcMar>
            <w:vAlign w:val="center"/>
          </w:tcPr>
          <w:p w14:paraId="0E9B7196"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tcMar>
              <w:left w:w="14" w:type="dxa"/>
              <w:right w:w="14" w:type="dxa"/>
            </w:tcMar>
            <w:vAlign w:val="center"/>
          </w:tcPr>
          <w:p w14:paraId="7C613E9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vAlign w:val="center"/>
          </w:tcPr>
          <w:p w14:paraId="39AA078F"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tcPr>
          <w:p w14:paraId="4AF0CC7E"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auto"/>
            <w:noWrap/>
            <w:tcMar>
              <w:left w:w="14" w:type="dxa"/>
              <w:right w:w="14" w:type="dxa"/>
            </w:tcMar>
            <w:vAlign w:val="center"/>
            <w:hideMark/>
          </w:tcPr>
          <w:p w14:paraId="12E1EBE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-13.41</w:t>
            </w:r>
          </w:p>
        </w:tc>
        <w:tc>
          <w:tcPr>
            <w:tcW w:w="630" w:type="dxa"/>
            <w:tcBorders>
              <w:top w:val="nil"/>
              <w:left w:val="nil"/>
              <w:bottom w:val="nil"/>
              <w:right w:val="nil"/>
            </w:tcBorders>
            <w:shd w:val="clear" w:color="auto" w:fill="auto"/>
            <w:noWrap/>
            <w:tcMar>
              <w:left w:w="14" w:type="dxa"/>
              <w:right w:w="14" w:type="dxa"/>
            </w:tcMar>
            <w:vAlign w:val="center"/>
            <w:hideMark/>
          </w:tcPr>
          <w:p w14:paraId="002470A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-13.65</w:t>
            </w:r>
          </w:p>
        </w:tc>
        <w:tc>
          <w:tcPr>
            <w:tcW w:w="630" w:type="dxa"/>
            <w:tcBorders>
              <w:top w:val="nil"/>
              <w:left w:val="nil"/>
              <w:bottom w:val="nil"/>
              <w:right w:val="nil"/>
            </w:tcBorders>
            <w:shd w:val="clear" w:color="auto" w:fill="auto"/>
            <w:noWrap/>
            <w:tcMar>
              <w:left w:w="14" w:type="dxa"/>
              <w:right w:w="14" w:type="dxa"/>
            </w:tcMar>
            <w:vAlign w:val="center"/>
            <w:hideMark/>
          </w:tcPr>
          <w:p w14:paraId="1102D88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56.29</w:t>
            </w:r>
          </w:p>
        </w:tc>
        <w:tc>
          <w:tcPr>
            <w:tcW w:w="630" w:type="dxa"/>
            <w:tcBorders>
              <w:top w:val="nil"/>
              <w:left w:val="nil"/>
              <w:bottom w:val="nil"/>
              <w:right w:val="nil"/>
            </w:tcBorders>
            <w:shd w:val="clear" w:color="auto" w:fill="auto"/>
            <w:noWrap/>
            <w:tcMar>
              <w:left w:w="14" w:type="dxa"/>
              <w:right w:w="14" w:type="dxa"/>
            </w:tcMar>
            <w:vAlign w:val="center"/>
            <w:hideMark/>
          </w:tcPr>
          <w:p w14:paraId="3539009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8.89</w:t>
            </w:r>
          </w:p>
        </w:tc>
        <w:tc>
          <w:tcPr>
            <w:tcW w:w="630" w:type="dxa"/>
            <w:tcBorders>
              <w:top w:val="nil"/>
              <w:left w:val="nil"/>
              <w:bottom w:val="nil"/>
              <w:right w:val="nil"/>
            </w:tcBorders>
            <w:shd w:val="clear" w:color="auto" w:fill="auto"/>
            <w:noWrap/>
            <w:tcMar>
              <w:left w:w="14" w:type="dxa"/>
              <w:right w:w="14" w:type="dxa"/>
            </w:tcMar>
            <w:vAlign w:val="center"/>
            <w:hideMark/>
          </w:tcPr>
          <w:p w14:paraId="66D98C3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11.74</w:t>
            </w:r>
          </w:p>
        </w:tc>
        <w:tc>
          <w:tcPr>
            <w:tcW w:w="540" w:type="dxa"/>
            <w:tcBorders>
              <w:top w:val="nil"/>
              <w:left w:val="nil"/>
              <w:bottom w:val="nil"/>
              <w:right w:val="nil"/>
            </w:tcBorders>
            <w:shd w:val="clear" w:color="auto" w:fill="auto"/>
            <w:noWrap/>
            <w:tcMar>
              <w:left w:w="14" w:type="dxa"/>
              <w:right w:w="14" w:type="dxa"/>
            </w:tcMar>
            <w:vAlign w:val="center"/>
            <w:hideMark/>
          </w:tcPr>
          <w:p w14:paraId="42E5E03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tcMar>
              <w:left w:w="0" w:type="dxa"/>
              <w:right w:w="0" w:type="dxa"/>
            </w:tcMar>
          </w:tcPr>
          <w:p w14:paraId="07D798F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75130BC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52.06</w:t>
            </w:r>
          </w:p>
        </w:tc>
        <w:tc>
          <w:tcPr>
            <w:tcW w:w="720" w:type="dxa"/>
            <w:tcBorders>
              <w:top w:val="nil"/>
              <w:left w:val="nil"/>
              <w:bottom w:val="nil"/>
              <w:right w:val="nil"/>
            </w:tcBorders>
            <w:tcMar>
              <w:left w:w="0" w:type="dxa"/>
              <w:right w:w="0" w:type="dxa"/>
            </w:tcMar>
            <w:vAlign w:val="center"/>
          </w:tcPr>
          <w:p w14:paraId="76B87E6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42.42</w:t>
            </w:r>
          </w:p>
        </w:tc>
        <w:tc>
          <w:tcPr>
            <w:tcW w:w="630" w:type="dxa"/>
            <w:tcBorders>
              <w:top w:val="nil"/>
              <w:left w:val="nil"/>
              <w:bottom w:val="nil"/>
              <w:right w:val="nil"/>
            </w:tcBorders>
            <w:tcMar>
              <w:left w:w="0" w:type="dxa"/>
              <w:right w:w="0" w:type="dxa"/>
            </w:tcMar>
            <w:vAlign w:val="center"/>
          </w:tcPr>
          <w:p w14:paraId="1ED71C6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3D69582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0D68E8D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0CB8DA1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2A94873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1F142C6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5AF05614"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5E0413A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10</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5D72E96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1C6FDD72"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0.432</w:t>
            </w:r>
          </w:p>
        </w:tc>
        <w:tc>
          <w:tcPr>
            <w:tcW w:w="450" w:type="dxa"/>
            <w:tcBorders>
              <w:top w:val="nil"/>
              <w:left w:val="nil"/>
              <w:bottom w:val="nil"/>
              <w:right w:val="nil"/>
            </w:tcBorders>
            <w:shd w:val="clear" w:color="auto" w:fill="D9D9D9" w:themeFill="background1" w:themeFillShade="D9"/>
          </w:tcPr>
          <w:p w14:paraId="0A8F2287"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58</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02C4CC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3.66</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E8AC09E" w14:textId="77D56BE2"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20.25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C0C4212" w14:textId="7D178490"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51.85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D4F69C2" w14:textId="2B493EA7"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-11.96</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A98FA5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-0.24</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9C7A9C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1.88</w:t>
            </w:r>
          </w:p>
        </w:tc>
        <w:tc>
          <w:tcPr>
            <w:tcW w:w="540" w:type="dxa"/>
            <w:tcBorders>
              <w:top w:val="nil"/>
              <w:left w:val="nil"/>
              <w:bottom w:val="nil"/>
              <w:right w:val="nil"/>
            </w:tcBorders>
            <w:shd w:val="clear" w:color="auto" w:fill="D9D9D9" w:themeFill="background1" w:themeFillShade="D9"/>
            <w:tcMar>
              <w:left w:w="0" w:type="dxa"/>
              <w:right w:w="0" w:type="dxa"/>
            </w:tcMar>
          </w:tcPr>
          <w:p w14:paraId="6BC9F60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3DF0ABEF" w14:textId="0797EDEE"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16.61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500C29E" w14:textId="2D12D926"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-44.70</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19371C97" w14:textId="124BC904"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-29.04</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25083A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5D688D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-3.19</w:t>
            </w:r>
          </w:p>
        </w:tc>
        <w:tc>
          <w:tcPr>
            <w:tcW w:w="630" w:type="dxa"/>
            <w:tcBorders>
              <w:top w:val="nil"/>
              <w:left w:val="nil"/>
              <w:bottom w:val="nil"/>
              <w:right w:val="nil"/>
            </w:tcBorders>
            <w:shd w:val="clear" w:color="auto" w:fill="D9D9D9" w:themeFill="background1" w:themeFillShade="D9"/>
            <w:tcMar>
              <w:left w:w="0" w:type="dxa"/>
              <w:right w:w="0" w:type="dxa"/>
            </w:tcMar>
          </w:tcPr>
          <w:p w14:paraId="624D43F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4934ADE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5011F1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3442E8F8"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51232DCF"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4DA1314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3BECF4F2"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tcPr>
          <w:p w14:paraId="0C7DB492"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D84F18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0335DA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22.55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D9CA8A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63.23</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E00135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-12.78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3F21F8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AB0901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D9D9D9" w:themeFill="background1" w:themeFillShade="D9"/>
            <w:tcMar>
              <w:left w:w="0" w:type="dxa"/>
              <w:right w:w="0" w:type="dxa"/>
            </w:tcMar>
          </w:tcPr>
          <w:p w14:paraId="129429C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913A15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19.41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1207B1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-47.89</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361EF2F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-37.25</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C5B4D0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35A8312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072BD4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CD3F5E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A8E7A9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577A839A" w14:textId="77777777" w:rsidTr="00A717A6">
        <w:tc>
          <w:tcPr>
            <w:tcW w:w="572" w:type="dxa"/>
            <w:tcBorders>
              <w:top w:val="nil"/>
              <w:left w:val="nil"/>
              <w:bottom w:val="nil"/>
              <w:right w:val="nil"/>
            </w:tcBorders>
            <w:tcMar>
              <w:left w:w="14" w:type="dxa"/>
              <w:right w:w="14" w:type="dxa"/>
            </w:tcMar>
            <w:vAlign w:val="center"/>
          </w:tcPr>
          <w:p w14:paraId="05F0311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11</w:t>
            </w:r>
          </w:p>
        </w:tc>
        <w:tc>
          <w:tcPr>
            <w:tcW w:w="238" w:type="dxa"/>
            <w:tcBorders>
              <w:top w:val="nil"/>
              <w:left w:val="nil"/>
              <w:bottom w:val="nil"/>
              <w:right w:val="nil"/>
            </w:tcBorders>
            <w:tcMar>
              <w:left w:w="14" w:type="dxa"/>
              <w:right w:w="14" w:type="dxa"/>
            </w:tcMar>
            <w:vAlign w:val="center"/>
          </w:tcPr>
          <w:p w14:paraId="6A98CFC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036889AC"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0.029</w:t>
            </w:r>
          </w:p>
        </w:tc>
        <w:tc>
          <w:tcPr>
            <w:tcW w:w="450" w:type="dxa"/>
            <w:tcBorders>
              <w:top w:val="nil"/>
              <w:left w:val="nil"/>
              <w:bottom w:val="nil"/>
              <w:right w:val="nil"/>
            </w:tcBorders>
          </w:tcPr>
          <w:p w14:paraId="5C7646AD"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310</w:t>
            </w:r>
          </w:p>
        </w:tc>
        <w:tc>
          <w:tcPr>
            <w:tcW w:w="450" w:type="dxa"/>
            <w:tcBorders>
              <w:top w:val="nil"/>
              <w:left w:val="nil"/>
              <w:bottom w:val="nil"/>
              <w:right w:val="nil"/>
            </w:tcBorders>
            <w:shd w:val="clear" w:color="auto" w:fill="auto"/>
            <w:noWrap/>
            <w:tcMar>
              <w:left w:w="14" w:type="dxa"/>
              <w:right w:w="14" w:type="dxa"/>
            </w:tcMar>
            <w:vAlign w:val="center"/>
            <w:hideMark/>
          </w:tcPr>
          <w:p w14:paraId="408247B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31.88</w:t>
            </w:r>
          </w:p>
        </w:tc>
        <w:tc>
          <w:tcPr>
            <w:tcW w:w="630" w:type="dxa"/>
            <w:tcBorders>
              <w:top w:val="nil"/>
              <w:left w:val="nil"/>
              <w:bottom w:val="nil"/>
              <w:right w:val="nil"/>
            </w:tcBorders>
            <w:shd w:val="clear" w:color="auto" w:fill="auto"/>
            <w:noWrap/>
            <w:tcMar>
              <w:left w:w="14" w:type="dxa"/>
              <w:right w:w="14" w:type="dxa"/>
            </w:tcMar>
            <w:vAlign w:val="center"/>
            <w:hideMark/>
          </w:tcPr>
          <w:p w14:paraId="610634C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-2.28</w:t>
            </w:r>
          </w:p>
        </w:tc>
        <w:tc>
          <w:tcPr>
            <w:tcW w:w="630" w:type="dxa"/>
            <w:tcBorders>
              <w:top w:val="nil"/>
              <w:left w:val="nil"/>
              <w:bottom w:val="nil"/>
              <w:right w:val="nil"/>
            </w:tcBorders>
            <w:shd w:val="clear" w:color="auto" w:fill="auto"/>
            <w:noWrap/>
            <w:tcMar>
              <w:left w:w="14" w:type="dxa"/>
              <w:right w:w="14" w:type="dxa"/>
            </w:tcMar>
            <w:vAlign w:val="center"/>
            <w:hideMark/>
          </w:tcPr>
          <w:p w14:paraId="4622EB4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13.51</w:t>
            </w:r>
          </w:p>
        </w:tc>
        <w:tc>
          <w:tcPr>
            <w:tcW w:w="630" w:type="dxa"/>
            <w:tcBorders>
              <w:top w:val="nil"/>
              <w:left w:val="nil"/>
              <w:bottom w:val="nil"/>
              <w:right w:val="nil"/>
            </w:tcBorders>
            <w:shd w:val="clear" w:color="auto" w:fill="auto"/>
            <w:noWrap/>
            <w:tcMar>
              <w:left w:w="14" w:type="dxa"/>
              <w:right w:w="14" w:type="dxa"/>
            </w:tcMar>
            <w:vAlign w:val="center"/>
            <w:hideMark/>
          </w:tcPr>
          <w:p w14:paraId="44A9568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0.59</w:t>
            </w:r>
          </w:p>
        </w:tc>
        <w:tc>
          <w:tcPr>
            <w:tcW w:w="630" w:type="dxa"/>
            <w:tcBorders>
              <w:top w:val="nil"/>
              <w:left w:val="nil"/>
              <w:bottom w:val="nil"/>
              <w:right w:val="nil"/>
            </w:tcBorders>
            <w:shd w:val="clear" w:color="auto" w:fill="auto"/>
            <w:noWrap/>
            <w:tcMar>
              <w:left w:w="14" w:type="dxa"/>
              <w:right w:w="14" w:type="dxa"/>
            </w:tcMar>
            <w:vAlign w:val="center"/>
            <w:hideMark/>
          </w:tcPr>
          <w:p w14:paraId="2F69D21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2.00</w:t>
            </w:r>
          </w:p>
        </w:tc>
        <w:tc>
          <w:tcPr>
            <w:tcW w:w="540" w:type="dxa"/>
            <w:tcBorders>
              <w:top w:val="nil"/>
              <w:left w:val="nil"/>
              <w:bottom w:val="nil"/>
              <w:right w:val="nil"/>
            </w:tcBorders>
            <w:shd w:val="clear" w:color="auto" w:fill="auto"/>
            <w:noWrap/>
            <w:tcMar>
              <w:left w:w="14" w:type="dxa"/>
              <w:right w:w="14" w:type="dxa"/>
            </w:tcMar>
            <w:vAlign w:val="center"/>
            <w:hideMark/>
          </w:tcPr>
          <w:p w14:paraId="09AE5E2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-0.07</w:t>
            </w:r>
          </w:p>
        </w:tc>
        <w:tc>
          <w:tcPr>
            <w:tcW w:w="540" w:type="dxa"/>
            <w:tcBorders>
              <w:top w:val="nil"/>
              <w:left w:val="nil"/>
              <w:bottom w:val="nil"/>
              <w:right w:val="nil"/>
            </w:tcBorders>
            <w:tcMar>
              <w:left w:w="0" w:type="dxa"/>
              <w:right w:w="0" w:type="dxa"/>
            </w:tcMar>
          </w:tcPr>
          <w:p w14:paraId="015FD4A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546E625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8.09</w:t>
            </w:r>
          </w:p>
        </w:tc>
        <w:tc>
          <w:tcPr>
            <w:tcW w:w="720" w:type="dxa"/>
            <w:tcBorders>
              <w:top w:val="nil"/>
              <w:left w:val="nil"/>
              <w:bottom w:val="nil"/>
              <w:right w:val="nil"/>
            </w:tcBorders>
            <w:tcMar>
              <w:left w:w="0" w:type="dxa"/>
              <w:right w:w="0" w:type="dxa"/>
            </w:tcMar>
            <w:vAlign w:val="center"/>
          </w:tcPr>
          <w:p w14:paraId="29BE67C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-0.51</w:t>
            </w:r>
          </w:p>
        </w:tc>
        <w:tc>
          <w:tcPr>
            <w:tcW w:w="630" w:type="dxa"/>
            <w:tcBorders>
              <w:top w:val="nil"/>
              <w:left w:val="nil"/>
              <w:bottom w:val="nil"/>
              <w:right w:val="nil"/>
            </w:tcBorders>
            <w:tcMar>
              <w:left w:w="0" w:type="dxa"/>
              <w:right w:w="0" w:type="dxa"/>
            </w:tcMar>
            <w:vAlign w:val="center"/>
          </w:tcPr>
          <w:p w14:paraId="089F7AD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0.91</w:t>
            </w:r>
          </w:p>
        </w:tc>
        <w:tc>
          <w:tcPr>
            <w:tcW w:w="720" w:type="dxa"/>
            <w:tcBorders>
              <w:top w:val="nil"/>
              <w:left w:val="nil"/>
              <w:bottom w:val="nil"/>
              <w:right w:val="nil"/>
            </w:tcBorders>
            <w:tcMar>
              <w:left w:w="0" w:type="dxa"/>
              <w:right w:w="0" w:type="dxa"/>
            </w:tcMar>
            <w:vAlign w:val="center"/>
          </w:tcPr>
          <w:p w14:paraId="693812C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-0.56</w:t>
            </w:r>
          </w:p>
        </w:tc>
        <w:tc>
          <w:tcPr>
            <w:tcW w:w="720" w:type="dxa"/>
            <w:tcBorders>
              <w:top w:val="nil"/>
              <w:left w:val="nil"/>
              <w:bottom w:val="nil"/>
              <w:right w:val="nil"/>
            </w:tcBorders>
            <w:tcMar>
              <w:left w:w="0" w:type="dxa"/>
              <w:right w:w="0" w:type="dxa"/>
            </w:tcMar>
            <w:vAlign w:val="center"/>
          </w:tcPr>
          <w:p w14:paraId="2735F8A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2.41</w:t>
            </w:r>
          </w:p>
        </w:tc>
        <w:tc>
          <w:tcPr>
            <w:tcW w:w="630" w:type="dxa"/>
            <w:tcBorders>
              <w:top w:val="nil"/>
              <w:left w:val="nil"/>
              <w:bottom w:val="nil"/>
              <w:right w:val="nil"/>
            </w:tcBorders>
            <w:tcMar>
              <w:left w:w="0" w:type="dxa"/>
              <w:right w:w="0" w:type="dxa"/>
            </w:tcMar>
          </w:tcPr>
          <w:p w14:paraId="5C90B84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36FAF3B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546528A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10A4B4C" w14:textId="77777777" w:rsidTr="00A717A6">
        <w:tc>
          <w:tcPr>
            <w:tcW w:w="572" w:type="dxa"/>
            <w:tcBorders>
              <w:top w:val="nil"/>
              <w:left w:val="nil"/>
              <w:bottom w:val="nil"/>
              <w:right w:val="nil"/>
            </w:tcBorders>
            <w:tcMar>
              <w:left w:w="14" w:type="dxa"/>
              <w:right w:w="14" w:type="dxa"/>
            </w:tcMar>
            <w:vAlign w:val="center"/>
          </w:tcPr>
          <w:p w14:paraId="1217828A"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tcMar>
              <w:left w:w="14" w:type="dxa"/>
              <w:right w:w="14" w:type="dxa"/>
            </w:tcMar>
            <w:vAlign w:val="center"/>
          </w:tcPr>
          <w:p w14:paraId="2AF7A89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vAlign w:val="center"/>
          </w:tcPr>
          <w:p w14:paraId="7A0ACAF8"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tcPr>
          <w:p w14:paraId="0B197572"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auto"/>
            <w:noWrap/>
            <w:tcMar>
              <w:left w:w="14" w:type="dxa"/>
              <w:right w:w="14" w:type="dxa"/>
            </w:tcMar>
            <w:vAlign w:val="center"/>
            <w:hideMark/>
          </w:tcPr>
          <w:p w14:paraId="6ABB58E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304D67A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248D9F0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54.30</w:t>
            </w:r>
          </w:p>
        </w:tc>
        <w:tc>
          <w:tcPr>
            <w:tcW w:w="630" w:type="dxa"/>
            <w:tcBorders>
              <w:top w:val="nil"/>
              <w:left w:val="nil"/>
              <w:bottom w:val="nil"/>
              <w:right w:val="nil"/>
            </w:tcBorders>
            <w:shd w:val="clear" w:color="auto" w:fill="auto"/>
            <w:noWrap/>
            <w:tcMar>
              <w:left w:w="14" w:type="dxa"/>
              <w:right w:w="14" w:type="dxa"/>
            </w:tcMar>
            <w:vAlign w:val="center"/>
            <w:hideMark/>
          </w:tcPr>
          <w:p w14:paraId="681A759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5A1E9FA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10.74</w:t>
            </w:r>
          </w:p>
        </w:tc>
        <w:tc>
          <w:tcPr>
            <w:tcW w:w="540" w:type="dxa"/>
            <w:tcBorders>
              <w:top w:val="nil"/>
              <w:left w:val="nil"/>
              <w:bottom w:val="nil"/>
              <w:right w:val="nil"/>
            </w:tcBorders>
            <w:shd w:val="clear" w:color="auto" w:fill="auto"/>
            <w:noWrap/>
            <w:tcMar>
              <w:left w:w="14" w:type="dxa"/>
              <w:right w:w="14" w:type="dxa"/>
            </w:tcMar>
            <w:vAlign w:val="center"/>
            <w:hideMark/>
          </w:tcPr>
          <w:p w14:paraId="63DF125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tcMar>
              <w:left w:w="0" w:type="dxa"/>
              <w:right w:w="0" w:type="dxa"/>
            </w:tcMar>
          </w:tcPr>
          <w:p w14:paraId="7FD09E6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0159B1B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39.62</w:t>
            </w:r>
          </w:p>
        </w:tc>
        <w:tc>
          <w:tcPr>
            <w:tcW w:w="720" w:type="dxa"/>
            <w:tcBorders>
              <w:top w:val="nil"/>
              <w:left w:val="nil"/>
              <w:bottom w:val="nil"/>
              <w:right w:val="nil"/>
            </w:tcBorders>
            <w:tcMar>
              <w:left w:w="0" w:type="dxa"/>
              <w:right w:w="0" w:type="dxa"/>
            </w:tcMar>
            <w:vAlign w:val="center"/>
          </w:tcPr>
          <w:p w14:paraId="6904246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vAlign w:val="center"/>
          </w:tcPr>
          <w:p w14:paraId="5EF4881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66159A0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65C380F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1837964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278D79D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986EDB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437F2F83"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32F7853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12</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5CBE6A5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10018F61"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0.32</w:t>
            </w:r>
          </w:p>
        </w:tc>
        <w:tc>
          <w:tcPr>
            <w:tcW w:w="450" w:type="dxa"/>
            <w:tcBorders>
              <w:top w:val="nil"/>
              <w:left w:val="nil"/>
              <w:bottom w:val="nil"/>
              <w:right w:val="nil"/>
            </w:tcBorders>
            <w:shd w:val="clear" w:color="auto" w:fill="D9D9D9" w:themeFill="background1" w:themeFillShade="D9"/>
          </w:tcPr>
          <w:p w14:paraId="26E62992"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119</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6D59BC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-41.88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BC5338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-0.52</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756718C" w14:textId="5FD2550B"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97.15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A4EE7D7" w14:textId="606964A0"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11.55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0211719" w14:textId="531484C4"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16.45</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07FD47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-0.09</w:t>
            </w:r>
          </w:p>
        </w:tc>
        <w:tc>
          <w:tcPr>
            <w:tcW w:w="540" w:type="dxa"/>
            <w:tcBorders>
              <w:top w:val="nil"/>
              <w:left w:val="nil"/>
              <w:bottom w:val="nil"/>
              <w:right w:val="nil"/>
            </w:tcBorders>
            <w:shd w:val="clear" w:color="auto" w:fill="D9D9D9" w:themeFill="background1" w:themeFillShade="D9"/>
            <w:tcMar>
              <w:left w:w="0" w:type="dxa"/>
              <w:right w:w="0" w:type="dxa"/>
            </w:tcMar>
          </w:tcPr>
          <w:p w14:paraId="33062CB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0EEE9318" w14:textId="7BF9F27B"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80.93</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18DCA0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7.05</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678D0F6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-4.73</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99451D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-1.79</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3A15394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-0.13</w:t>
            </w:r>
          </w:p>
        </w:tc>
        <w:tc>
          <w:tcPr>
            <w:tcW w:w="630" w:type="dxa"/>
            <w:tcBorders>
              <w:top w:val="nil"/>
              <w:left w:val="nil"/>
              <w:bottom w:val="nil"/>
              <w:right w:val="nil"/>
            </w:tcBorders>
            <w:shd w:val="clear" w:color="auto" w:fill="D9D9D9" w:themeFill="background1" w:themeFillShade="D9"/>
            <w:tcMar>
              <w:left w:w="0" w:type="dxa"/>
              <w:right w:w="0" w:type="dxa"/>
            </w:tcMar>
          </w:tcPr>
          <w:p w14:paraId="5B43B9F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504198F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7F95EE9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12DD70DB"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014E8DC2"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3DA104C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6541DE39"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tcPr>
          <w:p w14:paraId="2AF72D64"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795126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-69.54</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CEF87F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-18.07</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C3F7E9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151.43</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AE9719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14.11</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8B7101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23.02</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1F1D7B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-1.54</w:t>
            </w:r>
          </w:p>
        </w:tc>
        <w:tc>
          <w:tcPr>
            <w:tcW w:w="540" w:type="dxa"/>
            <w:tcBorders>
              <w:top w:val="nil"/>
              <w:left w:val="nil"/>
              <w:bottom w:val="nil"/>
              <w:right w:val="nil"/>
            </w:tcBorders>
            <w:shd w:val="clear" w:color="auto" w:fill="D9D9D9" w:themeFill="background1" w:themeFillShade="D9"/>
            <w:tcMar>
              <w:left w:w="0" w:type="dxa"/>
              <w:right w:w="0" w:type="dxa"/>
            </w:tcMar>
          </w:tcPr>
          <w:p w14:paraId="25EE582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43B7EE7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114.0</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0244041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45.78</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065E2E1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-33.29</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61BF21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92442B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5F20C25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6CB9B1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4C093F8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FA851E3" w14:textId="77777777" w:rsidTr="00A717A6">
        <w:tc>
          <w:tcPr>
            <w:tcW w:w="572" w:type="dxa"/>
            <w:tcBorders>
              <w:top w:val="nil"/>
              <w:left w:val="nil"/>
              <w:bottom w:val="nil"/>
              <w:right w:val="nil"/>
            </w:tcBorders>
            <w:tcMar>
              <w:left w:w="14" w:type="dxa"/>
              <w:right w:w="14" w:type="dxa"/>
            </w:tcMar>
            <w:vAlign w:val="center"/>
          </w:tcPr>
          <w:p w14:paraId="543F2B9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w:t>
            </w:r>
          </w:p>
        </w:tc>
        <w:tc>
          <w:tcPr>
            <w:tcW w:w="238" w:type="dxa"/>
            <w:tcBorders>
              <w:top w:val="nil"/>
              <w:left w:val="nil"/>
              <w:bottom w:val="nil"/>
              <w:right w:val="nil"/>
            </w:tcBorders>
            <w:tcMar>
              <w:left w:w="14" w:type="dxa"/>
              <w:right w:w="14" w:type="dxa"/>
            </w:tcMar>
            <w:vAlign w:val="center"/>
          </w:tcPr>
          <w:p w14:paraId="16783C3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1DABB7B8"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0.034</w:t>
            </w:r>
          </w:p>
        </w:tc>
        <w:tc>
          <w:tcPr>
            <w:tcW w:w="450" w:type="dxa"/>
            <w:tcBorders>
              <w:top w:val="nil"/>
              <w:left w:val="nil"/>
              <w:bottom w:val="nil"/>
              <w:right w:val="nil"/>
            </w:tcBorders>
          </w:tcPr>
          <w:p w14:paraId="5FB3D33A"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363</w:t>
            </w:r>
          </w:p>
        </w:tc>
        <w:tc>
          <w:tcPr>
            <w:tcW w:w="450" w:type="dxa"/>
            <w:tcBorders>
              <w:top w:val="nil"/>
              <w:left w:val="nil"/>
              <w:bottom w:val="nil"/>
              <w:right w:val="nil"/>
            </w:tcBorders>
            <w:shd w:val="clear" w:color="auto" w:fill="auto"/>
            <w:noWrap/>
            <w:tcMar>
              <w:left w:w="14" w:type="dxa"/>
              <w:right w:w="14" w:type="dxa"/>
            </w:tcMar>
            <w:vAlign w:val="center"/>
            <w:hideMark/>
          </w:tcPr>
          <w:p w14:paraId="10BB398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27.91</w:t>
            </w:r>
          </w:p>
        </w:tc>
        <w:tc>
          <w:tcPr>
            <w:tcW w:w="630" w:type="dxa"/>
            <w:tcBorders>
              <w:top w:val="nil"/>
              <w:left w:val="nil"/>
              <w:bottom w:val="nil"/>
              <w:right w:val="nil"/>
            </w:tcBorders>
            <w:shd w:val="clear" w:color="auto" w:fill="auto"/>
            <w:noWrap/>
            <w:tcMar>
              <w:left w:w="14" w:type="dxa"/>
              <w:right w:w="14" w:type="dxa"/>
            </w:tcMar>
            <w:vAlign w:val="center"/>
            <w:hideMark/>
          </w:tcPr>
          <w:p w14:paraId="799BBC1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-4.38</w:t>
            </w:r>
          </w:p>
        </w:tc>
        <w:tc>
          <w:tcPr>
            <w:tcW w:w="630" w:type="dxa"/>
            <w:tcBorders>
              <w:top w:val="nil"/>
              <w:left w:val="nil"/>
              <w:bottom w:val="nil"/>
              <w:right w:val="nil"/>
            </w:tcBorders>
            <w:shd w:val="clear" w:color="auto" w:fill="auto"/>
            <w:noWrap/>
            <w:tcMar>
              <w:left w:w="14" w:type="dxa"/>
              <w:right w:w="14" w:type="dxa"/>
            </w:tcMar>
            <w:vAlign w:val="center"/>
            <w:hideMark/>
          </w:tcPr>
          <w:p w14:paraId="668CF2A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4.97</w:t>
            </w:r>
          </w:p>
        </w:tc>
        <w:tc>
          <w:tcPr>
            <w:tcW w:w="630" w:type="dxa"/>
            <w:tcBorders>
              <w:top w:val="nil"/>
              <w:left w:val="nil"/>
              <w:bottom w:val="nil"/>
              <w:right w:val="nil"/>
            </w:tcBorders>
            <w:shd w:val="clear" w:color="auto" w:fill="auto"/>
            <w:noWrap/>
            <w:tcMar>
              <w:left w:w="14" w:type="dxa"/>
              <w:right w:w="14" w:type="dxa"/>
            </w:tcMar>
            <w:vAlign w:val="center"/>
            <w:hideMark/>
          </w:tcPr>
          <w:p w14:paraId="484631E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1.03</w:t>
            </w:r>
          </w:p>
        </w:tc>
        <w:tc>
          <w:tcPr>
            <w:tcW w:w="630" w:type="dxa"/>
            <w:tcBorders>
              <w:top w:val="nil"/>
              <w:left w:val="nil"/>
              <w:bottom w:val="nil"/>
              <w:right w:val="nil"/>
            </w:tcBorders>
            <w:shd w:val="clear" w:color="auto" w:fill="auto"/>
            <w:noWrap/>
            <w:tcMar>
              <w:left w:w="14" w:type="dxa"/>
              <w:right w:w="14" w:type="dxa"/>
            </w:tcMar>
            <w:vAlign w:val="center"/>
            <w:hideMark/>
          </w:tcPr>
          <w:p w14:paraId="47F57C6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1.36</w:t>
            </w:r>
          </w:p>
        </w:tc>
        <w:tc>
          <w:tcPr>
            <w:tcW w:w="540" w:type="dxa"/>
            <w:tcBorders>
              <w:top w:val="nil"/>
              <w:left w:val="nil"/>
              <w:bottom w:val="nil"/>
              <w:right w:val="nil"/>
            </w:tcBorders>
            <w:shd w:val="clear" w:color="auto" w:fill="auto"/>
            <w:noWrap/>
            <w:tcMar>
              <w:left w:w="14" w:type="dxa"/>
              <w:right w:w="14" w:type="dxa"/>
            </w:tcMar>
            <w:vAlign w:val="center"/>
            <w:hideMark/>
          </w:tcPr>
          <w:p w14:paraId="2FB3581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2.60</w:t>
            </w:r>
          </w:p>
        </w:tc>
        <w:tc>
          <w:tcPr>
            <w:tcW w:w="540" w:type="dxa"/>
            <w:tcBorders>
              <w:top w:val="nil"/>
              <w:left w:val="nil"/>
              <w:bottom w:val="nil"/>
              <w:right w:val="nil"/>
            </w:tcBorders>
            <w:tcMar>
              <w:left w:w="0" w:type="dxa"/>
              <w:right w:w="0" w:type="dxa"/>
            </w:tcMar>
          </w:tcPr>
          <w:p w14:paraId="0E4617F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3211EA0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-1.93</w:t>
            </w:r>
          </w:p>
        </w:tc>
        <w:tc>
          <w:tcPr>
            <w:tcW w:w="720" w:type="dxa"/>
            <w:tcBorders>
              <w:top w:val="nil"/>
              <w:left w:val="nil"/>
              <w:bottom w:val="nil"/>
              <w:right w:val="nil"/>
            </w:tcBorders>
            <w:tcMar>
              <w:left w:w="0" w:type="dxa"/>
              <w:right w:w="0" w:type="dxa"/>
            </w:tcMar>
            <w:vAlign w:val="center"/>
          </w:tcPr>
          <w:p w14:paraId="744C923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4.44</w:t>
            </w:r>
          </w:p>
        </w:tc>
        <w:tc>
          <w:tcPr>
            <w:tcW w:w="630" w:type="dxa"/>
            <w:tcBorders>
              <w:top w:val="nil"/>
              <w:left w:val="nil"/>
              <w:bottom w:val="nil"/>
              <w:right w:val="nil"/>
            </w:tcBorders>
            <w:tcMar>
              <w:left w:w="0" w:type="dxa"/>
              <w:right w:w="0" w:type="dxa"/>
            </w:tcMar>
            <w:vAlign w:val="center"/>
          </w:tcPr>
          <w:p w14:paraId="3893441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4.52</w:t>
            </w:r>
          </w:p>
        </w:tc>
        <w:tc>
          <w:tcPr>
            <w:tcW w:w="720" w:type="dxa"/>
            <w:tcBorders>
              <w:top w:val="nil"/>
              <w:left w:val="nil"/>
              <w:bottom w:val="nil"/>
              <w:right w:val="nil"/>
            </w:tcBorders>
            <w:tcMar>
              <w:left w:w="0" w:type="dxa"/>
              <w:right w:w="0" w:type="dxa"/>
            </w:tcMar>
            <w:vAlign w:val="center"/>
          </w:tcPr>
          <w:p w14:paraId="04A8120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-1.09</w:t>
            </w:r>
          </w:p>
        </w:tc>
        <w:tc>
          <w:tcPr>
            <w:tcW w:w="720" w:type="dxa"/>
            <w:tcBorders>
              <w:top w:val="nil"/>
              <w:left w:val="nil"/>
              <w:bottom w:val="nil"/>
              <w:right w:val="nil"/>
            </w:tcBorders>
            <w:tcMar>
              <w:left w:w="0" w:type="dxa"/>
              <w:right w:w="0" w:type="dxa"/>
            </w:tcMar>
            <w:vAlign w:val="center"/>
          </w:tcPr>
          <w:p w14:paraId="3EC8710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2.22</w:t>
            </w:r>
          </w:p>
        </w:tc>
        <w:tc>
          <w:tcPr>
            <w:tcW w:w="630" w:type="dxa"/>
            <w:tcBorders>
              <w:top w:val="nil"/>
              <w:left w:val="nil"/>
              <w:bottom w:val="nil"/>
              <w:right w:val="nil"/>
            </w:tcBorders>
            <w:tcMar>
              <w:left w:w="0" w:type="dxa"/>
              <w:right w:w="0" w:type="dxa"/>
            </w:tcMar>
          </w:tcPr>
          <w:p w14:paraId="2AA6101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3FC4DCD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E58CF5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59E78AEE" w14:textId="77777777" w:rsidTr="00A717A6">
        <w:tc>
          <w:tcPr>
            <w:tcW w:w="572" w:type="dxa"/>
            <w:tcBorders>
              <w:top w:val="nil"/>
              <w:left w:val="nil"/>
              <w:bottom w:val="nil"/>
              <w:right w:val="nil"/>
            </w:tcBorders>
            <w:tcMar>
              <w:left w:w="14" w:type="dxa"/>
              <w:right w:w="14" w:type="dxa"/>
            </w:tcMar>
            <w:vAlign w:val="center"/>
          </w:tcPr>
          <w:p w14:paraId="775A6334"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tcMar>
              <w:left w:w="14" w:type="dxa"/>
              <w:right w:w="14" w:type="dxa"/>
            </w:tcMar>
            <w:vAlign w:val="center"/>
          </w:tcPr>
          <w:p w14:paraId="619CB7E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vAlign w:val="center"/>
          </w:tcPr>
          <w:p w14:paraId="5447F60E"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tcPr>
          <w:p w14:paraId="67B74875"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auto"/>
            <w:noWrap/>
            <w:tcMar>
              <w:left w:w="14" w:type="dxa"/>
              <w:right w:w="14" w:type="dxa"/>
            </w:tcMar>
            <w:vAlign w:val="center"/>
            <w:hideMark/>
          </w:tcPr>
          <w:p w14:paraId="7D63946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25.51</w:t>
            </w:r>
          </w:p>
        </w:tc>
        <w:tc>
          <w:tcPr>
            <w:tcW w:w="630" w:type="dxa"/>
            <w:tcBorders>
              <w:top w:val="nil"/>
              <w:left w:val="nil"/>
              <w:bottom w:val="nil"/>
              <w:right w:val="nil"/>
            </w:tcBorders>
            <w:shd w:val="clear" w:color="auto" w:fill="auto"/>
            <w:noWrap/>
            <w:tcMar>
              <w:left w:w="14" w:type="dxa"/>
              <w:right w:w="14" w:type="dxa"/>
            </w:tcMar>
            <w:vAlign w:val="center"/>
            <w:hideMark/>
          </w:tcPr>
          <w:p w14:paraId="7040524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-14.01</w:t>
            </w:r>
          </w:p>
        </w:tc>
        <w:tc>
          <w:tcPr>
            <w:tcW w:w="630" w:type="dxa"/>
            <w:tcBorders>
              <w:top w:val="nil"/>
              <w:left w:val="nil"/>
              <w:bottom w:val="nil"/>
              <w:right w:val="nil"/>
            </w:tcBorders>
            <w:shd w:val="clear" w:color="auto" w:fill="auto"/>
            <w:noWrap/>
            <w:tcMar>
              <w:left w:w="14" w:type="dxa"/>
              <w:right w:w="14" w:type="dxa"/>
            </w:tcMar>
            <w:vAlign w:val="center"/>
            <w:hideMark/>
          </w:tcPr>
          <w:p w14:paraId="6EA2915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6DADAA9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auto"/>
            <w:noWrap/>
            <w:tcMar>
              <w:left w:w="14" w:type="dxa"/>
              <w:right w:w="14" w:type="dxa"/>
            </w:tcMar>
            <w:vAlign w:val="center"/>
            <w:hideMark/>
          </w:tcPr>
          <w:p w14:paraId="3A7543E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5.77</w:t>
            </w:r>
          </w:p>
        </w:tc>
        <w:tc>
          <w:tcPr>
            <w:tcW w:w="540" w:type="dxa"/>
            <w:tcBorders>
              <w:top w:val="nil"/>
              <w:left w:val="nil"/>
              <w:bottom w:val="nil"/>
              <w:right w:val="nil"/>
            </w:tcBorders>
            <w:shd w:val="clear" w:color="auto" w:fill="auto"/>
            <w:noWrap/>
            <w:tcMar>
              <w:left w:w="14" w:type="dxa"/>
              <w:right w:w="14" w:type="dxa"/>
            </w:tcMar>
            <w:vAlign w:val="center"/>
            <w:hideMark/>
          </w:tcPr>
          <w:p w14:paraId="3FBBF7C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6.40</w:t>
            </w:r>
          </w:p>
        </w:tc>
        <w:tc>
          <w:tcPr>
            <w:tcW w:w="540" w:type="dxa"/>
            <w:tcBorders>
              <w:top w:val="nil"/>
              <w:left w:val="nil"/>
              <w:bottom w:val="nil"/>
              <w:right w:val="nil"/>
            </w:tcBorders>
            <w:tcMar>
              <w:left w:w="0" w:type="dxa"/>
              <w:right w:w="0" w:type="dxa"/>
            </w:tcMar>
          </w:tcPr>
          <w:p w14:paraId="291D398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6133C3C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19EAB92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17.59</w:t>
            </w:r>
          </w:p>
        </w:tc>
        <w:tc>
          <w:tcPr>
            <w:tcW w:w="630" w:type="dxa"/>
            <w:tcBorders>
              <w:top w:val="nil"/>
              <w:left w:val="nil"/>
              <w:bottom w:val="nil"/>
              <w:right w:val="nil"/>
            </w:tcBorders>
            <w:tcMar>
              <w:left w:w="0" w:type="dxa"/>
              <w:right w:w="0" w:type="dxa"/>
            </w:tcMar>
            <w:vAlign w:val="center"/>
          </w:tcPr>
          <w:p w14:paraId="5CCE03C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14.56</w:t>
            </w:r>
          </w:p>
        </w:tc>
        <w:tc>
          <w:tcPr>
            <w:tcW w:w="720" w:type="dxa"/>
            <w:tcBorders>
              <w:top w:val="nil"/>
              <w:left w:val="nil"/>
              <w:bottom w:val="nil"/>
              <w:right w:val="nil"/>
            </w:tcBorders>
            <w:tcMar>
              <w:left w:w="0" w:type="dxa"/>
              <w:right w:w="0" w:type="dxa"/>
            </w:tcMar>
            <w:vAlign w:val="center"/>
          </w:tcPr>
          <w:p w14:paraId="6673D7B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05283D7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73CA9C8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3EE2C30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1C60A60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34B14D48"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22C9BF4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14</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30BADE9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0BF9B5ED"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0.378</w:t>
            </w:r>
          </w:p>
        </w:tc>
        <w:tc>
          <w:tcPr>
            <w:tcW w:w="450" w:type="dxa"/>
            <w:tcBorders>
              <w:top w:val="nil"/>
              <w:left w:val="nil"/>
              <w:bottom w:val="nil"/>
              <w:right w:val="nil"/>
            </w:tcBorders>
            <w:shd w:val="clear" w:color="auto" w:fill="D9D9D9" w:themeFill="background1" w:themeFillShade="D9"/>
          </w:tcPr>
          <w:p w14:paraId="05C4F6A1"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20</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7036346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97.79</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A867E2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-0.07</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4A1C946" w14:textId="4DABC825"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-181.63</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DB363F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0.04</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60FA76B" w14:textId="3847BEFA"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-16.67</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11968AC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0.01</w:t>
            </w:r>
          </w:p>
        </w:tc>
        <w:tc>
          <w:tcPr>
            <w:tcW w:w="540" w:type="dxa"/>
            <w:tcBorders>
              <w:top w:val="nil"/>
              <w:left w:val="nil"/>
              <w:bottom w:val="nil"/>
              <w:right w:val="nil"/>
            </w:tcBorders>
            <w:shd w:val="clear" w:color="auto" w:fill="D9D9D9" w:themeFill="background1" w:themeFillShade="D9"/>
            <w:tcMar>
              <w:left w:w="0" w:type="dxa"/>
              <w:right w:w="0" w:type="dxa"/>
            </w:tcMar>
          </w:tcPr>
          <w:p w14:paraId="575735D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47B90D09" w14:textId="402DA460"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-38.94</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135F84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-0.24</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2E816AE5" w14:textId="3A99B7F6"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158.1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35EE9D2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E0F78F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-1.54</w:t>
            </w:r>
          </w:p>
        </w:tc>
        <w:tc>
          <w:tcPr>
            <w:tcW w:w="630" w:type="dxa"/>
            <w:tcBorders>
              <w:top w:val="nil"/>
              <w:left w:val="nil"/>
              <w:bottom w:val="nil"/>
              <w:right w:val="nil"/>
            </w:tcBorders>
            <w:shd w:val="clear" w:color="auto" w:fill="D9D9D9" w:themeFill="background1" w:themeFillShade="D9"/>
            <w:tcMar>
              <w:left w:w="0" w:type="dxa"/>
              <w:right w:w="0" w:type="dxa"/>
            </w:tcMar>
          </w:tcPr>
          <w:p w14:paraId="52A19F5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D6A71C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79B700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275E0717"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10EEA35E"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2DFE095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05B83CCD"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tcPr>
          <w:p w14:paraId="080125D2"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F14963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98.57</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3D4C82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-0.66</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50E5A4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-183.39</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2AA29C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2.34</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7511F59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-16.32</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D08499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-2.06</w:t>
            </w:r>
          </w:p>
        </w:tc>
        <w:tc>
          <w:tcPr>
            <w:tcW w:w="540" w:type="dxa"/>
            <w:tcBorders>
              <w:top w:val="nil"/>
              <w:left w:val="nil"/>
              <w:bottom w:val="nil"/>
              <w:right w:val="nil"/>
            </w:tcBorders>
            <w:shd w:val="clear" w:color="auto" w:fill="D9D9D9" w:themeFill="background1" w:themeFillShade="D9"/>
            <w:tcMar>
              <w:left w:w="0" w:type="dxa"/>
              <w:right w:w="0" w:type="dxa"/>
            </w:tcMar>
          </w:tcPr>
          <w:p w14:paraId="51FC4A0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6B0A10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-39.44</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11F0D2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-3.74</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2F49133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159.1</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1733B1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5CADA7F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D1239D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F4228B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78213AD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6874DEC" w14:textId="77777777" w:rsidTr="00A717A6">
        <w:tc>
          <w:tcPr>
            <w:tcW w:w="572" w:type="dxa"/>
            <w:tcBorders>
              <w:top w:val="nil"/>
              <w:left w:val="nil"/>
              <w:bottom w:val="nil"/>
              <w:right w:val="nil"/>
            </w:tcBorders>
            <w:tcMar>
              <w:left w:w="14" w:type="dxa"/>
              <w:right w:w="14" w:type="dxa"/>
            </w:tcMar>
            <w:vAlign w:val="center"/>
          </w:tcPr>
          <w:p w14:paraId="5D42B88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w:t>
            </w:r>
          </w:p>
        </w:tc>
        <w:tc>
          <w:tcPr>
            <w:tcW w:w="238" w:type="dxa"/>
            <w:tcBorders>
              <w:top w:val="nil"/>
              <w:left w:val="nil"/>
              <w:bottom w:val="nil"/>
              <w:right w:val="nil"/>
            </w:tcBorders>
            <w:tcMar>
              <w:left w:w="14" w:type="dxa"/>
              <w:right w:w="14" w:type="dxa"/>
            </w:tcMar>
            <w:vAlign w:val="center"/>
          </w:tcPr>
          <w:p w14:paraId="63AEBFB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41FE3FDA"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0.23</w:t>
            </w:r>
          </w:p>
        </w:tc>
        <w:tc>
          <w:tcPr>
            <w:tcW w:w="450" w:type="dxa"/>
            <w:tcBorders>
              <w:top w:val="nil"/>
              <w:left w:val="nil"/>
              <w:bottom w:val="nil"/>
              <w:right w:val="nil"/>
            </w:tcBorders>
          </w:tcPr>
          <w:p w14:paraId="51E45CA5"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25</w:t>
            </w:r>
          </w:p>
        </w:tc>
        <w:tc>
          <w:tcPr>
            <w:tcW w:w="450" w:type="dxa"/>
            <w:tcBorders>
              <w:top w:val="nil"/>
              <w:left w:val="nil"/>
              <w:bottom w:val="nil"/>
              <w:right w:val="nil"/>
            </w:tcBorders>
            <w:shd w:val="clear" w:color="auto" w:fill="auto"/>
            <w:noWrap/>
            <w:tcMar>
              <w:left w:w="14" w:type="dxa"/>
              <w:right w:w="14" w:type="dxa"/>
            </w:tcMar>
            <w:vAlign w:val="center"/>
            <w:hideMark/>
          </w:tcPr>
          <w:p w14:paraId="40C3069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63.62</w:t>
            </w:r>
          </w:p>
        </w:tc>
        <w:tc>
          <w:tcPr>
            <w:tcW w:w="630" w:type="dxa"/>
            <w:tcBorders>
              <w:top w:val="nil"/>
              <w:left w:val="nil"/>
              <w:bottom w:val="nil"/>
              <w:right w:val="nil"/>
            </w:tcBorders>
            <w:shd w:val="clear" w:color="auto" w:fill="auto"/>
            <w:noWrap/>
            <w:tcMar>
              <w:left w:w="14" w:type="dxa"/>
              <w:right w:w="14" w:type="dxa"/>
            </w:tcMar>
            <w:vAlign w:val="center"/>
            <w:hideMark/>
          </w:tcPr>
          <w:p w14:paraId="14E1019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4.72</w:t>
            </w:r>
          </w:p>
        </w:tc>
        <w:tc>
          <w:tcPr>
            <w:tcW w:w="630" w:type="dxa"/>
            <w:tcBorders>
              <w:top w:val="nil"/>
              <w:left w:val="nil"/>
              <w:bottom w:val="nil"/>
              <w:right w:val="nil"/>
            </w:tcBorders>
            <w:shd w:val="clear" w:color="auto" w:fill="auto"/>
            <w:noWrap/>
            <w:tcMar>
              <w:left w:w="14" w:type="dxa"/>
              <w:right w:w="14" w:type="dxa"/>
            </w:tcMar>
            <w:vAlign w:val="center"/>
            <w:hideMark/>
          </w:tcPr>
          <w:p w14:paraId="1705ACF5" w14:textId="43365D3E"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-123.45</w:t>
            </w:r>
          </w:p>
        </w:tc>
        <w:tc>
          <w:tcPr>
            <w:tcW w:w="630" w:type="dxa"/>
            <w:tcBorders>
              <w:top w:val="nil"/>
              <w:left w:val="nil"/>
              <w:bottom w:val="nil"/>
              <w:right w:val="nil"/>
            </w:tcBorders>
            <w:shd w:val="clear" w:color="auto" w:fill="auto"/>
            <w:noWrap/>
            <w:tcMar>
              <w:left w:w="14" w:type="dxa"/>
              <w:right w:w="14" w:type="dxa"/>
            </w:tcMar>
            <w:vAlign w:val="center"/>
            <w:hideMark/>
          </w:tcPr>
          <w:p w14:paraId="4FC8FCF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-0.83</w:t>
            </w:r>
          </w:p>
        </w:tc>
        <w:tc>
          <w:tcPr>
            <w:tcW w:w="630" w:type="dxa"/>
            <w:tcBorders>
              <w:top w:val="nil"/>
              <w:left w:val="nil"/>
              <w:bottom w:val="nil"/>
              <w:right w:val="nil"/>
            </w:tcBorders>
            <w:shd w:val="clear" w:color="auto" w:fill="auto"/>
            <w:noWrap/>
            <w:tcMar>
              <w:left w:w="14" w:type="dxa"/>
              <w:right w:w="14" w:type="dxa"/>
            </w:tcMar>
            <w:vAlign w:val="center"/>
            <w:hideMark/>
          </w:tcPr>
          <w:p w14:paraId="6C9D278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0.06</w:t>
            </w:r>
          </w:p>
        </w:tc>
        <w:tc>
          <w:tcPr>
            <w:tcW w:w="540" w:type="dxa"/>
            <w:tcBorders>
              <w:top w:val="nil"/>
              <w:left w:val="nil"/>
              <w:bottom w:val="nil"/>
              <w:right w:val="nil"/>
            </w:tcBorders>
            <w:shd w:val="clear" w:color="auto" w:fill="auto"/>
            <w:noWrap/>
            <w:tcMar>
              <w:left w:w="14" w:type="dxa"/>
              <w:right w:w="14" w:type="dxa"/>
            </w:tcMar>
            <w:vAlign w:val="center"/>
            <w:hideMark/>
          </w:tcPr>
          <w:p w14:paraId="640369A5" w14:textId="1E679A8E"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-4.40</w:t>
            </w:r>
          </w:p>
        </w:tc>
        <w:tc>
          <w:tcPr>
            <w:tcW w:w="540" w:type="dxa"/>
            <w:tcBorders>
              <w:top w:val="nil"/>
              <w:left w:val="nil"/>
              <w:bottom w:val="nil"/>
              <w:right w:val="nil"/>
            </w:tcBorders>
            <w:tcMar>
              <w:left w:w="0" w:type="dxa"/>
              <w:right w:w="0" w:type="dxa"/>
            </w:tcMar>
          </w:tcPr>
          <w:p w14:paraId="71F8D0E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717338A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-4.19</w:t>
            </w:r>
          </w:p>
        </w:tc>
        <w:tc>
          <w:tcPr>
            <w:tcW w:w="720" w:type="dxa"/>
            <w:tcBorders>
              <w:top w:val="nil"/>
              <w:left w:val="nil"/>
              <w:bottom w:val="nil"/>
              <w:right w:val="nil"/>
            </w:tcBorders>
            <w:tcMar>
              <w:left w:w="0" w:type="dxa"/>
              <w:right w:w="0" w:type="dxa"/>
            </w:tcMar>
            <w:vAlign w:val="center"/>
          </w:tcPr>
          <w:p w14:paraId="6C527AB2" w14:textId="42C1204E"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61.34</w:t>
            </w:r>
          </w:p>
        </w:tc>
        <w:tc>
          <w:tcPr>
            <w:tcW w:w="630" w:type="dxa"/>
            <w:tcBorders>
              <w:top w:val="nil"/>
              <w:left w:val="nil"/>
              <w:bottom w:val="nil"/>
              <w:right w:val="nil"/>
            </w:tcBorders>
            <w:tcMar>
              <w:left w:w="0" w:type="dxa"/>
              <w:right w:w="0" w:type="dxa"/>
            </w:tcMar>
            <w:vAlign w:val="center"/>
          </w:tcPr>
          <w:p w14:paraId="3339F8E0" w14:textId="7A48998A"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131.3</w:t>
            </w:r>
          </w:p>
        </w:tc>
        <w:tc>
          <w:tcPr>
            <w:tcW w:w="720" w:type="dxa"/>
            <w:tcBorders>
              <w:top w:val="nil"/>
              <w:left w:val="nil"/>
              <w:bottom w:val="nil"/>
              <w:right w:val="nil"/>
            </w:tcBorders>
            <w:tcMar>
              <w:left w:w="0" w:type="dxa"/>
              <w:right w:w="0" w:type="dxa"/>
            </w:tcMar>
            <w:vAlign w:val="center"/>
          </w:tcPr>
          <w:p w14:paraId="520D66B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-0.01</w:t>
            </w:r>
          </w:p>
        </w:tc>
        <w:tc>
          <w:tcPr>
            <w:tcW w:w="720" w:type="dxa"/>
            <w:tcBorders>
              <w:top w:val="nil"/>
              <w:left w:val="nil"/>
              <w:bottom w:val="nil"/>
              <w:right w:val="nil"/>
            </w:tcBorders>
            <w:tcMar>
              <w:left w:w="0" w:type="dxa"/>
              <w:right w:w="0" w:type="dxa"/>
            </w:tcMar>
            <w:vAlign w:val="center"/>
          </w:tcPr>
          <w:p w14:paraId="672B57CB" w14:textId="4E27A357"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-2.35</w:t>
            </w:r>
          </w:p>
        </w:tc>
        <w:tc>
          <w:tcPr>
            <w:tcW w:w="630" w:type="dxa"/>
            <w:tcBorders>
              <w:top w:val="nil"/>
              <w:left w:val="nil"/>
              <w:bottom w:val="nil"/>
              <w:right w:val="nil"/>
            </w:tcBorders>
            <w:tcMar>
              <w:left w:w="0" w:type="dxa"/>
              <w:right w:w="0" w:type="dxa"/>
            </w:tcMar>
          </w:tcPr>
          <w:p w14:paraId="04D3FF9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5401B69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60C7DF6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0793698C" w14:textId="77777777" w:rsidTr="00A717A6">
        <w:tc>
          <w:tcPr>
            <w:tcW w:w="572" w:type="dxa"/>
            <w:tcBorders>
              <w:top w:val="nil"/>
              <w:left w:val="nil"/>
              <w:bottom w:val="nil"/>
              <w:right w:val="nil"/>
            </w:tcBorders>
            <w:tcMar>
              <w:left w:w="14" w:type="dxa"/>
              <w:right w:w="14" w:type="dxa"/>
            </w:tcMar>
            <w:vAlign w:val="center"/>
          </w:tcPr>
          <w:p w14:paraId="3FC53B37"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tcMar>
              <w:left w:w="14" w:type="dxa"/>
              <w:right w:w="14" w:type="dxa"/>
            </w:tcMar>
            <w:vAlign w:val="center"/>
          </w:tcPr>
          <w:p w14:paraId="0C7D76C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vAlign w:val="center"/>
          </w:tcPr>
          <w:p w14:paraId="4442D3A3"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tcPr>
          <w:p w14:paraId="52BDED27"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auto"/>
            <w:noWrap/>
            <w:tcMar>
              <w:left w:w="14" w:type="dxa"/>
              <w:right w:w="14" w:type="dxa"/>
            </w:tcMar>
            <w:vAlign w:val="center"/>
            <w:hideMark/>
          </w:tcPr>
          <w:p w14:paraId="5B3FE24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78.56</w:t>
            </w:r>
          </w:p>
        </w:tc>
        <w:tc>
          <w:tcPr>
            <w:tcW w:w="630" w:type="dxa"/>
            <w:tcBorders>
              <w:top w:val="nil"/>
              <w:left w:val="nil"/>
              <w:bottom w:val="nil"/>
              <w:right w:val="nil"/>
            </w:tcBorders>
            <w:shd w:val="clear" w:color="auto" w:fill="auto"/>
            <w:noWrap/>
            <w:tcMar>
              <w:left w:w="14" w:type="dxa"/>
              <w:right w:w="14" w:type="dxa"/>
            </w:tcMar>
            <w:vAlign w:val="center"/>
            <w:hideMark/>
          </w:tcPr>
          <w:p w14:paraId="3CD9D52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8.31</w:t>
            </w:r>
          </w:p>
        </w:tc>
        <w:tc>
          <w:tcPr>
            <w:tcW w:w="630" w:type="dxa"/>
            <w:tcBorders>
              <w:top w:val="nil"/>
              <w:left w:val="nil"/>
              <w:bottom w:val="nil"/>
              <w:right w:val="nil"/>
            </w:tcBorders>
            <w:shd w:val="clear" w:color="auto" w:fill="auto"/>
            <w:noWrap/>
            <w:tcMar>
              <w:left w:w="14" w:type="dxa"/>
              <w:right w:w="14" w:type="dxa"/>
            </w:tcMar>
            <w:vAlign w:val="center"/>
            <w:hideMark/>
          </w:tcPr>
          <w:p w14:paraId="0BD40F7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-154.18</w:t>
            </w:r>
          </w:p>
        </w:tc>
        <w:tc>
          <w:tcPr>
            <w:tcW w:w="630" w:type="dxa"/>
            <w:tcBorders>
              <w:top w:val="nil"/>
              <w:left w:val="nil"/>
              <w:bottom w:val="nil"/>
              <w:right w:val="nil"/>
            </w:tcBorders>
            <w:shd w:val="clear" w:color="auto" w:fill="auto"/>
            <w:noWrap/>
            <w:tcMar>
              <w:left w:w="14" w:type="dxa"/>
              <w:right w:w="14" w:type="dxa"/>
            </w:tcMar>
            <w:vAlign w:val="center"/>
            <w:hideMark/>
          </w:tcPr>
          <w:p w14:paraId="616131B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-3.56</w:t>
            </w:r>
          </w:p>
        </w:tc>
        <w:tc>
          <w:tcPr>
            <w:tcW w:w="630" w:type="dxa"/>
            <w:tcBorders>
              <w:top w:val="nil"/>
              <w:left w:val="nil"/>
              <w:bottom w:val="nil"/>
              <w:right w:val="nil"/>
            </w:tcBorders>
            <w:shd w:val="clear" w:color="auto" w:fill="auto"/>
            <w:noWrap/>
            <w:tcMar>
              <w:left w:w="14" w:type="dxa"/>
              <w:right w:w="14" w:type="dxa"/>
            </w:tcMar>
            <w:vAlign w:val="center"/>
            <w:hideMark/>
          </w:tcPr>
          <w:p w14:paraId="68BC7D1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nil"/>
              <w:right w:val="nil"/>
            </w:tcBorders>
            <w:shd w:val="clear" w:color="auto" w:fill="auto"/>
            <w:noWrap/>
            <w:tcMar>
              <w:left w:w="14" w:type="dxa"/>
              <w:right w:w="14" w:type="dxa"/>
            </w:tcMar>
            <w:vAlign w:val="center"/>
            <w:hideMark/>
          </w:tcPr>
          <w:p w14:paraId="2217A5C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-5.39</w:t>
            </w:r>
          </w:p>
        </w:tc>
        <w:tc>
          <w:tcPr>
            <w:tcW w:w="540" w:type="dxa"/>
            <w:tcBorders>
              <w:top w:val="nil"/>
              <w:left w:val="nil"/>
              <w:bottom w:val="nil"/>
              <w:right w:val="nil"/>
            </w:tcBorders>
            <w:tcMar>
              <w:left w:w="0" w:type="dxa"/>
              <w:right w:w="0" w:type="dxa"/>
            </w:tcMar>
          </w:tcPr>
          <w:p w14:paraId="003EEB7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08DC85A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-19.16</w:t>
            </w:r>
          </w:p>
        </w:tc>
        <w:tc>
          <w:tcPr>
            <w:tcW w:w="720" w:type="dxa"/>
            <w:tcBorders>
              <w:top w:val="nil"/>
              <w:left w:val="nil"/>
              <w:bottom w:val="nil"/>
              <w:right w:val="nil"/>
            </w:tcBorders>
            <w:tcMar>
              <w:left w:w="0" w:type="dxa"/>
              <w:right w:w="0" w:type="dxa"/>
            </w:tcMar>
            <w:vAlign w:val="center"/>
          </w:tcPr>
          <w:p w14:paraId="0F004BD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57.24</w:t>
            </w:r>
          </w:p>
        </w:tc>
        <w:tc>
          <w:tcPr>
            <w:tcW w:w="630" w:type="dxa"/>
            <w:tcBorders>
              <w:top w:val="nil"/>
              <w:left w:val="nil"/>
              <w:bottom w:val="nil"/>
              <w:right w:val="nil"/>
            </w:tcBorders>
            <w:tcMar>
              <w:left w:w="0" w:type="dxa"/>
              <w:right w:w="0" w:type="dxa"/>
            </w:tcMar>
            <w:vAlign w:val="center"/>
          </w:tcPr>
          <w:p w14:paraId="19691AE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147.1</w:t>
            </w:r>
          </w:p>
        </w:tc>
        <w:tc>
          <w:tcPr>
            <w:tcW w:w="720" w:type="dxa"/>
            <w:tcBorders>
              <w:top w:val="nil"/>
              <w:left w:val="nil"/>
              <w:bottom w:val="nil"/>
              <w:right w:val="nil"/>
            </w:tcBorders>
            <w:tcMar>
              <w:left w:w="0" w:type="dxa"/>
              <w:right w:w="0" w:type="dxa"/>
            </w:tcMar>
            <w:vAlign w:val="center"/>
          </w:tcPr>
          <w:p w14:paraId="703920C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5AAAB41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61CABC8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39AF646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18ABA9B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0A7B97D1"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3D44DF8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16</w:t>
            </w: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1640E6D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shd w:val="clear" w:color="auto" w:fill="D9D9D9" w:themeFill="background1" w:themeFillShade="D9"/>
            <w:vAlign w:val="center"/>
          </w:tcPr>
          <w:p w14:paraId="52E46593"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0.193</w:t>
            </w:r>
          </w:p>
        </w:tc>
        <w:tc>
          <w:tcPr>
            <w:tcW w:w="450" w:type="dxa"/>
            <w:tcBorders>
              <w:top w:val="nil"/>
              <w:left w:val="nil"/>
              <w:bottom w:val="nil"/>
              <w:right w:val="nil"/>
            </w:tcBorders>
            <w:shd w:val="clear" w:color="auto" w:fill="D9D9D9" w:themeFill="background1" w:themeFillShade="D9"/>
          </w:tcPr>
          <w:p w14:paraId="1F199D55"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16</w:t>
            </w: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4B5930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73.56</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4D75D5F" w14:textId="10946C12"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34.75</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4525E4D2" w14:textId="00F819D1"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-148.68</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59C827ED" w14:textId="43F439A9"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-17.62</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EB08E8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-0.25</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659C72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-0.42</w:t>
            </w:r>
          </w:p>
        </w:tc>
        <w:tc>
          <w:tcPr>
            <w:tcW w:w="540" w:type="dxa"/>
            <w:tcBorders>
              <w:top w:val="nil"/>
              <w:left w:val="nil"/>
              <w:bottom w:val="nil"/>
              <w:right w:val="nil"/>
            </w:tcBorders>
            <w:shd w:val="clear" w:color="auto" w:fill="D9D9D9" w:themeFill="background1" w:themeFillShade="D9"/>
            <w:tcMar>
              <w:left w:w="0" w:type="dxa"/>
              <w:right w:w="0" w:type="dxa"/>
            </w:tcMar>
          </w:tcPr>
          <w:p w14:paraId="3D3A473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FC9C75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-0.15</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7AF22D3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-0.13</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37BCE574" w14:textId="4284D58A"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142.2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4BB6A9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2.52</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04F4AEF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-2.26</w:t>
            </w:r>
          </w:p>
        </w:tc>
        <w:tc>
          <w:tcPr>
            <w:tcW w:w="630" w:type="dxa"/>
            <w:tcBorders>
              <w:top w:val="nil"/>
              <w:left w:val="nil"/>
              <w:bottom w:val="nil"/>
              <w:right w:val="nil"/>
            </w:tcBorders>
            <w:shd w:val="clear" w:color="auto" w:fill="D9D9D9" w:themeFill="background1" w:themeFillShade="D9"/>
            <w:tcMar>
              <w:left w:w="0" w:type="dxa"/>
              <w:right w:w="0" w:type="dxa"/>
            </w:tcMar>
          </w:tcPr>
          <w:p w14:paraId="39EA307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68516E0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6F658D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D4B9F2F" w14:textId="77777777" w:rsidTr="00A717A6">
        <w:tc>
          <w:tcPr>
            <w:tcW w:w="572" w:type="dxa"/>
            <w:tcBorders>
              <w:top w:val="nil"/>
              <w:left w:val="nil"/>
              <w:bottom w:val="nil"/>
              <w:right w:val="nil"/>
            </w:tcBorders>
            <w:shd w:val="clear" w:color="auto" w:fill="D9D9D9" w:themeFill="background1" w:themeFillShade="D9"/>
            <w:tcMar>
              <w:left w:w="14" w:type="dxa"/>
              <w:right w:w="14" w:type="dxa"/>
            </w:tcMar>
            <w:vAlign w:val="center"/>
          </w:tcPr>
          <w:p w14:paraId="427BF575"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nil"/>
              <w:right w:val="nil"/>
            </w:tcBorders>
            <w:shd w:val="clear" w:color="auto" w:fill="D9D9D9" w:themeFill="background1" w:themeFillShade="D9"/>
            <w:tcMar>
              <w:left w:w="14" w:type="dxa"/>
              <w:right w:w="14" w:type="dxa"/>
            </w:tcMar>
            <w:vAlign w:val="center"/>
          </w:tcPr>
          <w:p w14:paraId="28845CC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nil"/>
              <w:right w:val="nil"/>
            </w:tcBorders>
            <w:shd w:val="clear" w:color="auto" w:fill="D9D9D9" w:themeFill="background1" w:themeFillShade="D9"/>
            <w:vAlign w:val="center"/>
          </w:tcPr>
          <w:p w14:paraId="78E70405"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tcPr>
          <w:p w14:paraId="51921E97"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nil"/>
              <w:right w:val="nil"/>
            </w:tcBorders>
            <w:shd w:val="clear" w:color="auto" w:fill="D9D9D9" w:themeFill="background1" w:themeFillShade="D9"/>
            <w:noWrap/>
            <w:tcMar>
              <w:left w:w="14" w:type="dxa"/>
              <w:right w:w="14" w:type="dxa"/>
            </w:tcMar>
            <w:vAlign w:val="center"/>
            <w:hideMark/>
          </w:tcPr>
          <w:p w14:paraId="6DAC5A8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76.81</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81AA8F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1CFF79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-147.04</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225A7E7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-15.72</w:t>
            </w:r>
          </w:p>
        </w:tc>
        <w:tc>
          <w:tcPr>
            <w:tcW w:w="630" w:type="dxa"/>
            <w:tcBorders>
              <w:top w:val="nil"/>
              <w:left w:val="nil"/>
              <w:bottom w:val="nil"/>
              <w:right w:val="nil"/>
            </w:tcBorders>
            <w:shd w:val="clear" w:color="auto" w:fill="D9D9D9" w:themeFill="background1" w:themeFillShade="D9"/>
            <w:noWrap/>
            <w:tcMar>
              <w:left w:w="14" w:type="dxa"/>
              <w:right w:w="14" w:type="dxa"/>
            </w:tcMar>
            <w:vAlign w:val="center"/>
            <w:hideMark/>
          </w:tcPr>
          <w:p w14:paraId="04B1E1C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-3.75</w:t>
            </w:r>
          </w:p>
        </w:tc>
        <w:tc>
          <w:tcPr>
            <w:tcW w:w="540" w:type="dxa"/>
            <w:tcBorders>
              <w:top w:val="nil"/>
              <w:left w:val="nil"/>
              <w:bottom w:val="nil"/>
              <w:right w:val="nil"/>
            </w:tcBorders>
            <w:shd w:val="clear" w:color="auto" w:fill="D9D9D9" w:themeFill="background1" w:themeFillShade="D9"/>
            <w:noWrap/>
            <w:tcMar>
              <w:left w:w="14" w:type="dxa"/>
              <w:right w:w="14" w:type="dxa"/>
            </w:tcMar>
            <w:vAlign w:val="center"/>
            <w:hideMark/>
          </w:tcPr>
          <w:p w14:paraId="372EDA78"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-3.02</w:t>
            </w:r>
          </w:p>
        </w:tc>
        <w:tc>
          <w:tcPr>
            <w:tcW w:w="540" w:type="dxa"/>
            <w:tcBorders>
              <w:top w:val="nil"/>
              <w:left w:val="nil"/>
              <w:bottom w:val="nil"/>
              <w:right w:val="nil"/>
            </w:tcBorders>
            <w:shd w:val="clear" w:color="auto" w:fill="D9D9D9" w:themeFill="background1" w:themeFillShade="D9"/>
            <w:tcMar>
              <w:left w:w="0" w:type="dxa"/>
              <w:right w:w="0" w:type="dxa"/>
            </w:tcMar>
          </w:tcPr>
          <w:p w14:paraId="1B80054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1956A2C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2BAE573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65.02</w:t>
            </w:r>
          </w:p>
        </w:tc>
        <w:tc>
          <w:tcPr>
            <w:tcW w:w="630" w:type="dxa"/>
            <w:tcBorders>
              <w:top w:val="nil"/>
              <w:left w:val="nil"/>
              <w:bottom w:val="nil"/>
              <w:right w:val="nil"/>
            </w:tcBorders>
            <w:shd w:val="clear" w:color="auto" w:fill="D9D9D9" w:themeFill="background1" w:themeFillShade="D9"/>
            <w:tcMar>
              <w:left w:w="0" w:type="dxa"/>
              <w:right w:w="0" w:type="dxa"/>
            </w:tcMar>
            <w:vAlign w:val="center"/>
          </w:tcPr>
          <w:p w14:paraId="5A5402E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136.7</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3FFA39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shd w:val="clear" w:color="auto" w:fill="D9D9D9" w:themeFill="background1" w:themeFillShade="D9"/>
            <w:tcMar>
              <w:left w:w="0" w:type="dxa"/>
              <w:right w:w="0" w:type="dxa"/>
            </w:tcMar>
            <w:vAlign w:val="center"/>
          </w:tcPr>
          <w:p w14:paraId="6134C67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40AF2D9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1B7573B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shd w:val="clear" w:color="auto" w:fill="D9D9D9" w:themeFill="background1" w:themeFillShade="D9"/>
            <w:tcMar>
              <w:left w:w="0" w:type="dxa"/>
              <w:right w:w="0" w:type="dxa"/>
            </w:tcMar>
          </w:tcPr>
          <w:p w14:paraId="03E6111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752BFBDE" w14:textId="77777777" w:rsidTr="00E35BB0">
        <w:trPr>
          <w:trHeight w:val="80"/>
        </w:trPr>
        <w:tc>
          <w:tcPr>
            <w:tcW w:w="572" w:type="dxa"/>
            <w:tcBorders>
              <w:top w:val="nil"/>
              <w:left w:val="nil"/>
              <w:bottom w:val="nil"/>
              <w:right w:val="nil"/>
            </w:tcBorders>
            <w:tcMar>
              <w:left w:w="14" w:type="dxa"/>
              <w:right w:w="14" w:type="dxa"/>
            </w:tcMar>
            <w:vAlign w:val="center"/>
          </w:tcPr>
          <w:p w14:paraId="5926BD31"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17</w:t>
            </w:r>
          </w:p>
        </w:tc>
        <w:tc>
          <w:tcPr>
            <w:tcW w:w="238" w:type="dxa"/>
            <w:tcBorders>
              <w:top w:val="nil"/>
              <w:left w:val="nil"/>
              <w:bottom w:val="nil"/>
              <w:right w:val="nil"/>
            </w:tcBorders>
            <w:tcMar>
              <w:left w:w="14" w:type="dxa"/>
              <w:right w:w="14" w:type="dxa"/>
            </w:tcMar>
            <w:vAlign w:val="center"/>
          </w:tcPr>
          <w:p w14:paraId="3E34E90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I-T</w:t>
            </w:r>
          </w:p>
        </w:tc>
        <w:tc>
          <w:tcPr>
            <w:tcW w:w="720" w:type="dxa"/>
            <w:tcBorders>
              <w:top w:val="nil"/>
              <w:left w:val="nil"/>
              <w:bottom w:val="nil"/>
              <w:right w:val="nil"/>
            </w:tcBorders>
            <w:vAlign w:val="center"/>
          </w:tcPr>
          <w:p w14:paraId="0EDC7E6C" w14:textId="77777777" w:rsidR="00A717A6" w:rsidRPr="004C70FB" w:rsidRDefault="00A717A6" w:rsidP="007F1299">
            <w:pPr>
              <w:jc w:val="center"/>
              <w:rPr>
                <w:rFonts w:asciiTheme="majorHAnsi" w:hAnsiTheme="majorHAnsi"/>
                <w:sz w:val="16"/>
                <w:szCs w:val="16"/>
              </w:rPr>
            </w:pPr>
            <w:r w:rsidRPr="004C70FB">
              <w:rPr>
                <w:rFonts w:asciiTheme="majorHAnsi" w:hAnsiTheme="majorHAnsi"/>
                <w:sz w:val="16"/>
                <w:szCs w:val="16"/>
              </w:rPr>
              <w:t>0.089</w:t>
            </w:r>
          </w:p>
        </w:tc>
        <w:tc>
          <w:tcPr>
            <w:tcW w:w="450" w:type="dxa"/>
            <w:tcBorders>
              <w:top w:val="nil"/>
              <w:left w:val="nil"/>
              <w:bottom w:val="nil"/>
              <w:right w:val="nil"/>
            </w:tcBorders>
          </w:tcPr>
          <w:p w14:paraId="3BEAB6A6" w14:textId="77777777" w:rsidR="00A717A6" w:rsidRPr="004C70FB" w:rsidRDefault="00A717A6" w:rsidP="007F1299">
            <w:pPr>
              <w:jc w:val="center"/>
              <w:rPr>
                <w:rFonts w:asciiTheme="majorHAnsi" w:hAnsiTheme="majorHAnsi"/>
                <w:sz w:val="16"/>
                <w:szCs w:val="16"/>
              </w:rPr>
            </w:pPr>
            <w:r w:rsidRPr="004C70FB">
              <w:rPr>
                <w:rFonts w:ascii="Calibri" w:eastAsia="Times New Roman" w:hAnsi="Calibri" w:cs="Times New Roman"/>
                <w:color w:val="000000"/>
                <w:sz w:val="16"/>
                <w:szCs w:val="16"/>
              </w:rPr>
              <w:t>184</w:t>
            </w:r>
          </w:p>
        </w:tc>
        <w:tc>
          <w:tcPr>
            <w:tcW w:w="450" w:type="dxa"/>
            <w:tcBorders>
              <w:top w:val="nil"/>
              <w:left w:val="nil"/>
              <w:bottom w:val="nil"/>
              <w:right w:val="nil"/>
            </w:tcBorders>
            <w:shd w:val="clear" w:color="auto" w:fill="auto"/>
            <w:noWrap/>
            <w:tcMar>
              <w:left w:w="14" w:type="dxa"/>
              <w:right w:w="14" w:type="dxa"/>
            </w:tcMar>
            <w:vAlign w:val="center"/>
            <w:hideMark/>
          </w:tcPr>
          <w:p w14:paraId="366DC7B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40.63</w:t>
            </w:r>
          </w:p>
        </w:tc>
        <w:tc>
          <w:tcPr>
            <w:tcW w:w="630" w:type="dxa"/>
            <w:tcBorders>
              <w:top w:val="nil"/>
              <w:left w:val="nil"/>
              <w:bottom w:val="nil"/>
              <w:right w:val="nil"/>
            </w:tcBorders>
            <w:shd w:val="clear" w:color="auto" w:fill="auto"/>
            <w:noWrap/>
            <w:tcMar>
              <w:left w:w="14" w:type="dxa"/>
              <w:right w:w="14" w:type="dxa"/>
            </w:tcMar>
            <w:vAlign w:val="center"/>
            <w:hideMark/>
          </w:tcPr>
          <w:p w14:paraId="2C945170" w14:textId="0D6F4D78"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-7.77</w:t>
            </w:r>
          </w:p>
        </w:tc>
        <w:tc>
          <w:tcPr>
            <w:tcW w:w="630" w:type="dxa"/>
            <w:tcBorders>
              <w:top w:val="nil"/>
              <w:left w:val="nil"/>
              <w:bottom w:val="nil"/>
              <w:right w:val="nil"/>
            </w:tcBorders>
            <w:shd w:val="clear" w:color="auto" w:fill="auto"/>
            <w:noWrap/>
            <w:tcMar>
              <w:left w:w="14" w:type="dxa"/>
              <w:right w:w="14" w:type="dxa"/>
            </w:tcMar>
            <w:vAlign w:val="center"/>
            <w:hideMark/>
          </w:tcPr>
          <w:p w14:paraId="5104FCD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-0.10</w:t>
            </w:r>
          </w:p>
        </w:tc>
        <w:tc>
          <w:tcPr>
            <w:tcW w:w="630" w:type="dxa"/>
            <w:tcBorders>
              <w:top w:val="nil"/>
              <w:left w:val="nil"/>
              <w:bottom w:val="nil"/>
              <w:right w:val="nil"/>
            </w:tcBorders>
            <w:shd w:val="clear" w:color="auto" w:fill="auto"/>
            <w:noWrap/>
            <w:tcMar>
              <w:left w:w="14" w:type="dxa"/>
              <w:right w:w="14" w:type="dxa"/>
            </w:tcMar>
            <w:vAlign w:val="center"/>
            <w:hideMark/>
          </w:tcPr>
          <w:p w14:paraId="4765BFE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2.10</w:t>
            </w:r>
          </w:p>
        </w:tc>
        <w:tc>
          <w:tcPr>
            <w:tcW w:w="630" w:type="dxa"/>
            <w:tcBorders>
              <w:top w:val="nil"/>
              <w:left w:val="nil"/>
              <w:bottom w:val="nil"/>
              <w:right w:val="nil"/>
            </w:tcBorders>
            <w:shd w:val="clear" w:color="auto" w:fill="auto"/>
            <w:noWrap/>
            <w:tcMar>
              <w:left w:w="14" w:type="dxa"/>
              <w:right w:w="14" w:type="dxa"/>
            </w:tcMar>
            <w:vAlign w:val="center"/>
            <w:hideMark/>
          </w:tcPr>
          <w:p w14:paraId="25806A1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1.20</w:t>
            </w:r>
          </w:p>
        </w:tc>
        <w:tc>
          <w:tcPr>
            <w:tcW w:w="540" w:type="dxa"/>
            <w:tcBorders>
              <w:top w:val="nil"/>
              <w:left w:val="nil"/>
              <w:bottom w:val="nil"/>
              <w:right w:val="nil"/>
            </w:tcBorders>
            <w:shd w:val="clear" w:color="auto" w:fill="auto"/>
            <w:noWrap/>
            <w:tcMar>
              <w:left w:w="14" w:type="dxa"/>
              <w:right w:w="14" w:type="dxa"/>
            </w:tcMar>
            <w:vAlign w:val="center"/>
            <w:hideMark/>
          </w:tcPr>
          <w:p w14:paraId="4A72FEB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1.20</w:t>
            </w:r>
          </w:p>
        </w:tc>
        <w:tc>
          <w:tcPr>
            <w:tcW w:w="540" w:type="dxa"/>
            <w:tcBorders>
              <w:top w:val="nil"/>
              <w:left w:val="nil"/>
              <w:bottom w:val="nil"/>
              <w:right w:val="nil"/>
            </w:tcBorders>
            <w:tcMar>
              <w:left w:w="0" w:type="dxa"/>
              <w:right w:w="0" w:type="dxa"/>
            </w:tcMar>
          </w:tcPr>
          <w:p w14:paraId="38A3D20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nil"/>
              <w:right w:val="nil"/>
            </w:tcBorders>
            <w:tcMar>
              <w:left w:w="0" w:type="dxa"/>
              <w:right w:w="0" w:type="dxa"/>
            </w:tcMar>
            <w:vAlign w:val="center"/>
          </w:tcPr>
          <w:p w14:paraId="7FBD6547" w14:textId="58D8D31F"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-16.77</w:t>
            </w:r>
          </w:p>
        </w:tc>
        <w:tc>
          <w:tcPr>
            <w:tcW w:w="720" w:type="dxa"/>
            <w:tcBorders>
              <w:top w:val="nil"/>
              <w:left w:val="nil"/>
              <w:bottom w:val="nil"/>
              <w:right w:val="nil"/>
            </w:tcBorders>
            <w:tcMar>
              <w:left w:w="0" w:type="dxa"/>
              <w:right w:w="0" w:type="dxa"/>
            </w:tcMar>
            <w:vAlign w:val="center"/>
          </w:tcPr>
          <w:p w14:paraId="1FE355F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-10.22</w:t>
            </w:r>
          </w:p>
        </w:tc>
        <w:tc>
          <w:tcPr>
            <w:tcW w:w="630" w:type="dxa"/>
            <w:tcBorders>
              <w:top w:val="nil"/>
              <w:left w:val="nil"/>
              <w:bottom w:val="nil"/>
              <w:right w:val="nil"/>
            </w:tcBorders>
            <w:tcMar>
              <w:left w:w="0" w:type="dxa"/>
              <w:right w:w="0" w:type="dxa"/>
            </w:tcMar>
            <w:vAlign w:val="center"/>
          </w:tcPr>
          <w:p w14:paraId="6F65EAA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-1.13</w:t>
            </w:r>
          </w:p>
        </w:tc>
        <w:tc>
          <w:tcPr>
            <w:tcW w:w="720" w:type="dxa"/>
            <w:tcBorders>
              <w:top w:val="nil"/>
              <w:left w:val="nil"/>
              <w:bottom w:val="nil"/>
              <w:right w:val="nil"/>
            </w:tcBorders>
            <w:tcMar>
              <w:left w:w="0" w:type="dxa"/>
              <w:right w:w="0" w:type="dxa"/>
            </w:tcMar>
            <w:vAlign w:val="center"/>
          </w:tcPr>
          <w:p w14:paraId="33E6ECAB" w14:textId="12F08530" w:rsidR="00A717A6" w:rsidRPr="004C70FB" w:rsidRDefault="00A717A6" w:rsidP="007F1299">
            <w:pPr>
              <w:jc w:val="right"/>
              <w:rPr>
                <w:rFonts w:asciiTheme="majorHAnsi" w:hAnsiTheme="majorHAnsi"/>
                <w:b/>
                <w:sz w:val="16"/>
                <w:szCs w:val="16"/>
              </w:rPr>
            </w:pPr>
            <w:r w:rsidRPr="004C70FB">
              <w:rPr>
                <w:rFonts w:asciiTheme="majorHAnsi" w:hAnsiTheme="majorHAnsi"/>
                <w:b/>
                <w:sz w:val="16"/>
                <w:szCs w:val="16"/>
              </w:rPr>
              <w:t>14.39</w:t>
            </w:r>
          </w:p>
        </w:tc>
        <w:tc>
          <w:tcPr>
            <w:tcW w:w="720" w:type="dxa"/>
            <w:tcBorders>
              <w:top w:val="nil"/>
              <w:left w:val="nil"/>
              <w:bottom w:val="nil"/>
              <w:right w:val="nil"/>
            </w:tcBorders>
            <w:tcMar>
              <w:left w:w="0" w:type="dxa"/>
              <w:right w:w="0" w:type="dxa"/>
            </w:tcMar>
            <w:vAlign w:val="center"/>
          </w:tcPr>
          <w:p w14:paraId="3D122F5E"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2.18</w:t>
            </w:r>
          </w:p>
        </w:tc>
        <w:tc>
          <w:tcPr>
            <w:tcW w:w="630" w:type="dxa"/>
            <w:tcBorders>
              <w:top w:val="nil"/>
              <w:left w:val="nil"/>
              <w:bottom w:val="nil"/>
              <w:right w:val="nil"/>
            </w:tcBorders>
            <w:tcMar>
              <w:left w:w="0" w:type="dxa"/>
              <w:right w:w="0" w:type="dxa"/>
            </w:tcMar>
          </w:tcPr>
          <w:p w14:paraId="7DAFFB6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634D22A4"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nil"/>
              <w:right w:val="nil"/>
            </w:tcBorders>
            <w:tcMar>
              <w:left w:w="0" w:type="dxa"/>
              <w:right w:w="0" w:type="dxa"/>
            </w:tcMar>
          </w:tcPr>
          <w:p w14:paraId="2136E7A3"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r w:rsidR="00A717A6" w:rsidRPr="004C70FB" w14:paraId="65D8B1AB" w14:textId="77777777" w:rsidTr="00E35BB0">
        <w:tc>
          <w:tcPr>
            <w:tcW w:w="572" w:type="dxa"/>
            <w:tcBorders>
              <w:top w:val="nil"/>
              <w:left w:val="nil"/>
              <w:bottom w:val="single" w:sz="4" w:space="0" w:color="auto"/>
              <w:right w:val="nil"/>
            </w:tcBorders>
            <w:tcMar>
              <w:left w:w="14" w:type="dxa"/>
              <w:right w:w="14" w:type="dxa"/>
            </w:tcMar>
            <w:vAlign w:val="center"/>
          </w:tcPr>
          <w:p w14:paraId="336A6FE1" w14:textId="77777777" w:rsidR="00A717A6" w:rsidRPr="004C70FB" w:rsidRDefault="00A717A6" w:rsidP="007F1299">
            <w:pPr>
              <w:jc w:val="right"/>
              <w:rPr>
                <w:rFonts w:asciiTheme="majorHAnsi" w:hAnsiTheme="majorHAnsi"/>
                <w:sz w:val="16"/>
                <w:szCs w:val="16"/>
              </w:rPr>
            </w:pPr>
          </w:p>
        </w:tc>
        <w:tc>
          <w:tcPr>
            <w:tcW w:w="238" w:type="dxa"/>
            <w:tcBorders>
              <w:top w:val="nil"/>
              <w:left w:val="nil"/>
              <w:bottom w:val="single" w:sz="4" w:space="0" w:color="auto"/>
              <w:right w:val="nil"/>
            </w:tcBorders>
            <w:tcMar>
              <w:left w:w="14" w:type="dxa"/>
              <w:right w:w="14" w:type="dxa"/>
            </w:tcMar>
            <w:vAlign w:val="center"/>
          </w:tcPr>
          <w:p w14:paraId="1552EAE0"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J-S</w:t>
            </w:r>
          </w:p>
        </w:tc>
        <w:tc>
          <w:tcPr>
            <w:tcW w:w="720" w:type="dxa"/>
            <w:tcBorders>
              <w:top w:val="nil"/>
              <w:left w:val="nil"/>
              <w:bottom w:val="single" w:sz="4" w:space="0" w:color="auto"/>
              <w:right w:val="nil"/>
            </w:tcBorders>
          </w:tcPr>
          <w:p w14:paraId="29094893"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single" w:sz="4" w:space="0" w:color="auto"/>
              <w:right w:val="nil"/>
            </w:tcBorders>
          </w:tcPr>
          <w:p w14:paraId="643207E4" w14:textId="77777777" w:rsidR="00A717A6" w:rsidRPr="004C70FB" w:rsidRDefault="00A717A6" w:rsidP="007F1299">
            <w:pPr>
              <w:jc w:val="center"/>
              <w:rPr>
                <w:rFonts w:asciiTheme="majorHAnsi" w:hAnsiTheme="majorHAnsi"/>
                <w:sz w:val="16"/>
                <w:szCs w:val="16"/>
              </w:rPr>
            </w:pPr>
          </w:p>
        </w:tc>
        <w:tc>
          <w:tcPr>
            <w:tcW w:w="450" w:type="dxa"/>
            <w:tcBorders>
              <w:top w:val="nil"/>
              <w:left w:val="nil"/>
              <w:bottom w:val="single" w:sz="4" w:space="0" w:color="auto"/>
              <w:right w:val="nil"/>
            </w:tcBorders>
            <w:shd w:val="clear" w:color="auto" w:fill="auto"/>
            <w:noWrap/>
            <w:tcMar>
              <w:left w:w="14" w:type="dxa"/>
              <w:right w:w="14" w:type="dxa"/>
            </w:tcMar>
            <w:vAlign w:val="center"/>
            <w:hideMark/>
          </w:tcPr>
          <w:p w14:paraId="6E65A38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39.07</w:t>
            </w:r>
          </w:p>
        </w:tc>
        <w:tc>
          <w:tcPr>
            <w:tcW w:w="630" w:type="dxa"/>
            <w:tcBorders>
              <w:top w:val="nil"/>
              <w:left w:val="nil"/>
              <w:bottom w:val="single" w:sz="4" w:space="0" w:color="auto"/>
              <w:right w:val="nil"/>
            </w:tcBorders>
            <w:shd w:val="clear" w:color="auto" w:fill="auto"/>
            <w:noWrap/>
            <w:tcMar>
              <w:left w:w="14" w:type="dxa"/>
              <w:right w:w="14" w:type="dxa"/>
            </w:tcMar>
            <w:vAlign w:val="center"/>
            <w:hideMark/>
          </w:tcPr>
          <w:p w14:paraId="4C3F228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-9.75</w:t>
            </w:r>
          </w:p>
        </w:tc>
        <w:tc>
          <w:tcPr>
            <w:tcW w:w="630" w:type="dxa"/>
            <w:tcBorders>
              <w:top w:val="nil"/>
              <w:left w:val="nil"/>
              <w:bottom w:val="single" w:sz="4" w:space="0" w:color="auto"/>
              <w:right w:val="nil"/>
            </w:tcBorders>
            <w:shd w:val="clear" w:color="auto" w:fill="auto"/>
            <w:noWrap/>
            <w:tcMar>
              <w:left w:w="14" w:type="dxa"/>
              <w:right w:w="14" w:type="dxa"/>
            </w:tcMar>
            <w:vAlign w:val="center"/>
            <w:hideMark/>
          </w:tcPr>
          <w:p w14:paraId="2D1C363D"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single" w:sz="4" w:space="0" w:color="auto"/>
              <w:right w:val="nil"/>
            </w:tcBorders>
            <w:shd w:val="clear" w:color="auto" w:fill="auto"/>
            <w:noWrap/>
            <w:tcMar>
              <w:left w:w="14" w:type="dxa"/>
              <w:right w:w="14" w:type="dxa"/>
            </w:tcMar>
            <w:vAlign w:val="center"/>
            <w:hideMark/>
          </w:tcPr>
          <w:p w14:paraId="2E59878C"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single" w:sz="4" w:space="0" w:color="auto"/>
              <w:right w:val="nil"/>
            </w:tcBorders>
            <w:shd w:val="clear" w:color="auto" w:fill="auto"/>
            <w:noWrap/>
            <w:tcMar>
              <w:left w:w="14" w:type="dxa"/>
              <w:right w:w="14" w:type="dxa"/>
            </w:tcMar>
            <w:vAlign w:val="center"/>
            <w:hideMark/>
          </w:tcPr>
          <w:p w14:paraId="3BB1C0FA"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540" w:type="dxa"/>
            <w:tcBorders>
              <w:top w:val="nil"/>
              <w:left w:val="nil"/>
              <w:bottom w:val="single" w:sz="4" w:space="0" w:color="auto"/>
              <w:right w:val="nil"/>
            </w:tcBorders>
            <w:shd w:val="clear" w:color="auto" w:fill="auto"/>
            <w:noWrap/>
            <w:tcMar>
              <w:left w:w="14" w:type="dxa"/>
              <w:right w:w="14" w:type="dxa"/>
            </w:tcMar>
            <w:vAlign w:val="center"/>
            <w:hideMark/>
          </w:tcPr>
          <w:p w14:paraId="2D451CB9"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5.66</w:t>
            </w:r>
          </w:p>
        </w:tc>
        <w:tc>
          <w:tcPr>
            <w:tcW w:w="540" w:type="dxa"/>
            <w:tcBorders>
              <w:top w:val="nil"/>
              <w:left w:val="nil"/>
              <w:bottom w:val="single" w:sz="4" w:space="0" w:color="auto"/>
              <w:right w:val="nil"/>
            </w:tcBorders>
            <w:tcMar>
              <w:left w:w="0" w:type="dxa"/>
              <w:right w:w="0" w:type="dxa"/>
            </w:tcMar>
          </w:tcPr>
          <w:p w14:paraId="4F6BC03F"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single" w:sz="4" w:space="0" w:color="auto"/>
              <w:right w:val="nil"/>
            </w:tcBorders>
            <w:tcMar>
              <w:left w:w="0" w:type="dxa"/>
              <w:right w:w="0" w:type="dxa"/>
            </w:tcMar>
            <w:vAlign w:val="center"/>
          </w:tcPr>
          <w:p w14:paraId="73BAFEF6"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single" w:sz="4" w:space="0" w:color="auto"/>
              <w:right w:val="nil"/>
            </w:tcBorders>
            <w:tcMar>
              <w:left w:w="0" w:type="dxa"/>
              <w:right w:w="0" w:type="dxa"/>
            </w:tcMar>
            <w:vAlign w:val="center"/>
          </w:tcPr>
          <w:p w14:paraId="67D4078B"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-24.41</w:t>
            </w:r>
          </w:p>
        </w:tc>
        <w:tc>
          <w:tcPr>
            <w:tcW w:w="630" w:type="dxa"/>
            <w:tcBorders>
              <w:top w:val="nil"/>
              <w:left w:val="nil"/>
              <w:bottom w:val="single" w:sz="4" w:space="0" w:color="auto"/>
              <w:right w:val="nil"/>
            </w:tcBorders>
            <w:tcMar>
              <w:left w:w="0" w:type="dxa"/>
              <w:right w:w="0" w:type="dxa"/>
            </w:tcMar>
            <w:vAlign w:val="center"/>
          </w:tcPr>
          <w:p w14:paraId="4C325A2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single" w:sz="4" w:space="0" w:color="auto"/>
              <w:right w:val="nil"/>
            </w:tcBorders>
            <w:tcMar>
              <w:left w:w="0" w:type="dxa"/>
              <w:right w:w="0" w:type="dxa"/>
            </w:tcMar>
            <w:vAlign w:val="center"/>
          </w:tcPr>
          <w:p w14:paraId="42B97145"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720" w:type="dxa"/>
            <w:tcBorders>
              <w:top w:val="nil"/>
              <w:left w:val="nil"/>
              <w:bottom w:val="single" w:sz="4" w:space="0" w:color="auto"/>
              <w:right w:val="nil"/>
            </w:tcBorders>
            <w:tcMar>
              <w:left w:w="0" w:type="dxa"/>
              <w:right w:w="0" w:type="dxa"/>
            </w:tcMar>
            <w:vAlign w:val="center"/>
          </w:tcPr>
          <w:p w14:paraId="5F3B3B82"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single" w:sz="4" w:space="0" w:color="auto"/>
              <w:right w:val="nil"/>
            </w:tcBorders>
            <w:tcMar>
              <w:left w:w="0" w:type="dxa"/>
              <w:right w:w="0" w:type="dxa"/>
            </w:tcMar>
          </w:tcPr>
          <w:p w14:paraId="7E66C31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single" w:sz="4" w:space="0" w:color="auto"/>
              <w:right w:val="nil"/>
            </w:tcBorders>
            <w:tcMar>
              <w:left w:w="0" w:type="dxa"/>
              <w:right w:w="0" w:type="dxa"/>
            </w:tcMar>
          </w:tcPr>
          <w:p w14:paraId="4757338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c>
          <w:tcPr>
            <w:tcW w:w="630" w:type="dxa"/>
            <w:tcBorders>
              <w:top w:val="nil"/>
              <w:left w:val="nil"/>
              <w:bottom w:val="single" w:sz="4" w:space="0" w:color="auto"/>
              <w:right w:val="nil"/>
            </w:tcBorders>
            <w:tcMar>
              <w:left w:w="0" w:type="dxa"/>
              <w:right w:w="0" w:type="dxa"/>
            </w:tcMar>
          </w:tcPr>
          <w:p w14:paraId="7760AAB7" w14:textId="77777777" w:rsidR="00A717A6" w:rsidRPr="004C70FB" w:rsidRDefault="00A717A6" w:rsidP="007F1299">
            <w:pPr>
              <w:jc w:val="right"/>
              <w:rPr>
                <w:rFonts w:asciiTheme="majorHAnsi" w:hAnsiTheme="majorHAnsi"/>
                <w:sz w:val="16"/>
                <w:szCs w:val="16"/>
              </w:rPr>
            </w:pPr>
            <w:r w:rsidRPr="004C70FB">
              <w:rPr>
                <w:rFonts w:asciiTheme="majorHAnsi" w:hAnsiTheme="majorHAnsi"/>
                <w:sz w:val="16"/>
                <w:szCs w:val="16"/>
              </w:rPr>
              <w:t>†</w:t>
            </w:r>
          </w:p>
        </w:tc>
      </w:tr>
    </w:tbl>
    <w:p w14:paraId="4524DF29" w14:textId="1742BB67" w:rsidR="003121E3" w:rsidRDefault="003121E3" w:rsidP="007F1299">
      <w:pPr>
        <w:rPr>
          <w:rFonts w:asciiTheme="majorHAnsi" w:hAnsiTheme="majorHAnsi"/>
          <w:sz w:val="16"/>
          <w:szCs w:val="16"/>
        </w:rPr>
      </w:pPr>
      <w:r w:rsidRPr="00350304">
        <w:rPr>
          <w:rFonts w:asciiTheme="majorHAnsi" w:hAnsiTheme="majorHAnsi"/>
          <w:sz w:val="16"/>
          <w:szCs w:val="16"/>
        </w:rPr>
        <w:t>†</w:t>
      </w:r>
      <w:r>
        <w:rPr>
          <w:rFonts w:asciiTheme="majorHAnsi" w:hAnsiTheme="majorHAnsi"/>
          <w:sz w:val="16"/>
          <w:szCs w:val="16"/>
        </w:rPr>
        <w:t xml:space="preserve"> composite effect not included in analysis;  - composite effect not included in the estimating model(s); nr: not reported;  </w:t>
      </w:r>
      <w:r w:rsidR="0088321D">
        <w:rPr>
          <w:rFonts w:asciiTheme="majorHAnsi" w:hAnsiTheme="majorHAnsi"/>
          <w:sz w:val="16"/>
          <w:szCs w:val="16"/>
        </w:rPr>
        <w:t xml:space="preserve">bold indicates </w:t>
      </w: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m:t>
            </m:r>
          </m:sub>
        </m:sSub>
      </m:oMath>
      <w:r>
        <w:rPr>
          <w:rFonts w:asciiTheme="majorHAnsi" w:hAnsiTheme="majorHAnsi"/>
          <w:sz w:val="16"/>
          <w:szCs w:val="16"/>
        </w:rPr>
        <w:t xml:space="preserve"> &gt; </w:t>
      </w:r>
      <w:r w:rsidR="00AF245E">
        <w:rPr>
          <w:rFonts w:asciiTheme="majorHAnsi" w:hAnsiTheme="majorHAnsi"/>
          <w:sz w:val="16"/>
          <w:szCs w:val="16"/>
        </w:rPr>
        <w:t>0.50</w:t>
      </w:r>
      <w:r>
        <w:rPr>
          <w:rFonts w:asciiTheme="majorHAnsi" w:hAnsiTheme="majorHAnsi"/>
          <w:sz w:val="16"/>
          <w:szCs w:val="16"/>
        </w:rPr>
        <w:t xml:space="preserve">  </w:t>
      </w:r>
    </w:p>
    <w:p w14:paraId="7F126D8A" w14:textId="77777777" w:rsidR="003121E3" w:rsidRDefault="003121E3" w:rsidP="00150E59">
      <w:pPr>
        <w:ind w:left="360"/>
        <w:rPr>
          <w:rFonts w:asciiTheme="majorHAnsi" w:hAnsiTheme="majorHAnsi"/>
        </w:rPr>
      </w:pPr>
    </w:p>
    <w:p w14:paraId="3782D91E" w14:textId="77777777" w:rsidR="00A717A6" w:rsidRDefault="00A717A6" w:rsidP="00150E59">
      <w:pPr>
        <w:ind w:left="360"/>
        <w:rPr>
          <w:rFonts w:asciiTheme="majorHAnsi" w:hAnsiTheme="majorHAnsi"/>
        </w:rPr>
      </w:pPr>
    </w:p>
    <w:p w14:paraId="1FE6E8C8" w14:textId="14A9A565" w:rsidR="00A717A6" w:rsidRDefault="00A717A6" w:rsidP="00150E59">
      <w:pPr>
        <w:ind w:left="360"/>
        <w:rPr>
          <w:rFonts w:asciiTheme="majorHAnsi" w:hAnsiTheme="majorHAnsi"/>
        </w:rPr>
        <w:sectPr w:rsidR="00A717A6" w:rsidSect="003121E3">
          <w:pgSz w:w="15840" w:h="12240" w:orient="landscape"/>
          <w:pgMar w:top="1800" w:right="1440" w:bottom="1800" w:left="1440" w:header="720" w:footer="720" w:gutter="0"/>
          <w:lnNumType w:countBy="1" w:restart="continuous"/>
          <w:cols w:space="720"/>
          <w:docGrid w:linePitch="360"/>
        </w:sectPr>
      </w:pPr>
    </w:p>
    <w:p w14:paraId="59D1E098" w14:textId="0B921A95" w:rsidR="00150E59" w:rsidRDefault="00150E59" w:rsidP="00150E59">
      <w:pPr>
        <w:ind w:left="360"/>
        <w:rPr>
          <w:rFonts w:asciiTheme="majorHAnsi" w:hAnsiTheme="majorHAnsi"/>
        </w:rPr>
      </w:pPr>
    </w:p>
    <w:p w14:paraId="02485A81" w14:textId="77777777" w:rsidR="008D4C38" w:rsidRPr="00150E59" w:rsidRDefault="008D4C38" w:rsidP="003121E3">
      <w:pPr>
        <w:tabs>
          <w:tab w:val="left" w:pos="2520"/>
        </w:tabs>
        <w:rPr>
          <w:rFonts w:asciiTheme="majorHAnsi" w:hAnsiTheme="majorHAnsi"/>
          <w:b/>
        </w:rPr>
      </w:pPr>
    </w:p>
    <w:p w14:paraId="66628A90" w14:textId="77777777" w:rsidR="00AA7778" w:rsidRPr="00AA7778" w:rsidRDefault="005E333E" w:rsidP="00AA7778">
      <w:pPr>
        <w:pStyle w:val="EndNoteBibliography"/>
        <w:ind w:left="720" w:hanging="720"/>
        <w:rPr>
          <w:noProof/>
        </w:rPr>
      </w:pPr>
      <w:r w:rsidRPr="008205FB">
        <w:rPr>
          <w:rFonts w:asciiTheme="majorHAnsi" w:hAnsiTheme="majorHAnsi"/>
        </w:rPr>
        <w:fldChar w:fldCharType="begin"/>
      </w:r>
      <w:r w:rsidRPr="008205FB">
        <w:rPr>
          <w:rFonts w:asciiTheme="majorHAnsi" w:hAnsiTheme="majorHAnsi"/>
        </w:rPr>
        <w:instrText xml:space="preserve"> ADDIN EN.REFLIST </w:instrText>
      </w:r>
      <w:r w:rsidRPr="008205FB">
        <w:rPr>
          <w:rFonts w:asciiTheme="majorHAnsi" w:hAnsiTheme="majorHAnsi"/>
        </w:rPr>
        <w:fldChar w:fldCharType="separate"/>
      </w:r>
      <w:r w:rsidR="00AA7778" w:rsidRPr="00AA7778">
        <w:rPr>
          <w:noProof/>
        </w:rPr>
        <w:t xml:space="preserve">Armbruster, P., W. E. Bradshaw, and C. M. Holzapfel. 1997. Evolution of the genetic architecture underlying fitness in the pitcher-plant mosquito, </w:t>
      </w:r>
      <w:r w:rsidR="00AA7778" w:rsidRPr="00AA7778">
        <w:rPr>
          <w:i/>
          <w:noProof/>
        </w:rPr>
        <w:t>Wyeomyia smithii</w:t>
      </w:r>
      <w:r w:rsidR="00AA7778" w:rsidRPr="00AA7778">
        <w:rPr>
          <w:noProof/>
        </w:rPr>
        <w:t>. Evolution 51:451-458.</w:t>
      </w:r>
    </w:p>
    <w:p w14:paraId="19793E58" w14:textId="77777777" w:rsidR="00AA7778" w:rsidRPr="00AA7778" w:rsidRDefault="00AA7778" w:rsidP="00AA7778">
      <w:pPr>
        <w:pStyle w:val="EndNoteBibliography"/>
        <w:ind w:left="720" w:hanging="720"/>
        <w:rPr>
          <w:noProof/>
        </w:rPr>
      </w:pPr>
      <w:r w:rsidRPr="00AA7778">
        <w:rPr>
          <w:noProof/>
        </w:rPr>
        <w:t>Basford, K. E. and I. H. De Lacy. 1979. The use of matrix specifications in defining gene action in genotypic value models and generation mean analysis. Theoretical and Applied Genetics 55:225-229.</w:t>
      </w:r>
    </w:p>
    <w:p w14:paraId="0B8FFB8F" w14:textId="77777777" w:rsidR="00AA7778" w:rsidRPr="00AA7778" w:rsidRDefault="00AA7778" w:rsidP="00AA7778">
      <w:pPr>
        <w:pStyle w:val="EndNoteBibliography"/>
        <w:ind w:left="720" w:hanging="720"/>
        <w:rPr>
          <w:noProof/>
        </w:rPr>
      </w:pPr>
      <w:r w:rsidRPr="00AA7778">
        <w:rPr>
          <w:noProof/>
        </w:rPr>
        <w:t>Bentz, B. J., R. R. Bracewell, K. E. Mock, and M. E. Pfrender. 2011. Genetic architecture and phenotypic plasticity of thermally-regulated traits in an eruptive species, Dendroctonus ponderosae. Evolutionary Ecology 25:1269-1288.</w:t>
      </w:r>
    </w:p>
    <w:p w14:paraId="1C097146" w14:textId="77777777" w:rsidR="00AA7778" w:rsidRPr="00AA7778" w:rsidRDefault="00AA7778" w:rsidP="00AA7778">
      <w:pPr>
        <w:pStyle w:val="EndNoteBibliography"/>
        <w:ind w:left="720" w:hanging="720"/>
        <w:rPr>
          <w:noProof/>
        </w:rPr>
      </w:pPr>
      <w:r w:rsidRPr="00AA7778">
        <w:rPr>
          <w:noProof/>
        </w:rPr>
        <w:t>Bieri, J. and T. J. Kawecki. 2003. Genetic Architecture of Differences between Populations of Cowpea Weevil (Callosobruchus Maculatus) Evolved in the Same Environment. Evolution 57:274.</w:t>
      </w:r>
    </w:p>
    <w:p w14:paraId="2DF4A611" w14:textId="77777777" w:rsidR="00AA7778" w:rsidRPr="00AA7778" w:rsidRDefault="00AA7778" w:rsidP="00AA7778">
      <w:pPr>
        <w:pStyle w:val="EndNoteBibliography"/>
        <w:ind w:left="720" w:hanging="720"/>
        <w:rPr>
          <w:noProof/>
        </w:rPr>
      </w:pPr>
      <w:r w:rsidRPr="00AA7778">
        <w:rPr>
          <w:noProof/>
        </w:rPr>
        <w:t>Box, G. E. and N. R. Draper. 1987. Empirical model-building and response surfaces. John Wiley &amp; Sons, New York.</w:t>
      </w:r>
    </w:p>
    <w:p w14:paraId="291BEBD0" w14:textId="77777777" w:rsidR="00AA7778" w:rsidRPr="00AA7778" w:rsidRDefault="00AA7778" w:rsidP="00AA7778">
      <w:pPr>
        <w:pStyle w:val="EndNoteBibliography"/>
        <w:ind w:left="720" w:hanging="720"/>
        <w:rPr>
          <w:noProof/>
        </w:rPr>
      </w:pPr>
      <w:r w:rsidRPr="00AA7778">
        <w:rPr>
          <w:noProof/>
        </w:rPr>
        <w:t>Burnham, K. P. and S. B. Andersen. 1998. Model Selection and Inference: a practical information-theoretic approach. Springer-Verlag, New York.</w:t>
      </w:r>
    </w:p>
    <w:p w14:paraId="368B4B68" w14:textId="77777777" w:rsidR="00AA7778" w:rsidRPr="00AA7778" w:rsidRDefault="00AA7778" w:rsidP="00AA7778">
      <w:pPr>
        <w:pStyle w:val="EndNoteBibliography"/>
        <w:ind w:left="720" w:hanging="720"/>
        <w:rPr>
          <w:noProof/>
        </w:rPr>
      </w:pPr>
      <w:r w:rsidRPr="00AA7778">
        <w:rPr>
          <w:noProof/>
        </w:rPr>
        <w:t>Burnham, K. P. and D. R. Anderson. 2002. Model selection and multimodel inference: a practical information-theoretic approach. Springer, New York.</w:t>
      </w:r>
    </w:p>
    <w:p w14:paraId="775C60CE" w14:textId="77777777" w:rsidR="00AA7778" w:rsidRPr="00AA7778" w:rsidRDefault="00AA7778" w:rsidP="00AA7778">
      <w:pPr>
        <w:pStyle w:val="EndNoteBibliography"/>
        <w:ind w:left="720" w:hanging="720"/>
        <w:rPr>
          <w:noProof/>
        </w:rPr>
      </w:pPr>
      <w:r w:rsidRPr="00AA7778">
        <w:rPr>
          <w:noProof/>
        </w:rPr>
        <w:t>Cavalli, L. L. 1952. An analysis of linkage in quantitative inheritance. Papers read at a colloquium held at the Institute of Animal Genetics Edinburgh University under the auspices of the Agricultural Research Council. HM Stationery Office.</w:t>
      </w:r>
    </w:p>
    <w:p w14:paraId="52DC3EE4" w14:textId="77777777" w:rsidR="00AA7778" w:rsidRPr="00AA7778" w:rsidRDefault="00AA7778" w:rsidP="00AA7778">
      <w:pPr>
        <w:pStyle w:val="EndNoteBibliography"/>
        <w:ind w:left="720" w:hanging="720"/>
        <w:rPr>
          <w:noProof/>
        </w:rPr>
      </w:pPr>
      <w:r w:rsidRPr="00AA7778">
        <w:rPr>
          <w:noProof/>
        </w:rPr>
        <w:t>Coyne, J. A., N. H. Barton, and M. Turelli. 1997. Perspective: A critique of Sewall Wright's shifting balance theory of evolution. Evolution 51:643-671.</w:t>
      </w:r>
    </w:p>
    <w:p w14:paraId="6400ABB3" w14:textId="77777777" w:rsidR="00AA7778" w:rsidRPr="00AA7778" w:rsidRDefault="00AA7778" w:rsidP="00AA7778">
      <w:pPr>
        <w:pStyle w:val="EndNoteBibliography"/>
        <w:ind w:left="720" w:hanging="720"/>
        <w:rPr>
          <w:noProof/>
        </w:rPr>
      </w:pPr>
      <w:r w:rsidRPr="00AA7778">
        <w:rPr>
          <w:noProof/>
        </w:rPr>
        <w:t>Demuth, J. P. 2004. Evolution of Hybrid Incompatibility in the beetle Tribolium Castaneum. Pp. 152. Biology. Indiana University, Bloomington.</w:t>
      </w:r>
    </w:p>
    <w:p w14:paraId="4DAA1DB1" w14:textId="77777777" w:rsidR="00AA7778" w:rsidRPr="00AA7778" w:rsidRDefault="00AA7778" w:rsidP="00AA7778">
      <w:pPr>
        <w:pStyle w:val="EndNoteBibliography"/>
        <w:ind w:left="720" w:hanging="720"/>
        <w:rPr>
          <w:noProof/>
        </w:rPr>
      </w:pPr>
      <w:r w:rsidRPr="00AA7778">
        <w:rPr>
          <w:noProof/>
        </w:rPr>
        <w:t>Demuth, J. P., R. J. Flanagan, and L. F. Delph. 2014. Genetic architecture of isolation between two species of Silene with sex chromosomes and Haldane's rule. Evolution 68:332-342.</w:t>
      </w:r>
    </w:p>
    <w:p w14:paraId="21D1227D" w14:textId="77777777" w:rsidR="00AA7778" w:rsidRPr="00AA7778" w:rsidRDefault="00AA7778" w:rsidP="00AA7778">
      <w:pPr>
        <w:pStyle w:val="EndNoteBibliography"/>
        <w:ind w:left="720" w:hanging="720"/>
        <w:rPr>
          <w:noProof/>
        </w:rPr>
      </w:pPr>
      <w:r w:rsidRPr="00AA7778">
        <w:rPr>
          <w:noProof/>
        </w:rPr>
        <w:t>Demuth, J. P. and M. J. Wade. 2005. On the theoretical and empirical framework for studying genetic interactions within and among species. American Naturalist 165:524-536.</w:t>
      </w:r>
    </w:p>
    <w:p w14:paraId="736C04EA" w14:textId="77777777" w:rsidR="00AA7778" w:rsidRPr="00AA7778" w:rsidRDefault="00AA7778" w:rsidP="00AA7778">
      <w:pPr>
        <w:pStyle w:val="EndNoteBibliography"/>
        <w:ind w:left="720" w:hanging="720"/>
        <w:rPr>
          <w:noProof/>
        </w:rPr>
      </w:pPr>
      <w:r w:rsidRPr="00AA7778">
        <w:rPr>
          <w:noProof/>
        </w:rPr>
        <w:t>Demuth, J. P. and M. J. Wade. 2006. Experimental Methods for Measuring Gene Interactions. Annual Review of Ecology, Evolution, and Systematics 37:289-316.</w:t>
      </w:r>
    </w:p>
    <w:p w14:paraId="7ADCFBBC" w14:textId="77777777" w:rsidR="00AA7778" w:rsidRPr="00AA7778" w:rsidRDefault="00AA7778" w:rsidP="00AA7778">
      <w:pPr>
        <w:pStyle w:val="EndNoteBibliography"/>
        <w:ind w:left="720" w:hanging="720"/>
        <w:rPr>
          <w:noProof/>
        </w:rPr>
      </w:pPr>
      <w:r w:rsidRPr="00AA7778">
        <w:rPr>
          <w:noProof/>
        </w:rPr>
        <w:t>Demuth, J. P. and M. J. Wade. 2007a. Population differentiation in the beetle Tribolium castaneum. II. Haldane'S rule and incipient speciation. Evolution 61:694-699.</w:t>
      </w:r>
    </w:p>
    <w:p w14:paraId="1A6D672E" w14:textId="77777777" w:rsidR="00AA7778" w:rsidRPr="00AA7778" w:rsidRDefault="00AA7778" w:rsidP="00AA7778">
      <w:pPr>
        <w:pStyle w:val="EndNoteBibliography"/>
        <w:ind w:left="720" w:hanging="720"/>
        <w:rPr>
          <w:noProof/>
        </w:rPr>
      </w:pPr>
      <w:r w:rsidRPr="00AA7778">
        <w:rPr>
          <w:noProof/>
        </w:rPr>
        <w:t>Demuth, J. P. and M. J. Wade. 2007b. Population differentiation in the beetleTribolium castaneum. I. Genetic architecture. Evolution 61:494-509.</w:t>
      </w:r>
    </w:p>
    <w:p w14:paraId="3B3F713E" w14:textId="77777777" w:rsidR="00AA7778" w:rsidRPr="00AA7778" w:rsidRDefault="00AA7778" w:rsidP="00AA7778">
      <w:pPr>
        <w:pStyle w:val="EndNoteBibliography"/>
        <w:ind w:left="720" w:hanging="720"/>
        <w:rPr>
          <w:noProof/>
        </w:rPr>
      </w:pPr>
      <w:r w:rsidRPr="00AA7778">
        <w:rPr>
          <w:noProof/>
        </w:rPr>
        <w:t>Derksen, S. and H. J. Keselman. 1992. Backward, forward and stepwise automated subset selection algorithms; Frequency of obtaining authentic and noise variables. The British jounal of mathematical and statistical psychology 45:265-282.</w:t>
      </w:r>
    </w:p>
    <w:p w14:paraId="1791E546" w14:textId="77777777" w:rsidR="00AA7778" w:rsidRPr="00AA7778" w:rsidRDefault="00AA7778" w:rsidP="00AA7778">
      <w:pPr>
        <w:pStyle w:val="EndNoteBibliography"/>
        <w:ind w:left="720" w:hanging="720"/>
        <w:rPr>
          <w:noProof/>
        </w:rPr>
      </w:pPr>
      <w:r w:rsidRPr="00AA7778">
        <w:rPr>
          <w:noProof/>
        </w:rPr>
        <w:t>Edmands, S. 1999. Heterosis and outbreeding depression in interpopulation crosses spanning a wide range of divergence. Evolution 53:1757-1768.</w:t>
      </w:r>
    </w:p>
    <w:p w14:paraId="5B5E39DB" w14:textId="77777777" w:rsidR="00AA7778" w:rsidRPr="00AA7778" w:rsidRDefault="00AA7778" w:rsidP="00AA7778">
      <w:pPr>
        <w:pStyle w:val="EndNoteBibliography"/>
        <w:ind w:left="720" w:hanging="720"/>
        <w:rPr>
          <w:noProof/>
        </w:rPr>
      </w:pPr>
      <w:r w:rsidRPr="00AA7778">
        <w:rPr>
          <w:noProof/>
        </w:rPr>
        <w:t>Evett, I. W. and B. S. Weir. 1998. Interpreting DNA evidence: statistical genetics for forensic scientists. Sinauer Associates, Sunderland.</w:t>
      </w:r>
    </w:p>
    <w:p w14:paraId="1835E2EF" w14:textId="77777777" w:rsidR="00AA7778" w:rsidRPr="00AA7778" w:rsidRDefault="00AA7778" w:rsidP="00AA7778">
      <w:pPr>
        <w:pStyle w:val="EndNoteBibliography"/>
        <w:ind w:left="720" w:hanging="720"/>
        <w:rPr>
          <w:noProof/>
        </w:rPr>
      </w:pPr>
      <w:r w:rsidRPr="00AA7778">
        <w:rPr>
          <w:noProof/>
        </w:rPr>
        <w:t>Fisher, R. A. 1941. Average excess and average effect of a gene substitution. Annals of Eugenics 11:53-63.</w:t>
      </w:r>
    </w:p>
    <w:p w14:paraId="18C072E7" w14:textId="77777777" w:rsidR="00AA7778" w:rsidRPr="00AA7778" w:rsidRDefault="00AA7778" w:rsidP="00AA7778">
      <w:pPr>
        <w:pStyle w:val="EndNoteBibliography"/>
        <w:ind w:left="720" w:hanging="720"/>
        <w:rPr>
          <w:noProof/>
        </w:rPr>
      </w:pPr>
      <w:r w:rsidRPr="00AA7778">
        <w:rPr>
          <w:noProof/>
        </w:rPr>
        <w:t>Fisher, R. A. 1958. The genetical theory of natural selection. Dover Publications, New York.</w:t>
      </w:r>
    </w:p>
    <w:p w14:paraId="4BC56EA0" w14:textId="77777777" w:rsidR="00AA7778" w:rsidRPr="00AA7778" w:rsidRDefault="00AA7778" w:rsidP="00AA7778">
      <w:pPr>
        <w:pStyle w:val="EndNoteBibliography"/>
        <w:ind w:left="720" w:hanging="720"/>
        <w:rPr>
          <w:noProof/>
        </w:rPr>
      </w:pPr>
      <w:r w:rsidRPr="00AA7778">
        <w:rPr>
          <w:noProof/>
        </w:rPr>
        <w:t>Fox, C. W., M. E. Czesak, and W. G. Wallin. 2004. Complex genetic architecture of population differences in adult lifespan of a beetle: nonadditive inheritance, gender differences, body size and a large maternal effect. J Evol Biol 17:1007-1017.</w:t>
      </w:r>
    </w:p>
    <w:p w14:paraId="38CCEE08" w14:textId="77777777" w:rsidR="00AA7778" w:rsidRPr="00AA7778" w:rsidRDefault="00AA7778" w:rsidP="00AA7778">
      <w:pPr>
        <w:pStyle w:val="EndNoteBibliography"/>
        <w:ind w:left="720" w:hanging="720"/>
        <w:rPr>
          <w:noProof/>
        </w:rPr>
      </w:pPr>
      <w:r w:rsidRPr="00AA7778">
        <w:rPr>
          <w:noProof/>
        </w:rPr>
        <w:t>Fox, C. W., J. D. Wagner, S. Cline, F. A. Thomas, and F. J. Messina. 2011. Rapid Evolution of Lifespan in a Novel Environment: Sex-Specific Responses and Underlying Genetic Architecture. Evolutionary Biology 38:182-196.</w:t>
      </w:r>
    </w:p>
    <w:p w14:paraId="67704252" w14:textId="77777777" w:rsidR="00AA7778" w:rsidRPr="00AA7778" w:rsidRDefault="00AA7778" w:rsidP="00AA7778">
      <w:pPr>
        <w:pStyle w:val="EndNoteBibliography"/>
        <w:ind w:left="720" w:hanging="720"/>
        <w:rPr>
          <w:noProof/>
        </w:rPr>
      </w:pPr>
      <w:r w:rsidRPr="00AA7778">
        <w:rPr>
          <w:noProof/>
        </w:rPr>
        <w:t>Fritz, R. S., C. G. Hochwender, B. R. Albrectsen, and M. E. Czesak. 2006. Fitness and Genetic Architecture of Parent and Hybrid Willows in Common Gardens. Evolution 60:1215.</w:t>
      </w:r>
    </w:p>
    <w:p w14:paraId="060B6782" w14:textId="77777777" w:rsidR="00AA7778" w:rsidRPr="00AA7778" w:rsidRDefault="00AA7778" w:rsidP="00AA7778">
      <w:pPr>
        <w:pStyle w:val="EndNoteBibliography"/>
        <w:ind w:left="720" w:hanging="720"/>
        <w:rPr>
          <w:noProof/>
        </w:rPr>
      </w:pPr>
      <w:r w:rsidRPr="00AA7778">
        <w:rPr>
          <w:noProof/>
        </w:rPr>
        <w:t>Fuller, R. C. 2008. Genetic incompatibilities in killifish and the role of environment. Evolution 62:3056-3068.</w:t>
      </w:r>
    </w:p>
    <w:p w14:paraId="38B5263A" w14:textId="77777777" w:rsidR="00AA7778" w:rsidRPr="00AA7778" w:rsidRDefault="00AA7778" w:rsidP="00AA7778">
      <w:pPr>
        <w:pStyle w:val="EndNoteBibliography"/>
        <w:ind w:left="720" w:hanging="720"/>
        <w:rPr>
          <w:noProof/>
        </w:rPr>
      </w:pPr>
      <w:r w:rsidRPr="00AA7778">
        <w:rPr>
          <w:noProof/>
        </w:rPr>
        <w:t>Galloway, L. F. and C. B. Fenster. 2001. Nuclear and cytoplasmic contributions to intraspecific divergence in an annual legume. Evolution 55:488-497.</w:t>
      </w:r>
    </w:p>
    <w:p w14:paraId="3716F6ED" w14:textId="77777777" w:rsidR="00AA7778" w:rsidRPr="00AA7778" w:rsidRDefault="00AA7778" w:rsidP="00AA7778">
      <w:pPr>
        <w:pStyle w:val="EndNoteBibliography"/>
        <w:ind w:left="720" w:hanging="720"/>
        <w:rPr>
          <w:noProof/>
        </w:rPr>
      </w:pPr>
      <w:r w:rsidRPr="00AA7778">
        <w:rPr>
          <w:noProof/>
        </w:rPr>
        <w:t>Gilchrist, A. S. and L. Partridge. 1999. A comparison of the genetic basis of wing size divergence in three parallel body size clines of Drosophila melanogaster. Genetics 153:1775-1787.</w:t>
      </w:r>
    </w:p>
    <w:p w14:paraId="6669CC8D" w14:textId="77777777" w:rsidR="00AA7778" w:rsidRPr="00AA7778" w:rsidRDefault="00AA7778" w:rsidP="00AA7778">
      <w:pPr>
        <w:pStyle w:val="EndNoteBibliography"/>
        <w:ind w:left="720" w:hanging="720"/>
        <w:rPr>
          <w:noProof/>
        </w:rPr>
      </w:pPr>
      <w:r w:rsidRPr="00AA7778">
        <w:rPr>
          <w:noProof/>
        </w:rPr>
        <w:t>Goodnight, C. J. 1987. On the effect of founder events on epistatic genetic variance. Evolution 41:80-91.</w:t>
      </w:r>
    </w:p>
    <w:p w14:paraId="6AFFB298" w14:textId="77777777" w:rsidR="00AA7778" w:rsidRPr="00AA7778" w:rsidRDefault="00AA7778" w:rsidP="00AA7778">
      <w:pPr>
        <w:pStyle w:val="EndNoteBibliography"/>
        <w:ind w:left="720" w:hanging="720"/>
        <w:rPr>
          <w:noProof/>
        </w:rPr>
      </w:pPr>
      <w:r w:rsidRPr="00AA7778">
        <w:rPr>
          <w:noProof/>
        </w:rPr>
        <w:t>Goodnight, C. J. 1988. Epistasis and the effect of founder events on the additive genetic variance. Evolution 42:441-454.</w:t>
      </w:r>
    </w:p>
    <w:p w14:paraId="5B634A1E" w14:textId="77777777" w:rsidR="00AA7778" w:rsidRPr="00AA7778" w:rsidRDefault="00AA7778" w:rsidP="00AA7778">
      <w:pPr>
        <w:pStyle w:val="EndNoteBibliography"/>
        <w:ind w:left="720" w:hanging="720"/>
        <w:rPr>
          <w:noProof/>
        </w:rPr>
      </w:pPr>
      <w:r w:rsidRPr="00AA7778">
        <w:rPr>
          <w:noProof/>
        </w:rPr>
        <w:t>Hayman, B. I. 1958. The seperation of epistatic from additive and dominance variation in generation means. Heredity 12:371-390.</w:t>
      </w:r>
    </w:p>
    <w:p w14:paraId="4BEE8A5C" w14:textId="77777777" w:rsidR="00AA7778" w:rsidRPr="00AA7778" w:rsidRDefault="00AA7778" w:rsidP="00AA7778">
      <w:pPr>
        <w:pStyle w:val="EndNoteBibliography"/>
        <w:ind w:left="720" w:hanging="720"/>
        <w:rPr>
          <w:noProof/>
        </w:rPr>
      </w:pPr>
      <w:r w:rsidRPr="00AA7778">
        <w:rPr>
          <w:noProof/>
        </w:rPr>
        <w:t>Hurvich, C. M. and C.-L. Tsai. 1989. Regression and time series model selection in small samples. Biometrika 76:297-307.</w:t>
      </w:r>
    </w:p>
    <w:p w14:paraId="01335776" w14:textId="77777777" w:rsidR="00AA7778" w:rsidRPr="00AA7778" w:rsidRDefault="00AA7778" w:rsidP="00AA7778">
      <w:pPr>
        <w:pStyle w:val="EndNoteBibliography"/>
        <w:ind w:left="720" w:hanging="720"/>
        <w:rPr>
          <w:noProof/>
        </w:rPr>
      </w:pPr>
      <w:r w:rsidRPr="00AA7778">
        <w:rPr>
          <w:noProof/>
        </w:rPr>
        <w:t>Jeffreys, H. 1948. Theory of Probability. Oxford University, Oxford, UK.</w:t>
      </w:r>
    </w:p>
    <w:p w14:paraId="3AF20744" w14:textId="77777777" w:rsidR="00AA7778" w:rsidRPr="00AA7778" w:rsidRDefault="00AA7778" w:rsidP="00AA7778">
      <w:pPr>
        <w:pStyle w:val="EndNoteBibliography"/>
        <w:ind w:left="720" w:hanging="720"/>
        <w:rPr>
          <w:noProof/>
        </w:rPr>
      </w:pPr>
      <w:r w:rsidRPr="00AA7778">
        <w:rPr>
          <w:noProof/>
        </w:rPr>
        <w:t>Lair, K. P., W. E. Bradshaw, and C. M. Holzapfel. 1997. Evolutionary divergence of the genetic architecture underlying photoperiodism in the pitcher-plant mosquito, Wyeomyia smithii. Genetics 147:1873-1883.</w:t>
      </w:r>
    </w:p>
    <w:p w14:paraId="0F3FDAE3" w14:textId="77777777" w:rsidR="00AA7778" w:rsidRPr="00AA7778" w:rsidRDefault="00AA7778" w:rsidP="00AA7778">
      <w:pPr>
        <w:pStyle w:val="EndNoteBibliography"/>
        <w:ind w:left="720" w:hanging="720"/>
        <w:rPr>
          <w:noProof/>
        </w:rPr>
      </w:pPr>
      <w:r w:rsidRPr="00AA7778">
        <w:rPr>
          <w:noProof/>
        </w:rPr>
        <w:t>Lande, R. and S. J. Arnold. 1983. The Measurement of Selection on Correlated Characters. Evolution 37:1210-1226.</w:t>
      </w:r>
    </w:p>
    <w:p w14:paraId="176CA820" w14:textId="77777777" w:rsidR="00AA7778" w:rsidRPr="00AA7778" w:rsidRDefault="00AA7778" w:rsidP="00AA7778">
      <w:pPr>
        <w:pStyle w:val="EndNoteBibliography"/>
        <w:ind w:left="720" w:hanging="720"/>
        <w:rPr>
          <w:noProof/>
        </w:rPr>
      </w:pPr>
      <w:r w:rsidRPr="00AA7778">
        <w:rPr>
          <w:noProof/>
        </w:rPr>
        <w:t>Lynch, M. and B. Walsh. 1998. Lynch, M., &amp; Walsh, B. (1998). Genetics and analysis of quantitative traits. Sinauer Associates, Inc., Sunderland, Massachusetts.</w:t>
      </w:r>
    </w:p>
    <w:p w14:paraId="0132B8DE" w14:textId="77777777" w:rsidR="00AA7778" w:rsidRPr="00AA7778" w:rsidRDefault="00AA7778" w:rsidP="00AA7778">
      <w:pPr>
        <w:pStyle w:val="EndNoteBibliography"/>
        <w:ind w:left="720" w:hanging="720"/>
        <w:rPr>
          <w:noProof/>
        </w:rPr>
      </w:pPr>
      <w:r w:rsidRPr="00AA7778">
        <w:rPr>
          <w:noProof/>
        </w:rPr>
        <w:t>Mather, K. and J. L. Jinks. 1982. Biometrical genetics: The study of continuous variation. Chapman and Hall, London.</w:t>
      </w:r>
    </w:p>
    <w:p w14:paraId="11647B23" w14:textId="77777777" w:rsidR="00AA7778" w:rsidRPr="00AA7778" w:rsidRDefault="00AA7778" w:rsidP="00AA7778">
      <w:pPr>
        <w:pStyle w:val="EndNoteBibliography"/>
        <w:ind w:left="720" w:hanging="720"/>
        <w:rPr>
          <w:noProof/>
        </w:rPr>
      </w:pPr>
      <w:r w:rsidRPr="00AA7778">
        <w:rPr>
          <w:noProof/>
        </w:rPr>
        <w:t>McQuarrie, A. D. and C.-L. Tsai. 1998. Regression and time series model selection. World Scientific Publishing Company, Singapore.</w:t>
      </w:r>
    </w:p>
    <w:p w14:paraId="3A26B936" w14:textId="77777777" w:rsidR="00AA7778" w:rsidRPr="00AA7778" w:rsidRDefault="00AA7778" w:rsidP="00AA7778">
      <w:pPr>
        <w:pStyle w:val="EndNoteBibliography"/>
        <w:ind w:left="720" w:hanging="720"/>
        <w:rPr>
          <w:noProof/>
        </w:rPr>
      </w:pPr>
      <w:r w:rsidRPr="00AA7778">
        <w:rPr>
          <w:noProof/>
        </w:rPr>
        <w:t>Miller, G. T., W. T. Starmer, and S. Pitnick. 2003. Quantitative genetic analysis of among-population variation in sperm and female sperm-storage organ length in Drosophila mojavensis. Genetical Research 81:213-220.</w:t>
      </w:r>
    </w:p>
    <w:p w14:paraId="774D11FF" w14:textId="77777777" w:rsidR="00AA7778" w:rsidRPr="00AA7778" w:rsidRDefault="00AA7778" w:rsidP="00AA7778">
      <w:pPr>
        <w:pStyle w:val="EndNoteBibliography"/>
        <w:ind w:left="720" w:hanging="720"/>
        <w:rPr>
          <w:noProof/>
        </w:rPr>
      </w:pPr>
      <w:r w:rsidRPr="00AA7778">
        <w:rPr>
          <w:noProof/>
        </w:rPr>
        <w:t>R Development Core Team. 2013. R: A Language and Environment for Statistical Computing, Vienna, Austria.</w:t>
      </w:r>
    </w:p>
    <w:p w14:paraId="56EF2005" w14:textId="77777777" w:rsidR="00AA7778" w:rsidRPr="00AA7778" w:rsidRDefault="00AA7778" w:rsidP="00AA7778">
      <w:pPr>
        <w:pStyle w:val="EndNoteBibliography"/>
        <w:ind w:left="720" w:hanging="720"/>
        <w:rPr>
          <w:noProof/>
        </w:rPr>
      </w:pPr>
      <w:r w:rsidRPr="00AA7778">
        <w:rPr>
          <w:noProof/>
        </w:rPr>
        <w:t>RStudio. 2012. RStudio: Integrated development environment for R (Version 0.98.976), Boston, MA.</w:t>
      </w:r>
    </w:p>
    <w:p w14:paraId="2C67D637" w14:textId="77777777" w:rsidR="00AA7778" w:rsidRPr="00AA7778" w:rsidRDefault="00AA7778" w:rsidP="00AA7778">
      <w:pPr>
        <w:pStyle w:val="EndNoteBibliography"/>
        <w:ind w:left="720" w:hanging="720"/>
        <w:rPr>
          <w:noProof/>
        </w:rPr>
      </w:pPr>
      <w:r w:rsidRPr="00AA7778">
        <w:rPr>
          <w:noProof/>
        </w:rPr>
        <w:t>Schiffer, M., A. S. Gilchrist, and A. A. Hoffmann. 2006. The Contrasting Genetic Architecture of Wing Size, Viability, and Development Time in a Rainforest Species and Its More Widely Distributed Relative. Evolution 60:106.</w:t>
      </w:r>
    </w:p>
    <w:p w14:paraId="37F6F1D0" w14:textId="77777777" w:rsidR="00AA7778" w:rsidRPr="00AA7778" w:rsidRDefault="00AA7778" w:rsidP="00AA7778">
      <w:pPr>
        <w:pStyle w:val="EndNoteBibliography"/>
        <w:ind w:left="720" w:hanging="720"/>
        <w:rPr>
          <w:noProof/>
        </w:rPr>
      </w:pPr>
      <w:r w:rsidRPr="00AA7778">
        <w:rPr>
          <w:noProof/>
        </w:rPr>
        <w:t>Tymchuk, W. E., L. F. Sundstrom, and R. H. Devlin. 2007. Growth and survival trade-offs and outbreeding depression in rainbow trout (Oncorhynchus mykiss). Evolution 61:1225-1237.</w:t>
      </w:r>
    </w:p>
    <w:p w14:paraId="33D05B04" w14:textId="77777777" w:rsidR="00AA7778" w:rsidRPr="00AA7778" w:rsidRDefault="00AA7778" w:rsidP="00AA7778">
      <w:pPr>
        <w:pStyle w:val="EndNoteBibliography"/>
        <w:ind w:left="720" w:hanging="720"/>
        <w:rPr>
          <w:noProof/>
        </w:rPr>
      </w:pPr>
      <w:r w:rsidRPr="00AA7778">
        <w:rPr>
          <w:noProof/>
        </w:rPr>
        <w:t>van Heerwaarden, B., Y. Willi, T. N. Kristensen, and A. A. Hoffmann. 2008. Population bottlenecks increase additive genetic variance but do not break a selection limit in rain forest Drosophila. Genetics 179:2135-2146.</w:t>
      </w:r>
    </w:p>
    <w:p w14:paraId="27916509" w14:textId="77777777" w:rsidR="00AA7778" w:rsidRPr="00AA7778" w:rsidRDefault="00AA7778" w:rsidP="00AA7778">
      <w:pPr>
        <w:pStyle w:val="EndNoteBibliography"/>
        <w:ind w:left="720" w:hanging="720"/>
        <w:rPr>
          <w:noProof/>
        </w:rPr>
      </w:pPr>
      <w:r w:rsidRPr="00AA7778">
        <w:rPr>
          <w:noProof/>
        </w:rPr>
        <w:t xml:space="preserve">Wade, M. J. 2000. Epistasis as a genetic constraint within popualtions and an accelerant of adaptive divergence among them. Pp. xiii, 330 p. </w:t>
      </w:r>
      <w:r w:rsidRPr="00AA7778">
        <w:rPr>
          <w:i/>
          <w:noProof/>
        </w:rPr>
        <w:t>in</w:t>
      </w:r>
      <w:r w:rsidRPr="00AA7778">
        <w:rPr>
          <w:noProof/>
        </w:rPr>
        <w:t xml:space="preserve"> J. B. Wolf, E. D. Brodie, and M. J. Wade, eds. Epistasis and the evolutionary process. Oxford University Press, Oxford England ; New York.</w:t>
      </w:r>
    </w:p>
    <w:p w14:paraId="4BD01703" w14:textId="77777777" w:rsidR="00AA7778" w:rsidRPr="00AA7778" w:rsidRDefault="00AA7778" w:rsidP="00AA7778">
      <w:pPr>
        <w:pStyle w:val="EndNoteBibliography"/>
        <w:ind w:left="720" w:hanging="720"/>
        <w:rPr>
          <w:noProof/>
        </w:rPr>
      </w:pPr>
      <w:r w:rsidRPr="00AA7778">
        <w:rPr>
          <w:noProof/>
        </w:rPr>
        <w:t>Wade, M. J. 2002. A gene's eye view of epistasis, selection and speciation. Journal of Evolutionary Biology 15:337-346.</w:t>
      </w:r>
    </w:p>
    <w:p w14:paraId="4F580DA1" w14:textId="77777777" w:rsidR="00AA7778" w:rsidRPr="00AA7778" w:rsidRDefault="00AA7778" w:rsidP="00AA7778">
      <w:pPr>
        <w:pStyle w:val="EndNoteBibliography"/>
        <w:ind w:left="720" w:hanging="720"/>
        <w:rPr>
          <w:noProof/>
        </w:rPr>
      </w:pPr>
      <w:r w:rsidRPr="00AA7778">
        <w:rPr>
          <w:noProof/>
        </w:rPr>
        <w:t>Wade, M. J. and C. J. Goodnight. 1998. Perspective: the theories of Fisher and Wright in the context of metapopulations: when nature does many small experiments. Evolution 52:1537-1553.</w:t>
      </w:r>
    </w:p>
    <w:p w14:paraId="00C6BD3E" w14:textId="77777777" w:rsidR="00AA7778" w:rsidRPr="00AA7778" w:rsidRDefault="00AA7778" w:rsidP="00AA7778">
      <w:pPr>
        <w:pStyle w:val="EndNoteBibliography"/>
        <w:ind w:left="720" w:hanging="720"/>
        <w:rPr>
          <w:noProof/>
        </w:rPr>
      </w:pPr>
      <w:r w:rsidRPr="00AA7778">
        <w:rPr>
          <w:noProof/>
        </w:rPr>
        <w:t>Whittingham, M. J., P. A. Stephens, R. B. Bradbury, and R. P. Freckleton. 2006. Why do we still use stepwise modelling in ecology and behaviour? The Journal of animal ecology 75:1182-1189.</w:t>
      </w:r>
    </w:p>
    <w:p w14:paraId="0B3DE01D" w14:textId="77777777" w:rsidR="00AA7778" w:rsidRPr="00AA7778" w:rsidRDefault="00AA7778" w:rsidP="00AA7778">
      <w:pPr>
        <w:pStyle w:val="EndNoteBibliography"/>
        <w:ind w:left="720" w:hanging="720"/>
        <w:rPr>
          <w:noProof/>
        </w:rPr>
      </w:pPr>
      <w:r w:rsidRPr="00AA7778">
        <w:rPr>
          <w:noProof/>
        </w:rPr>
        <w:t>Wilkinson, L. 1979. Tests of Significance in Stepwise Regression. Psychological Bulletin 86:168-174.</w:t>
      </w:r>
    </w:p>
    <w:p w14:paraId="18607342" w14:textId="77777777" w:rsidR="00AA7778" w:rsidRPr="00AA7778" w:rsidRDefault="00AA7778" w:rsidP="00AA7778">
      <w:pPr>
        <w:pStyle w:val="EndNoteBibliography"/>
        <w:ind w:left="720" w:hanging="720"/>
        <w:rPr>
          <w:noProof/>
        </w:rPr>
      </w:pPr>
      <w:r w:rsidRPr="00AA7778">
        <w:rPr>
          <w:noProof/>
        </w:rPr>
        <w:t>Wright, S. 1931. Evolution in Mendelian populations. Genetics 16:97-159.</w:t>
      </w:r>
    </w:p>
    <w:p w14:paraId="23FFA5D9" w14:textId="5FCB614B" w:rsidR="00EF58D8" w:rsidRPr="00EF58D8" w:rsidRDefault="005E333E" w:rsidP="001E72AA">
      <w:pPr>
        <w:widowControl w:val="0"/>
        <w:tabs>
          <w:tab w:val="left" w:pos="630"/>
        </w:tabs>
        <w:autoSpaceDE w:val="0"/>
        <w:autoSpaceDN w:val="0"/>
        <w:adjustRightInd w:val="0"/>
        <w:spacing w:after="240"/>
        <w:ind w:left="720" w:hanging="720"/>
        <w:rPr>
          <w:rFonts w:ascii="Times" w:hAnsi="Times" w:cs="Times"/>
          <w:b/>
        </w:rPr>
      </w:pPr>
      <w:r w:rsidRPr="008205FB">
        <w:rPr>
          <w:rFonts w:asciiTheme="majorHAnsi" w:hAnsiTheme="majorHAnsi"/>
        </w:rPr>
        <w:fldChar w:fldCharType="end"/>
      </w:r>
      <w:r w:rsidR="00EF58D8" w:rsidRPr="00EF58D8">
        <w:rPr>
          <w:rFonts w:ascii="Times" w:hAnsi="Times" w:cs="Times"/>
          <w:b/>
          <w:sz w:val="22"/>
          <w:szCs w:val="22"/>
        </w:rPr>
        <w:t xml:space="preserve"> </w:t>
      </w:r>
    </w:p>
    <w:p w14:paraId="052C6518" w14:textId="1DDC24BF" w:rsidR="00DF24B0" w:rsidRDefault="00DF24B0">
      <w:pPr>
        <w:rPr>
          <w:rFonts w:asciiTheme="majorHAnsi" w:hAnsiTheme="majorHAnsi"/>
        </w:rPr>
      </w:pPr>
      <w:r>
        <w:rPr>
          <w:rFonts w:asciiTheme="majorHAnsi" w:hAnsiTheme="majorHAnsi"/>
        </w:rPr>
        <w:br w:type="page"/>
      </w:r>
    </w:p>
    <w:p w14:paraId="5200425D" w14:textId="77777777" w:rsidR="00DF24B0" w:rsidRPr="00BB0470" w:rsidRDefault="00DF24B0" w:rsidP="00DF24B0">
      <w:pPr>
        <w:spacing w:line="480" w:lineRule="auto"/>
        <w:rPr>
          <w:rFonts w:asciiTheme="majorHAnsi" w:hAnsiTheme="majorHAnsi"/>
        </w:rPr>
      </w:pPr>
      <w:r w:rsidRPr="00BB0470">
        <w:rPr>
          <w:rFonts w:asciiTheme="majorHAnsi" w:hAnsiTheme="majorHAnsi"/>
          <w:b/>
        </w:rPr>
        <w:t xml:space="preserve">Figure 1. Analysis of </w:t>
      </w:r>
      <w:r>
        <w:rPr>
          <w:rFonts w:asciiTheme="majorHAnsi" w:hAnsiTheme="majorHAnsi"/>
          <w:b/>
        </w:rPr>
        <w:t xml:space="preserve">4 simulated </w:t>
      </w:r>
      <w:r w:rsidRPr="00BB0470">
        <w:rPr>
          <w:rFonts w:asciiTheme="majorHAnsi" w:hAnsiTheme="majorHAnsi"/>
          <w:b/>
        </w:rPr>
        <w:t>data</w:t>
      </w:r>
      <w:r>
        <w:rPr>
          <w:rFonts w:asciiTheme="majorHAnsi" w:hAnsiTheme="majorHAnsi"/>
          <w:b/>
        </w:rPr>
        <w:t>sets</w:t>
      </w:r>
      <w:r w:rsidRPr="00BB0470">
        <w:rPr>
          <w:rFonts w:asciiTheme="majorHAnsi" w:hAnsiTheme="majorHAnsi"/>
          <w:b/>
        </w:rPr>
        <w:t xml:space="preserve"> </w:t>
      </w:r>
      <w:r>
        <w:rPr>
          <w:rFonts w:asciiTheme="majorHAnsi" w:hAnsiTheme="majorHAnsi"/>
          <w:b/>
        </w:rPr>
        <w:t>with varying magnitude of CGE contribution</w:t>
      </w:r>
      <w:r w:rsidRPr="00BB0470">
        <w:rPr>
          <w:rFonts w:asciiTheme="majorHAnsi" w:hAnsiTheme="majorHAnsi"/>
          <w:b/>
        </w:rPr>
        <w:t>.</w:t>
      </w:r>
      <w:r w:rsidRPr="00BB0470">
        <w:rPr>
          <w:rFonts w:asciiTheme="majorHAnsi" w:hAnsiTheme="majorHAnsi"/>
        </w:rPr>
        <w:t xml:space="preserve"> Each </w:t>
      </w:r>
      <w:r>
        <w:rPr>
          <w:rFonts w:asciiTheme="majorHAnsi" w:hAnsiTheme="majorHAnsi"/>
        </w:rPr>
        <w:t xml:space="preserve">plot shows the distribution of model weighted parameter estimates from 250 replicates. In each plot curve 1 is for CGEs with a true value of 0, curve 2 for CGEs that generated the line means and varied from 0.25 to 2, curve 3 is for the estimate of the mean.  </w:t>
      </w:r>
      <w:r w:rsidRPr="00BB0470">
        <w:rPr>
          <w:rFonts w:asciiTheme="majorHAnsi" w:hAnsiTheme="majorHAnsi"/>
        </w:rPr>
        <w:t xml:space="preserve">In all cases, </w:t>
      </w:r>
      <w:r>
        <w:rPr>
          <w:rFonts w:asciiTheme="majorHAnsi" w:hAnsiTheme="majorHAnsi"/>
        </w:rPr>
        <w:t>t</w:t>
      </w:r>
      <w:r w:rsidRPr="00BB0470">
        <w:rPr>
          <w:rFonts w:asciiTheme="majorHAnsi" w:hAnsiTheme="majorHAnsi"/>
        </w:rPr>
        <w:t>he dashed red line</w:t>
      </w:r>
      <w:r>
        <w:rPr>
          <w:rFonts w:asciiTheme="majorHAnsi" w:hAnsiTheme="majorHAnsi"/>
        </w:rPr>
        <w:t xml:space="preserve"> indicates the generating parameter values</w:t>
      </w:r>
      <w:r w:rsidRPr="00BB0470">
        <w:rPr>
          <w:rFonts w:asciiTheme="majorHAnsi" w:hAnsiTheme="majorHAnsi"/>
        </w:rPr>
        <w:t xml:space="preserve">. </w:t>
      </w:r>
      <w:r w:rsidRPr="00C503C3">
        <w:rPr>
          <w:rFonts w:asciiTheme="majorHAnsi" w:hAnsiTheme="majorHAnsi"/>
          <w:b/>
        </w:rPr>
        <w:t>A</w:t>
      </w:r>
      <w:r>
        <w:rPr>
          <w:rFonts w:asciiTheme="majorHAnsi" w:hAnsiTheme="majorHAnsi"/>
        </w:rPr>
        <w:t xml:space="preserve">) Dataset 1 effect size of 0.25.  </w:t>
      </w:r>
      <w:r w:rsidRPr="00C503C3">
        <w:rPr>
          <w:rFonts w:asciiTheme="majorHAnsi" w:hAnsiTheme="majorHAnsi"/>
          <w:b/>
        </w:rPr>
        <w:t>B</w:t>
      </w:r>
      <w:r>
        <w:rPr>
          <w:rFonts w:asciiTheme="majorHAnsi" w:hAnsiTheme="majorHAnsi"/>
        </w:rPr>
        <w:t>) Dataset 2 effect size of 0.5</w:t>
      </w:r>
      <w:r w:rsidRPr="00BB0470">
        <w:rPr>
          <w:rFonts w:asciiTheme="majorHAnsi" w:hAnsiTheme="majorHAnsi"/>
        </w:rPr>
        <w:t>.</w:t>
      </w:r>
      <w:r>
        <w:rPr>
          <w:rFonts w:asciiTheme="majorHAnsi" w:hAnsiTheme="majorHAnsi"/>
        </w:rPr>
        <w:t xml:space="preserve"> </w:t>
      </w:r>
      <w:r w:rsidRPr="00C503C3">
        <w:rPr>
          <w:rFonts w:asciiTheme="majorHAnsi" w:hAnsiTheme="majorHAnsi"/>
          <w:b/>
        </w:rPr>
        <w:t>C</w:t>
      </w:r>
      <w:r>
        <w:rPr>
          <w:rFonts w:asciiTheme="majorHAnsi" w:hAnsiTheme="majorHAnsi"/>
        </w:rPr>
        <w:t xml:space="preserve">) Dataset 3 effect size of 1 </w:t>
      </w:r>
      <w:r w:rsidRPr="00C503C3">
        <w:rPr>
          <w:rFonts w:asciiTheme="majorHAnsi" w:hAnsiTheme="majorHAnsi"/>
          <w:b/>
        </w:rPr>
        <w:t>D</w:t>
      </w:r>
      <w:r>
        <w:rPr>
          <w:rFonts w:asciiTheme="majorHAnsi" w:hAnsiTheme="majorHAnsi"/>
        </w:rPr>
        <w:t xml:space="preserve">) Dataset 4 effect size of 2 </w:t>
      </w:r>
      <w:r w:rsidRPr="00C503C3">
        <w:rPr>
          <w:rFonts w:asciiTheme="majorHAnsi" w:hAnsiTheme="majorHAnsi"/>
          <w:b/>
        </w:rPr>
        <w:t>E</w:t>
      </w:r>
      <w:r>
        <w:rPr>
          <w:rFonts w:asciiTheme="majorHAnsi" w:hAnsiTheme="majorHAnsi"/>
        </w:rPr>
        <w:t xml:space="preserve">) Dataset 4 Iterations that correctly identified the true model </w:t>
      </w:r>
      <w:r w:rsidRPr="00C503C3">
        <w:rPr>
          <w:rFonts w:asciiTheme="majorHAnsi" w:hAnsiTheme="majorHAnsi"/>
          <w:b/>
        </w:rPr>
        <w:t>F</w:t>
      </w:r>
      <w:r>
        <w:rPr>
          <w:rFonts w:asciiTheme="majorHAnsi" w:hAnsiTheme="majorHAnsi"/>
        </w:rPr>
        <w:t>) Dataset 4 Iterations that failed to identify the true model.</w:t>
      </w:r>
    </w:p>
    <w:p w14:paraId="3E0869C8" w14:textId="77777777" w:rsidR="00DF24B0" w:rsidRDefault="00DF24B0" w:rsidP="00DF24B0">
      <w:pPr>
        <w:spacing w:line="480" w:lineRule="auto"/>
        <w:rPr>
          <w:rFonts w:asciiTheme="majorHAnsi" w:hAnsiTheme="majorHAnsi"/>
        </w:rPr>
      </w:pPr>
    </w:p>
    <w:p w14:paraId="63CEEF67" w14:textId="77777777" w:rsidR="00DF24B0" w:rsidRDefault="00DF24B0" w:rsidP="00DF24B0">
      <w:pPr>
        <w:spacing w:line="480" w:lineRule="auto"/>
        <w:rPr>
          <w:rFonts w:asciiTheme="majorHAnsi" w:hAnsiTheme="majorHAnsi"/>
        </w:rPr>
      </w:pPr>
      <w:r w:rsidRPr="000D5639">
        <w:rPr>
          <w:rFonts w:asciiTheme="majorHAnsi" w:hAnsiTheme="majorHAnsi"/>
          <w:b/>
        </w:rPr>
        <w:t xml:space="preserve">Figure </w:t>
      </w:r>
      <w:r>
        <w:rPr>
          <w:rFonts w:asciiTheme="majorHAnsi" w:hAnsiTheme="majorHAnsi"/>
          <w:b/>
        </w:rPr>
        <w:t>2</w:t>
      </w:r>
      <w:r w:rsidRPr="000D5639">
        <w:rPr>
          <w:rFonts w:asciiTheme="majorHAnsi" w:hAnsiTheme="majorHAnsi"/>
          <w:b/>
        </w:rPr>
        <w:t xml:space="preserve">. Parameter estimates for sperm receptacle length in </w:t>
      </w:r>
      <w:r w:rsidRPr="00CD2A8E">
        <w:rPr>
          <w:rFonts w:asciiTheme="majorHAnsi" w:hAnsiTheme="majorHAnsi"/>
          <w:b/>
          <w:i/>
        </w:rPr>
        <w:t>Drosophila mojavensis</w:t>
      </w:r>
      <w:r w:rsidRPr="000D5639">
        <w:rPr>
          <w:rFonts w:asciiTheme="majorHAnsi" w:hAnsiTheme="majorHAnsi"/>
          <w:b/>
        </w:rPr>
        <w:t>.</w:t>
      </w:r>
      <w:r>
        <w:rPr>
          <w:rFonts w:asciiTheme="majorHAnsi" w:hAnsiTheme="majorHAnsi"/>
        </w:rPr>
        <w:t xml:space="preserve">  Bars indicate the magnitude of the genetic effect indicated on the X axis and whiskers provide the conditional standard error.</w:t>
      </w:r>
    </w:p>
    <w:p w14:paraId="080E7330" w14:textId="09209091" w:rsidR="00DF24B0" w:rsidRDefault="00DF24B0" w:rsidP="00DF24B0">
      <w:pPr>
        <w:spacing w:line="480" w:lineRule="auto"/>
        <w:rPr>
          <w:rFonts w:asciiTheme="majorHAnsi" w:hAnsiTheme="majorHAnsi"/>
          <w:b/>
        </w:rPr>
      </w:pPr>
    </w:p>
    <w:p w14:paraId="2D659A88" w14:textId="77777777" w:rsidR="00DF24B0" w:rsidRPr="00BB0470" w:rsidRDefault="00DF24B0" w:rsidP="00DF24B0">
      <w:pPr>
        <w:spacing w:line="480" w:lineRule="auto"/>
        <w:rPr>
          <w:rFonts w:asciiTheme="majorHAnsi" w:hAnsiTheme="majorHAnsi"/>
        </w:rPr>
      </w:pPr>
      <w:r w:rsidRPr="00793242">
        <w:rPr>
          <w:rFonts w:asciiTheme="majorHAnsi" w:hAnsiTheme="majorHAnsi"/>
          <w:b/>
        </w:rPr>
        <w:t xml:space="preserve">Figure 3. </w:t>
      </w:r>
      <w:r w:rsidRPr="00793242">
        <w:rPr>
          <w:rFonts w:asciiTheme="majorHAnsi" w:hAnsiTheme="majorHAnsi"/>
        </w:rPr>
        <w:t xml:space="preserve">Model weighted parameter estimates for the genetic architecture underlying sperm length in </w:t>
      </w:r>
      <w:r w:rsidRPr="00793242">
        <w:rPr>
          <w:rFonts w:asciiTheme="majorHAnsi" w:hAnsiTheme="majorHAnsi"/>
          <w:i/>
        </w:rPr>
        <w:t>Drosophila mojavensis</w:t>
      </w:r>
      <w:r w:rsidRPr="00793242">
        <w:rPr>
          <w:rFonts w:asciiTheme="majorHAnsi" w:hAnsiTheme="majorHAnsi"/>
        </w:rPr>
        <w:t>.</w:t>
      </w:r>
      <w:r w:rsidRPr="00793242">
        <w:rPr>
          <w:rFonts w:asciiTheme="majorHAnsi" w:hAnsiTheme="majorHAnsi"/>
          <w:b/>
        </w:rPr>
        <w:t xml:space="preserve"> </w:t>
      </w:r>
      <w:r>
        <w:rPr>
          <w:rFonts w:asciiTheme="majorHAnsi" w:hAnsiTheme="majorHAnsi"/>
        </w:rPr>
        <w:t xml:space="preserve"> Bars are colored based on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Pr="00C2153A">
        <w:rPr>
          <w:rFonts w:asciiTheme="majorHAnsi" w:hAnsiTheme="majorHAnsi"/>
          <w:color w:val="000000" w:themeColor="text1"/>
        </w:rPr>
        <w:t xml:space="preserve"> scores</w:t>
      </w:r>
      <w:r>
        <w:rPr>
          <w:rFonts w:asciiTheme="majorHAnsi" w:hAnsiTheme="majorHAnsi"/>
        </w:rPr>
        <w:t xml:space="preserve"> and indicate the magnitude of the genetic effects indicated on the X axis.  Whiskers indicate the unconditional standard errors. Only CGEs with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Del="00980CF2">
        <w:rPr>
          <w:rFonts w:asciiTheme="majorHAnsi" w:hAnsiTheme="majorHAnsi"/>
        </w:rPr>
        <w:t xml:space="preserve"> </w:t>
      </w:r>
      <w:r>
        <w:rPr>
          <w:rFonts w:asciiTheme="majorHAnsi" w:hAnsiTheme="majorHAnsi"/>
        </w:rPr>
        <w:t>of at least 0.15 are included.</w:t>
      </w:r>
    </w:p>
    <w:p w14:paraId="705A52F7" w14:textId="77777777" w:rsidR="00DF24B0" w:rsidRDefault="00DF24B0" w:rsidP="00DF24B0">
      <w:pPr>
        <w:spacing w:line="480" w:lineRule="auto"/>
        <w:rPr>
          <w:rFonts w:asciiTheme="majorHAnsi" w:hAnsiTheme="majorHAnsi"/>
        </w:rPr>
      </w:pPr>
      <w:bookmarkStart w:id="6" w:name="_GoBack"/>
      <w:bookmarkEnd w:id="6"/>
    </w:p>
    <w:p w14:paraId="542DB821" w14:textId="77777777" w:rsidR="00DF24B0" w:rsidRDefault="00DF24B0" w:rsidP="00DF24B0">
      <w:pPr>
        <w:spacing w:line="480" w:lineRule="auto"/>
        <w:rPr>
          <w:rFonts w:asciiTheme="majorHAnsi" w:hAnsiTheme="majorHAnsi"/>
        </w:rPr>
      </w:pPr>
      <w:r w:rsidRPr="00793242">
        <w:rPr>
          <w:rFonts w:asciiTheme="majorHAnsi" w:hAnsiTheme="majorHAnsi"/>
          <w:b/>
        </w:rPr>
        <w:t xml:space="preserve">Figure </w:t>
      </w:r>
      <w:r>
        <w:rPr>
          <w:rFonts w:asciiTheme="majorHAnsi" w:hAnsiTheme="majorHAnsi"/>
          <w:b/>
        </w:rPr>
        <w:t>4</w:t>
      </w:r>
      <w:r w:rsidRPr="00793242">
        <w:rPr>
          <w:rFonts w:asciiTheme="majorHAnsi" w:hAnsiTheme="majorHAnsi"/>
          <w:b/>
        </w:rPr>
        <w:t xml:space="preserve">. </w:t>
      </w:r>
      <w:r w:rsidRPr="00793242">
        <w:rPr>
          <w:rFonts w:asciiTheme="majorHAnsi" w:hAnsiTheme="majorHAnsi"/>
        </w:rPr>
        <w:t xml:space="preserve">Model weighted parameter estimates for the genetic architecture underlying </w:t>
      </w:r>
      <w:r>
        <w:rPr>
          <w:rFonts w:asciiTheme="majorHAnsi" w:hAnsiTheme="majorHAnsi"/>
        </w:rPr>
        <w:t>reproductive isolation</w:t>
      </w:r>
      <w:r w:rsidRPr="00793242">
        <w:rPr>
          <w:rFonts w:asciiTheme="majorHAnsi" w:hAnsiTheme="majorHAnsi"/>
        </w:rPr>
        <w:t xml:space="preserve"> in </w:t>
      </w:r>
      <w:r>
        <w:rPr>
          <w:rFonts w:asciiTheme="majorHAnsi" w:hAnsiTheme="majorHAnsi"/>
          <w:i/>
        </w:rPr>
        <w:t>Tribolium castaneum</w:t>
      </w:r>
      <w:r w:rsidRPr="00793242">
        <w:rPr>
          <w:rFonts w:asciiTheme="majorHAnsi" w:hAnsiTheme="majorHAnsi"/>
        </w:rPr>
        <w:t>.</w:t>
      </w:r>
      <w:r w:rsidRPr="00793242">
        <w:rPr>
          <w:rFonts w:asciiTheme="majorHAnsi" w:hAnsiTheme="majorHAnsi"/>
          <w:b/>
        </w:rPr>
        <w:t xml:space="preserve"> </w:t>
      </w:r>
      <w:r>
        <w:rPr>
          <w:rFonts w:asciiTheme="majorHAnsi" w:hAnsiTheme="majorHAnsi"/>
        </w:rPr>
        <w:t xml:space="preserve"> Bars are colored based on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Pr="00C2153A">
        <w:rPr>
          <w:rFonts w:asciiTheme="majorHAnsi" w:hAnsiTheme="majorHAnsi"/>
          <w:color w:val="000000" w:themeColor="text1"/>
        </w:rPr>
        <w:t xml:space="preserve"> scores</w:t>
      </w:r>
      <w:r>
        <w:rPr>
          <w:rFonts w:asciiTheme="majorHAnsi" w:hAnsiTheme="majorHAnsi"/>
        </w:rPr>
        <w:t xml:space="preserve"> and indicate the magnitude of the genetic effects indicated on the X axis.  Whiskers indicate the unconditional standard errors.</w:t>
      </w:r>
    </w:p>
    <w:p w14:paraId="78FDA120" w14:textId="77777777" w:rsidR="00DF24B0" w:rsidRDefault="00DF24B0" w:rsidP="00DF24B0">
      <w:pPr>
        <w:spacing w:line="480" w:lineRule="auto"/>
        <w:rPr>
          <w:rFonts w:asciiTheme="majorHAnsi" w:hAnsiTheme="majorHAnsi"/>
        </w:rPr>
      </w:pPr>
    </w:p>
    <w:p w14:paraId="351B5258" w14:textId="77777777" w:rsidR="00DF24B0" w:rsidRDefault="00DF24B0" w:rsidP="00DF24B0">
      <w:pPr>
        <w:spacing w:line="480" w:lineRule="auto"/>
        <w:rPr>
          <w:rFonts w:asciiTheme="majorHAnsi" w:hAnsiTheme="majorHAnsi"/>
        </w:rPr>
      </w:pPr>
      <w:r w:rsidRPr="0046345D">
        <w:rPr>
          <w:rFonts w:asciiTheme="majorHAnsi" w:hAnsiTheme="majorHAnsi"/>
          <w:b/>
        </w:rPr>
        <w:t xml:space="preserve">Figure </w:t>
      </w:r>
      <w:r>
        <w:rPr>
          <w:rFonts w:asciiTheme="majorHAnsi" w:hAnsiTheme="majorHAnsi"/>
          <w:b/>
        </w:rPr>
        <w:t>5</w:t>
      </w:r>
      <w:r w:rsidRPr="0046345D">
        <w:rPr>
          <w:rFonts w:asciiTheme="majorHAnsi" w:hAnsiTheme="majorHAnsi"/>
          <w:b/>
        </w:rPr>
        <w:t>.</w:t>
      </w:r>
      <w:r>
        <w:rPr>
          <w:rFonts w:asciiTheme="majorHAnsi" w:hAnsiTheme="majorHAnsi"/>
        </w:rPr>
        <w:t xml:space="preserve"> Visual depictions of model space for the genetic architecture of reproductive isolation in </w:t>
      </w:r>
      <w:r w:rsidRPr="0076559A">
        <w:rPr>
          <w:rFonts w:asciiTheme="majorHAnsi" w:hAnsiTheme="majorHAnsi"/>
          <w:i/>
        </w:rPr>
        <w:t>Tribolium castaneum</w:t>
      </w:r>
      <w:r>
        <w:rPr>
          <w:rFonts w:asciiTheme="majorHAnsi" w:hAnsiTheme="majorHAnsi"/>
        </w:rPr>
        <w:t xml:space="preserve">.  Each box represents a genetic architecture model and is colored to reflect its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Pr>
          <w:rFonts w:asciiTheme="majorHAnsi" w:hAnsiTheme="majorHAnsi"/>
        </w:rPr>
        <w:t xml:space="preserve">. The color scale ranges from white for models with </w:t>
      </w:r>
      <m:oMath>
        <m:sSub>
          <m:sSubPr>
            <m:ctrlPr>
              <w:rPr>
                <w:rFonts w:ascii="Cambria Math" w:hAnsi="Cambria Math" w:cs="Arial"/>
                <w:bCs/>
                <w:i/>
                <w:color w:val="000000" w:themeColor="text1"/>
              </w:rPr>
            </m:ctrlPr>
          </m:sSubPr>
          <m:e>
            <m:r>
              <w:rPr>
                <w:rFonts w:ascii="Cambria Math" w:hAnsi="Cambria Math" w:cs="Arial"/>
                <w:color w:val="000000" w:themeColor="text1"/>
              </w:rPr>
              <m:t>w</m:t>
            </m:r>
          </m:e>
          <m:sub>
            <m:r>
              <w:rPr>
                <w:rFonts w:ascii="Cambria Math" w:hAnsi="Cambria Math" w:cs="Arial"/>
                <w:color w:val="000000" w:themeColor="text1"/>
              </w:rPr>
              <m:t>i</m:t>
            </m:r>
          </m:sub>
        </m:sSub>
      </m:oMath>
      <w:r>
        <w:rPr>
          <w:rFonts w:asciiTheme="majorHAnsi" w:hAnsiTheme="majorHAnsi"/>
        </w:rPr>
        <w:t xml:space="preserve"> of zero to red for those with the maximum value for the analysis. A) Results from the analysis of dataset 4 showing low model selection uncertainty. B) Results from the analysis of dataset 6 showing considerable model selection uncertainty.  </w:t>
      </w:r>
      <w:r>
        <w:rPr>
          <w:rFonts w:asciiTheme="majorHAnsi" w:hAnsiTheme="majorHAnsi"/>
        </w:rPr>
        <w:br w:type="page"/>
      </w:r>
    </w:p>
    <w:p w14:paraId="217A8642" w14:textId="77777777" w:rsidR="005A6649" w:rsidRPr="00E02522" w:rsidRDefault="005A6649" w:rsidP="00EF58D8">
      <w:pPr>
        <w:tabs>
          <w:tab w:val="left" w:pos="630"/>
        </w:tabs>
        <w:spacing w:line="480" w:lineRule="auto"/>
        <w:ind w:left="720" w:hanging="720"/>
        <w:rPr>
          <w:rFonts w:asciiTheme="majorHAnsi" w:hAnsiTheme="majorHAnsi"/>
        </w:rPr>
      </w:pPr>
    </w:p>
    <w:sectPr w:rsidR="005A6649" w:rsidRPr="00E02522" w:rsidSect="00C37C7D">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DE03A" w14:textId="77777777" w:rsidR="00F06E34" w:rsidRDefault="00F06E34" w:rsidP="008205FB">
      <w:r>
        <w:separator/>
      </w:r>
    </w:p>
  </w:endnote>
  <w:endnote w:type="continuationSeparator" w:id="0">
    <w:p w14:paraId="3B8A8789" w14:textId="77777777" w:rsidR="00F06E34" w:rsidRDefault="00F06E34" w:rsidP="0082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F668D" w14:textId="77777777" w:rsidR="00F06E34" w:rsidRDefault="00F06E34" w:rsidP="008205FB">
    <w:pPr>
      <w:pStyle w:val="Footer"/>
      <w:framePr w:wrap="around" w:vAnchor="text" w:hAnchor="margin" w:xAlign="right" w:y="1"/>
      <w:rPr>
        <w:ins w:id="0" w:author="Heath Blackmon" w:date="2014-09-29T17:34:00Z"/>
        <w:rStyle w:val="PageNumber"/>
      </w:rPr>
    </w:pPr>
    <w:ins w:id="1" w:author="Heath Blackmon" w:date="2014-09-29T17:34:00Z">
      <w:r>
        <w:rPr>
          <w:rStyle w:val="PageNumber"/>
        </w:rPr>
        <w:fldChar w:fldCharType="begin"/>
      </w:r>
      <w:r>
        <w:rPr>
          <w:rStyle w:val="PageNumber"/>
        </w:rPr>
        <w:instrText xml:space="preserve">PAGE  </w:instrText>
      </w:r>
      <w:r>
        <w:rPr>
          <w:rStyle w:val="PageNumber"/>
        </w:rPr>
        <w:fldChar w:fldCharType="end"/>
      </w:r>
    </w:ins>
  </w:p>
  <w:p w14:paraId="533BD677" w14:textId="77777777" w:rsidR="00F06E34" w:rsidRDefault="00F06E34">
    <w:pPr>
      <w:pStyle w:val="Footer"/>
      <w:ind w:right="360"/>
      <w:pPrChange w:id="2" w:author="Heath Blackmon" w:date="2014-09-29T17:34: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72B50" w14:textId="77777777" w:rsidR="00F06E34" w:rsidRDefault="00F06E34" w:rsidP="008205FB">
    <w:pPr>
      <w:pStyle w:val="Footer"/>
      <w:framePr w:wrap="around" w:vAnchor="text" w:hAnchor="margin" w:xAlign="right" w:y="1"/>
      <w:rPr>
        <w:ins w:id="3" w:author="Heath Blackmon" w:date="2014-09-29T17:34:00Z"/>
        <w:rStyle w:val="PageNumber"/>
      </w:rPr>
    </w:pPr>
    <w:ins w:id="4" w:author="Heath Blackmon" w:date="2014-09-29T17:34:00Z">
      <w:r>
        <w:rPr>
          <w:rStyle w:val="PageNumber"/>
        </w:rPr>
        <w:fldChar w:fldCharType="begin"/>
      </w:r>
      <w:r>
        <w:rPr>
          <w:rStyle w:val="PageNumber"/>
        </w:rPr>
        <w:instrText xml:space="preserve">PAGE  </w:instrText>
      </w:r>
    </w:ins>
    <w:r>
      <w:rPr>
        <w:rStyle w:val="PageNumber"/>
      </w:rPr>
      <w:fldChar w:fldCharType="separate"/>
    </w:r>
    <w:r w:rsidR="00DF24B0">
      <w:rPr>
        <w:rStyle w:val="PageNumber"/>
        <w:noProof/>
      </w:rPr>
      <w:t>1</w:t>
    </w:r>
    <w:ins w:id="5" w:author="Heath Blackmon" w:date="2014-09-29T17:34:00Z">
      <w:r>
        <w:rPr>
          <w:rStyle w:val="PageNumber"/>
        </w:rPr>
        <w:fldChar w:fldCharType="end"/>
      </w:r>
    </w:ins>
  </w:p>
  <w:p w14:paraId="08077D86" w14:textId="77777777" w:rsidR="00F06E34" w:rsidRDefault="00F06E34" w:rsidP="008205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90F7F" w14:textId="77777777" w:rsidR="00F06E34" w:rsidRDefault="00F06E34" w:rsidP="008205FB">
      <w:r>
        <w:separator/>
      </w:r>
    </w:p>
  </w:footnote>
  <w:footnote w:type="continuationSeparator" w:id="0">
    <w:p w14:paraId="17E4307C" w14:textId="77777777" w:rsidR="00F06E34" w:rsidRDefault="00F06E34" w:rsidP="008205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4742"/>
    <w:multiLevelType w:val="hybridMultilevel"/>
    <w:tmpl w:val="C8C47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68C88F4">
      <w:start w:val="1"/>
      <w:numFmt w:val="decimal"/>
      <w:pStyle w:val="EndNoteBibliography"/>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750D5"/>
    <w:multiLevelType w:val="hybridMultilevel"/>
    <w:tmpl w:val="957A0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tarstqevspaeztvg5esrw0a5xeedx0zxx&quot;&gt;blackmon-april-2014&lt;record-ids&gt;&lt;item&gt;816&lt;/item&gt;&lt;item&gt;818&lt;/item&gt;&lt;item&gt;820&lt;/item&gt;&lt;item&gt;821&lt;/item&gt;&lt;item&gt;842&lt;/item&gt;&lt;item&gt;1031&lt;/item&gt;&lt;item&gt;1324&lt;/item&gt;&lt;item&gt;1460&lt;/item&gt;&lt;item&gt;1461&lt;/item&gt;&lt;item&gt;1463&lt;/item&gt;&lt;item&gt;1466&lt;/item&gt;&lt;item&gt;1469&lt;/item&gt;&lt;item&gt;1470&lt;/item&gt;&lt;item&gt;1471&lt;/item&gt;&lt;item&gt;1473&lt;/item&gt;&lt;item&gt;1475&lt;/item&gt;&lt;item&gt;1478&lt;/item&gt;&lt;item&gt;1482&lt;/item&gt;&lt;item&gt;1483&lt;/item&gt;&lt;item&gt;1484&lt;/item&gt;&lt;item&gt;1485&lt;/item&gt;&lt;item&gt;1486&lt;/item&gt;&lt;item&gt;1488&lt;/item&gt;&lt;item&gt;1489&lt;/item&gt;&lt;item&gt;1491&lt;/item&gt;&lt;item&gt;1492&lt;/item&gt;&lt;item&gt;1493&lt;/item&gt;&lt;item&gt;1494&lt;/item&gt;&lt;item&gt;1495&lt;/item&gt;&lt;item&gt;1497&lt;/item&gt;&lt;item&gt;1498&lt;/item&gt;&lt;item&gt;1499&lt;/item&gt;&lt;item&gt;1500&lt;/item&gt;&lt;item&gt;1501&lt;/item&gt;&lt;item&gt;1502&lt;/item&gt;&lt;item&gt;1505&lt;/item&gt;&lt;item&gt;1506&lt;/item&gt;&lt;item&gt;1507&lt;/item&gt;&lt;item&gt;1508&lt;/item&gt;&lt;item&gt;1509&lt;/item&gt;&lt;item&gt;1532&lt;/item&gt;&lt;item&gt;1533&lt;/item&gt;&lt;item&gt;1534&lt;/item&gt;&lt;item&gt;1535&lt;/item&gt;&lt;item&gt;1622&lt;/item&gt;&lt;item&gt;1623&lt;/item&gt;&lt;item&gt;1624&lt;/item&gt;&lt;item&gt;1626&lt;/item&gt;&lt;/record-ids&gt;&lt;/item&gt;&lt;/Libraries&gt;"/>
  </w:docVars>
  <w:rsids>
    <w:rsidRoot w:val="00580C97"/>
    <w:rsid w:val="0000052A"/>
    <w:rsid w:val="00002F0D"/>
    <w:rsid w:val="00021296"/>
    <w:rsid w:val="00024DA2"/>
    <w:rsid w:val="0002507D"/>
    <w:rsid w:val="00025CD2"/>
    <w:rsid w:val="000271A1"/>
    <w:rsid w:val="0003637D"/>
    <w:rsid w:val="0005066A"/>
    <w:rsid w:val="0005354A"/>
    <w:rsid w:val="0005751C"/>
    <w:rsid w:val="00060281"/>
    <w:rsid w:val="00065674"/>
    <w:rsid w:val="00067C86"/>
    <w:rsid w:val="0007011A"/>
    <w:rsid w:val="00070D2A"/>
    <w:rsid w:val="0007174A"/>
    <w:rsid w:val="000869FA"/>
    <w:rsid w:val="00092363"/>
    <w:rsid w:val="000932E7"/>
    <w:rsid w:val="000955D6"/>
    <w:rsid w:val="0009755D"/>
    <w:rsid w:val="000A114D"/>
    <w:rsid w:val="000B2CB6"/>
    <w:rsid w:val="000B6FB3"/>
    <w:rsid w:val="000B7FBD"/>
    <w:rsid w:val="000C70AB"/>
    <w:rsid w:val="000D107F"/>
    <w:rsid w:val="000D12EA"/>
    <w:rsid w:val="000D2DB1"/>
    <w:rsid w:val="000D306D"/>
    <w:rsid w:val="000D5639"/>
    <w:rsid w:val="000F237F"/>
    <w:rsid w:val="000F253A"/>
    <w:rsid w:val="000F45BE"/>
    <w:rsid w:val="000F6C44"/>
    <w:rsid w:val="00104228"/>
    <w:rsid w:val="001073E6"/>
    <w:rsid w:val="001078A5"/>
    <w:rsid w:val="00107F58"/>
    <w:rsid w:val="00117D29"/>
    <w:rsid w:val="001222EF"/>
    <w:rsid w:val="00125E16"/>
    <w:rsid w:val="0012607C"/>
    <w:rsid w:val="001266D8"/>
    <w:rsid w:val="00126DB3"/>
    <w:rsid w:val="0013423A"/>
    <w:rsid w:val="001420D6"/>
    <w:rsid w:val="00142983"/>
    <w:rsid w:val="0015001C"/>
    <w:rsid w:val="00150E59"/>
    <w:rsid w:val="001520E3"/>
    <w:rsid w:val="001558D9"/>
    <w:rsid w:val="00161B7A"/>
    <w:rsid w:val="0016216D"/>
    <w:rsid w:val="00175743"/>
    <w:rsid w:val="001766FB"/>
    <w:rsid w:val="00181DA6"/>
    <w:rsid w:val="00182298"/>
    <w:rsid w:val="00183D3D"/>
    <w:rsid w:val="0018688C"/>
    <w:rsid w:val="001A1623"/>
    <w:rsid w:val="001A1900"/>
    <w:rsid w:val="001B7B5A"/>
    <w:rsid w:val="001B7B66"/>
    <w:rsid w:val="001C5FB3"/>
    <w:rsid w:val="001C76F0"/>
    <w:rsid w:val="001E4687"/>
    <w:rsid w:val="001E6007"/>
    <w:rsid w:val="001E72AA"/>
    <w:rsid w:val="001F0E6B"/>
    <w:rsid w:val="001F25B0"/>
    <w:rsid w:val="001F2984"/>
    <w:rsid w:val="001F5FC0"/>
    <w:rsid w:val="0021180A"/>
    <w:rsid w:val="00217257"/>
    <w:rsid w:val="002174BA"/>
    <w:rsid w:val="00221A9A"/>
    <w:rsid w:val="0022210D"/>
    <w:rsid w:val="00224AB0"/>
    <w:rsid w:val="00230FE0"/>
    <w:rsid w:val="00231045"/>
    <w:rsid w:val="00231529"/>
    <w:rsid w:val="00232620"/>
    <w:rsid w:val="00233659"/>
    <w:rsid w:val="002364D9"/>
    <w:rsid w:val="002443AC"/>
    <w:rsid w:val="002466E0"/>
    <w:rsid w:val="002511DC"/>
    <w:rsid w:val="002562D5"/>
    <w:rsid w:val="002611E4"/>
    <w:rsid w:val="00262EE6"/>
    <w:rsid w:val="00263246"/>
    <w:rsid w:val="00263C80"/>
    <w:rsid w:val="00267D8A"/>
    <w:rsid w:val="002915E4"/>
    <w:rsid w:val="00296F27"/>
    <w:rsid w:val="002A2A2D"/>
    <w:rsid w:val="002A38A8"/>
    <w:rsid w:val="002A3CF8"/>
    <w:rsid w:val="002B0877"/>
    <w:rsid w:val="002B5A55"/>
    <w:rsid w:val="002B70EA"/>
    <w:rsid w:val="002C19BF"/>
    <w:rsid w:val="002C4FC0"/>
    <w:rsid w:val="002C4FF6"/>
    <w:rsid w:val="002D311F"/>
    <w:rsid w:val="002D37C5"/>
    <w:rsid w:val="002D5843"/>
    <w:rsid w:val="002F113B"/>
    <w:rsid w:val="002F240C"/>
    <w:rsid w:val="0030131C"/>
    <w:rsid w:val="00311BDD"/>
    <w:rsid w:val="00311DA1"/>
    <w:rsid w:val="003121E3"/>
    <w:rsid w:val="003170C5"/>
    <w:rsid w:val="003178B6"/>
    <w:rsid w:val="00323A31"/>
    <w:rsid w:val="0032435A"/>
    <w:rsid w:val="0032694E"/>
    <w:rsid w:val="00333970"/>
    <w:rsid w:val="00336E89"/>
    <w:rsid w:val="00341B15"/>
    <w:rsid w:val="0034266C"/>
    <w:rsid w:val="0034305E"/>
    <w:rsid w:val="00347787"/>
    <w:rsid w:val="003510DA"/>
    <w:rsid w:val="00352947"/>
    <w:rsid w:val="00360035"/>
    <w:rsid w:val="00376A4F"/>
    <w:rsid w:val="00387171"/>
    <w:rsid w:val="00387D1F"/>
    <w:rsid w:val="00392247"/>
    <w:rsid w:val="00394F3F"/>
    <w:rsid w:val="003B0B6A"/>
    <w:rsid w:val="003B5569"/>
    <w:rsid w:val="003D0153"/>
    <w:rsid w:val="003E263B"/>
    <w:rsid w:val="003E2A45"/>
    <w:rsid w:val="003F2E5C"/>
    <w:rsid w:val="003F6938"/>
    <w:rsid w:val="004130C3"/>
    <w:rsid w:val="0041724E"/>
    <w:rsid w:val="00420A45"/>
    <w:rsid w:val="00422D48"/>
    <w:rsid w:val="00423E40"/>
    <w:rsid w:val="00427802"/>
    <w:rsid w:val="00447EAF"/>
    <w:rsid w:val="004525FB"/>
    <w:rsid w:val="00456EE4"/>
    <w:rsid w:val="004611A9"/>
    <w:rsid w:val="0046345D"/>
    <w:rsid w:val="00474F8E"/>
    <w:rsid w:val="004857E4"/>
    <w:rsid w:val="004A282C"/>
    <w:rsid w:val="004A3044"/>
    <w:rsid w:val="004A50E3"/>
    <w:rsid w:val="004B0555"/>
    <w:rsid w:val="004C3635"/>
    <w:rsid w:val="004C3BBB"/>
    <w:rsid w:val="004C70FB"/>
    <w:rsid w:val="004C7123"/>
    <w:rsid w:val="004D6BE7"/>
    <w:rsid w:val="004E157E"/>
    <w:rsid w:val="004E234D"/>
    <w:rsid w:val="004E65F6"/>
    <w:rsid w:val="004F369C"/>
    <w:rsid w:val="004F6BB7"/>
    <w:rsid w:val="005158C8"/>
    <w:rsid w:val="00517A64"/>
    <w:rsid w:val="00524C66"/>
    <w:rsid w:val="00526D45"/>
    <w:rsid w:val="00531092"/>
    <w:rsid w:val="00540334"/>
    <w:rsid w:val="00540724"/>
    <w:rsid w:val="00541464"/>
    <w:rsid w:val="00553A11"/>
    <w:rsid w:val="00553C2B"/>
    <w:rsid w:val="00553C92"/>
    <w:rsid w:val="00560B38"/>
    <w:rsid w:val="00564476"/>
    <w:rsid w:val="00570458"/>
    <w:rsid w:val="00580C97"/>
    <w:rsid w:val="00585D37"/>
    <w:rsid w:val="00594F8E"/>
    <w:rsid w:val="00596108"/>
    <w:rsid w:val="005977FA"/>
    <w:rsid w:val="005A077A"/>
    <w:rsid w:val="005A6649"/>
    <w:rsid w:val="005B2AF4"/>
    <w:rsid w:val="005B4323"/>
    <w:rsid w:val="005B4640"/>
    <w:rsid w:val="005C1E42"/>
    <w:rsid w:val="005C413D"/>
    <w:rsid w:val="005D5686"/>
    <w:rsid w:val="005E333E"/>
    <w:rsid w:val="005E43AE"/>
    <w:rsid w:val="005E7030"/>
    <w:rsid w:val="005F28ED"/>
    <w:rsid w:val="00604397"/>
    <w:rsid w:val="006050D9"/>
    <w:rsid w:val="00605530"/>
    <w:rsid w:val="00614F4D"/>
    <w:rsid w:val="006256B0"/>
    <w:rsid w:val="00631E38"/>
    <w:rsid w:val="00640EB3"/>
    <w:rsid w:val="006444A2"/>
    <w:rsid w:val="00653D46"/>
    <w:rsid w:val="00656ED5"/>
    <w:rsid w:val="00665463"/>
    <w:rsid w:val="00680231"/>
    <w:rsid w:val="00683400"/>
    <w:rsid w:val="00684E0D"/>
    <w:rsid w:val="00686EAA"/>
    <w:rsid w:val="00691442"/>
    <w:rsid w:val="006950A0"/>
    <w:rsid w:val="006B0772"/>
    <w:rsid w:val="006B168E"/>
    <w:rsid w:val="006C0FA1"/>
    <w:rsid w:val="006C19DD"/>
    <w:rsid w:val="006C1DA5"/>
    <w:rsid w:val="006C39AF"/>
    <w:rsid w:val="006D3A66"/>
    <w:rsid w:val="006E2874"/>
    <w:rsid w:val="006E2B27"/>
    <w:rsid w:val="006E5D6D"/>
    <w:rsid w:val="006E6E37"/>
    <w:rsid w:val="006F35B9"/>
    <w:rsid w:val="007002C3"/>
    <w:rsid w:val="00700D06"/>
    <w:rsid w:val="00703D17"/>
    <w:rsid w:val="0070637C"/>
    <w:rsid w:val="00711335"/>
    <w:rsid w:val="007233A0"/>
    <w:rsid w:val="00731297"/>
    <w:rsid w:val="00747464"/>
    <w:rsid w:val="007475E0"/>
    <w:rsid w:val="00750E67"/>
    <w:rsid w:val="00751D1B"/>
    <w:rsid w:val="007640F7"/>
    <w:rsid w:val="0076559A"/>
    <w:rsid w:val="00773E7F"/>
    <w:rsid w:val="00775136"/>
    <w:rsid w:val="00781C01"/>
    <w:rsid w:val="00787540"/>
    <w:rsid w:val="00790A24"/>
    <w:rsid w:val="00793242"/>
    <w:rsid w:val="00795A36"/>
    <w:rsid w:val="007962C8"/>
    <w:rsid w:val="007B0735"/>
    <w:rsid w:val="007B2609"/>
    <w:rsid w:val="007C03B0"/>
    <w:rsid w:val="007C2C62"/>
    <w:rsid w:val="007C5BB2"/>
    <w:rsid w:val="007D59BF"/>
    <w:rsid w:val="007F1299"/>
    <w:rsid w:val="007F5B99"/>
    <w:rsid w:val="007F68AE"/>
    <w:rsid w:val="00800AAB"/>
    <w:rsid w:val="0080142C"/>
    <w:rsid w:val="00807461"/>
    <w:rsid w:val="00807E69"/>
    <w:rsid w:val="008178B2"/>
    <w:rsid w:val="008205FB"/>
    <w:rsid w:val="00840A3A"/>
    <w:rsid w:val="00843A34"/>
    <w:rsid w:val="008458EC"/>
    <w:rsid w:val="00853035"/>
    <w:rsid w:val="00853DE7"/>
    <w:rsid w:val="0085460B"/>
    <w:rsid w:val="00864BEA"/>
    <w:rsid w:val="00864FC8"/>
    <w:rsid w:val="008766E9"/>
    <w:rsid w:val="00880A9C"/>
    <w:rsid w:val="0088110A"/>
    <w:rsid w:val="008828CB"/>
    <w:rsid w:val="0088321D"/>
    <w:rsid w:val="00884775"/>
    <w:rsid w:val="008848D3"/>
    <w:rsid w:val="0088616D"/>
    <w:rsid w:val="00897D6E"/>
    <w:rsid w:val="008A0949"/>
    <w:rsid w:val="008A42C0"/>
    <w:rsid w:val="008A5768"/>
    <w:rsid w:val="008A5D0B"/>
    <w:rsid w:val="008A73C7"/>
    <w:rsid w:val="008A74AF"/>
    <w:rsid w:val="008A7E85"/>
    <w:rsid w:val="008B564D"/>
    <w:rsid w:val="008C6AC0"/>
    <w:rsid w:val="008D0D10"/>
    <w:rsid w:val="008D41B1"/>
    <w:rsid w:val="008D4C38"/>
    <w:rsid w:val="008E2055"/>
    <w:rsid w:val="008F52C3"/>
    <w:rsid w:val="00906C58"/>
    <w:rsid w:val="00907C9E"/>
    <w:rsid w:val="00911049"/>
    <w:rsid w:val="00914792"/>
    <w:rsid w:val="00926FEB"/>
    <w:rsid w:val="00955AB5"/>
    <w:rsid w:val="00957160"/>
    <w:rsid w:val="00961DA9"/>
    <w:rsid w:val="009638E9"/>
    <w:rsid w:val="0096608D"/>
    <w:rsid w:val="00967000"/>
    <w:rsid w:val="0096738F"/>
    <w:rsid w:val="00967CD2"/>
    <w:rsid w:val="00977D81"/>
    <w:rsid w:val="00977E3D"/>
    <w:rsid w:val="009802AE"/>
    <w:rsid w:val="00980884"/>
    <w:rsid w:val="00980CF2"/>
    <w:rsid w:val="00991046"/>
    <w:rsid w:val="00992FC7"/>
    <w:rsid w:val="009A0535"/>
    <w:rsid w:val="009A1A99"/>
    <w:rsid w:val="009A1AB7"/>
    <w:rsid w:val="009A3FD3"/>
    <w:rsid w:val="009B6CDC"/>
    <w:rsid w:val="009C1013"/>
    <w:rsid w:val="009C30A9"/>
    <w:rsid w:val="009D689A"/>
    <w:rsid w:val="009D79A2"/>
    <w:rsid w:val="009E7105"/>
    <w:rsid w:val="009F4A0B"/>
    <w:rsid w:val="009F576F"/>
    <w:rsid w:val="00A11613"/>
    <w:rsid w:val="00A15417"/>
    <w:rsid w:val="00A26C21"/>
    <w:rsid w:val="00A3030A"/>
    <w:rsid w:val="00A313B9"/>
    <w:rsid w:val="00A35985"/>
    <w:rsid w:val="00A411EA"/>
    <w:rsid w:val="00A41F89"/>
    <w:rsid w:val="00A5212C"/>
    <w:rsid w:val="00A52B0A"/>
    <w:rsid w:val="00A53051"/>
    <w:rsid w:val="00A672C7"/>
    <w:rsid w:val="00A717A6"/>
    <w:rsid w:val="00A754B8"/>
    <w:rsid w:val="00A82D7A"/>
    <w:rsid w:val="00A82DB6"/>
    <w:rsid w:val="00A90AEE"/>
    <w:rsid w:val="00A94FC2"/>
    <w:rsid w:val="00AA0C01"/>
    <w:rsid w:val="00AA19F3"/>
    <w:rsid w:val="00AA5820"/>
    <w:rsid w:val="00AA7778"/>
    <w:rsid w:val="00AB0BCD"/>
    <w:rsid w:val="00AB3911"/>
    <w:rsid w:val="00AB3A1C"/>
    <w:rsid w:val="00AB756B"/>
    <w:rsid w:val="00AD7B3B"/>
    <w:rsid w:val="00AE40A6"/>
    <w:rsid w:val="00AF245E"/>
    <w:rsid w:val="00B149DF"/>
    <w:rsid w:val="00B164BC"/>
    <w:rsid w:val="00B17442"/>
    <w:rsid w:val="00B219BD"/>
    <w:rsid w:val="00B302F2"/>
    <w:rsid w:val="00B33461"/>
    <w:rsid w:val="00B45FF4"/>
    <w:rsid w:val="00B508DF"/>
    <w:rsid w:val="00B5349A"/>
    <w:rsid w:val="00B67445"/>
    <w:rsid w:val="00B83081"/>
    <w:rsid w:val="00B845C2"/>
    <w:rsid w:val="00B8530B"/>
    <w:rsid w:val="00B87E18"/>
    <w:rsid w:val="00B92D5D"/>
    <w:rsid w:val="00B95023"/>
    <w:rsid w:val="00BA07FA"/>
    <w:rsid w:val="00BA2681"/>
    <w:rsid w:val="00BA65F3"/>
    <w:rsid w:val="00BB0470"/>
    <w:rsid w:val="00BB5CB9"/>
    <w:rsid w:val="00BD68EC"/>
    <w:rsid w:val="00BD6EFB"/>
    <w:rsid w:val="00BD7901"/>
    <w:rsid w:val="00BE138C"/>
    <w:rsid w:val="00BF1969"/>
    <w:rsid w:val="00BF1E42"/>
    <w:rsid w:val="00BF6F8C"/>
    <w:rsid w:val="00C022CC"/>
    <w:rsid w:val="00C134DE"/>
    <w:rsid w:val="00C2153A"/>
    <w:rsid w:val="00C3031E"/>
    <w:rsid w:val="00C31F54"/>
    <w:rsid w:val="00C337A9"/>
    <w:rsid w:val="00C37C7D"/>
    <w:rsid w:val="00C4060A"/>
    <w:rsid w:val="00C44B7B"/>
    <w:rsid w:val="00C503C3"/>
    <w:rsid w:val="00C641A3"/>
    <w:rsid w:val="00C74AC4"/>
    <w:rsid w:val="00C8683A"/>
    <w:rsid w:val="00C90BE8"/>
    <w:rsid w:val="00C9120D"/>
    <w:rsid w:val="00C9145E"/>
    <w:rsid w:val="00C935D9"/>
    <w:rsid w:val="00CA087A"/>
    <w:rsid w:val="00CA5D42"/>
    <w:rsid w:val="00CB187F"/>
    <w:rsid w:val="00CC0A5B"/>
    <w:rsid w:val="00CC159F"/>
    <w:rsid w:val="00CC1FDC"/>
    <w:rsid w:val="00CC5B3E"/>
    <w:rsid w:val="00CD2A8E"/>
    <w:rsid w:val="00CD32A7"/>
    <w:rsid w:val="00CD3A10"/>
    <w:rsid w:val="00CE0255"/>
    <w:rsid w:val="00CE22F5"/>
    <w:rsid w:val="00CE3626"/>
    <w:rsid w:val="00D00FA0"/>
    <w:rsid w:val="00D01059"/>
    <w:rsid w:val="00D02740"/>
    <w:rsid w:val="00D02ECF"/>
    <w:rsid w:val="00D044CA"/>
    <w:rsid w:val="00D147C0"/>
    <w:rsid w:val="00D21A6F"/>
    <w:rsid w:val="00D31670"/>
    <w:rsid w:val="00D3614A"/>
    <w:rsid w:val="00D41F16"/>
    <w:rsid w:val="00D423BC"/>
    <w:rsid w:val="00D43695"/>
    <w:rsid w:val="00D44B31"/>
    <w:rsid w:val="00D46625"/>
    <w:rsid w:val="00D56AB4"/>
    <w:rsid w:val="00D61965"/>
    <w:rsid w:val="00D63548"/>
    <w:rsid w:val="00D639F7"/>
    <w:rsid w:val="00D666EA"/>
    <w:rsid w:val="00D725C3"/>
    <w:rsid w:val="00D72E4F"/>
    <w:rsid w:val="00D7421B"/>
    <w:rsid w:val="00D75BF7"/>
    <w:rsid w:val="00D83E4B"/>
    <w:rsid w:val="00D906EF"/>
    <w:rsid w:val="00D91C87"/>
    <w:rsid w:val="00DB027B"/>
    <w:rsid w:val="00DB45C6"/>
    <w:rsid w:val="00DB5BBC"/>
    <w:rsid w:val="00DB5D5E"/>
    <w:rsid w:val="00DC7EBB"/>
    <w:rsid w:val="00DD0F7D"/>
    <w:rsid w:val="00DD6097"/>
    <w:rsid w:val="00DE3DF9"/>
    <w:rsid w:val="00DE5205"/>
    <w:rsid w:val="00DF0025"/>
    <w:rsid w:val="00DF24B0"/>
    <w:rsid w:val="00DF4014"/>
    <w:rsid w:val="00DF66F2"/>
    <w:rsid w:val="00E02522"/>
    <w:rsid w:val="00E079F4"/>
    <w:rsid w:val="00E200B5"/>
    <w:rsid w:val="00E25AC4"/>
    <w:rsid w:val="00E31F13"/>
    <w:rsid w:val="00E3226C"/>
    <w:rsid w:val="00E340DF"/>
    <w:rsid w:val="00E345A5"/>
    <w:rsid w:val="00E35BB0"/>
    <w:rsid w:val="00E42FCF"/>
    <w:rsid w:val="00E516BC"/>
    <w:rsid w:val="00E55366"/>
    <w:rsid w:val="00E61A9F"/>
    <w:rsid w:val="00E62C8E"/>
    <w:rsid w:val="00E6725F"/>
    <w:rsid w:val="00E7307C"/>
    <w:rsid w:val="00E80E57"/>
    <w:rsid w:val="00E81A9B"/>
    <w:rsid w:val="00E92226"/>
    <w:rsid w:val="00E969EB"/>
    <w:rsid w:val="00EB1FC2"/>
    <w:rsid w:val="00EB4531"/>
    <w:rsid w:val="00EB5E89"/>
    <w:rsid w:val="00EC0D75"/>
    <w:rsid w:val="00EC4B60"/>
    <w:rsid w:val="00ED44AA"/>
    <w:rsid w:val="00EE09CC"/>
    <w:rsid w:val="00EE7A67"/>
    <w:rsid w:val="00EF58D8"/>
    <w:rsid w:val="00EF7075"/>
    <w:rsid w:val="00F0368D"/>
    <w:rsid w:val="00F05ACE"/>
    <w:rsid w:val="00F06E34"/>
    <w:rsid w:val="00F06FC8"/>
    <w:rsid w:val="00F10C52"/>
    <w:rsid w:val="00F2005B"/>
    <w:rsid w:val="00F37220"/>
    <w:rsid w:val="00F54188"/>
    <w:rsid w:val="00F60BE0"/>
    <w:rsid w:val="00F650FF"/>
    <w:rsid w:val="00F701E9"/>
    <w:rsid w:val="00F7320A"/>
    <w:rsid w:val="00F74D40"/>
    <w:rsid w:val="00F84EFC"/>
    <w:rsid w:val="00F853F4"/>
    <w:rsid w:val="00F866DF"/>
    <w:rsid w:val="00F92BD2"/>
    <w:rsid w:val="00F9390C"/>
    <w:rsid w:val="00F948B8"/>
    <w:rsid w:val="00F961CE"/>
    <w:rsid w:val="00FA16AF"/>
    <w:rsid w:val="00FA333A"/>
    <w:rsid w:val="00FA457E"/>
    <w:rsid w:val="00FA5E8B"/>
    <w:rsid w:val="00FB752D"/>
    <w:rsid w:val="00FC1A17"/>
    <w:rsid w:val="00FC21AB"/>
    <w:rsid w:val="00FC399F"/>
    <w:rsid w:val="00FC60DF"/>
    <w:rsid w:val="00FE6D21"/>
    <w:rsid w:val="00FF3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3F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A1"/>
    <w:pPr>
      <w:ind w:left="720"/>
      <w:contextualSpacing/>
    </w:pPr>
  </w:style>
  <w:style w:type="paragraph" w:styleId="BalloonText">
    <w:name w:val="Balloon Text"/>
    <w:basedOn w:val="Normal"/>
    <w:link w:val="BalloonTextChar"/>
    <w:uiPriority w:val="99"/>
    <w:semiHidden/>
    <w:unhideWhenUsed/>
    <w:rsid w:val="00EB4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531"/>
    <w:rPr>
      <w:rFonts w:ascii="Lucida Grande" w:hAnsi="Lucida Grande" w:cs="Lucida Grande"/>
      <w:sz w:val="18"/>
      <w:szCs w:val="18"/>
    </w:rPr>
  </w:style>
  <w:style w:type="paragraph" w:customStyle="1" w:styleId="EndNoteBibliographyTitle">
    <w:name w:val="EndNote Bibliography Title"/>
    <w:basedOn w:val="Normal"/>
    <w:rsid w:val="005E333E"/>
    <w:pPr>
      <w:jc w:val="center"/>
    </w:pPr>
    <w:rPr>
      <w:rFonts w:ascii="Cambria" w:hAnsi="Cambria"/>
    </w:rPr>
  </w:style>
  <w:style w:type="paragraph" w:customStyle="1" w:styleId="EndNoteBibliography">
    <w:name w:val="EndNote Bibliography"/>
    <w:basedOn w:val="Normal"/>
    <w:rsid w:val="005E333E"/>
    <w:rPr>
      <w:rFonts w:ascii="Cambria" w:hAnsi="Cambria"/>
    </w:rPr>
  </w:style>
  <w:style w:type="character" w:styleId="PlaceholderText">
    <w:name w:val="Placeholder Text"/>
    <w:basedOn w:val="DefaultParagraphFont"/>
    <w:uiPriority w:val="99"/>
    <w:semiHidden/>
    <w:rsid w:val="00596108"/>
    <w:rPr>
      <w:color w:val="808080"/>
    </w:rPr>
  </w:style>
  <w:style w:type="character" w:styleId="CommentReference">
    <w:name w:val="annotation reference"/>
    <w:basedOn w:val="DefaultParagraphFont"/>
    <w:uiPriority w:val="99"/>
    <w:semiHidden/>
    <w:unhideWhenUsed/>
    <w:rsid w:val="005A077A"/>
    <w:rPr>
      <w:sz w:val="18"/>
      <w:szCs w:val="18"/>
    </w:rPr>
  </w:style>
  <w:style w:type="paragraph" w:styleId="CommentText">
    <w:name w:val="annotation text"/>
    <w:basedOn w:val="Normal"/>
    <w:link w:val="CommentTextChar"/>
    <w:uiPriority w:val="99"/>
    <w:semiHidden/>
    <w:unhideWhenUsed/>
    <w:rsid w:val="005A077A"/>
  </w:style>
  <w:style w:type="character" w:customStyle="1" w:styleId="CommentTextChar">
    <w:name w:val="Comment Text Char"/>
    <w:basedOn w:val="DefaultParagraphFont"/>
    <w:link w:val="CommentText"/>
    <w:uiPriority w:val="99"/>
    <w:semiHidden/>
    <w:rsid w:val="005A077A"/>
  </w:style>
  <w:style w:type="paragraph" w:styleId="CommentSubject">
    <w:name w:val="annotation subject"/>
    <w:basedOn w:val="CommentText"/>
    <w:next w:val="CommentText"/>
    <w:link w:val="CommentSubjectChar"/>
    <w:uiPriority w:val="99"/>
    <w:semiHidden/>
    <w:unhideWhenUsed/>
    <w:rsid w:val="005A077A"/>
    <w:rPr>
      <w:b/>
      <w:bCs/>
      <w:sz w:val="20"/>
      <w:szCs w:val="20"/>
    </w:rPr>
  </w:style>
  <w:style w:type="character" w:customStyle="1" w:styleId="CommentSubjectChar">
    <w:name w:val="Comment Subject Char"/>
    <w:basedOn w:val="CommentTextChar"/>
    <w:link w:val="CommentSubject"/>
    <w:uiPriority w:val="99"/>
    <w:semiHidden/>
    <w:rsid w:val="005A077A"/>
    <w:rPr>
      <w:b/>
      <w:bCs/>
      <w:sz w:val="20"/>
      <w:szCs w:val="20"/>
    </w:rPr>
  </w:style>
  <w:style w:type="character" w:styleId="LineNumber">
    <w:name w:val="line number"/>
    <w:basedOn w:val="DefaultParagraphFont"/>
    <w:uiPriority w:val="99"/>
    <w:semiHidden/>
    <w:unhideWhenUsed/>
    <w:rsid w:val="00C37C7D"/>
  </w:style>
  <w:style w:type="table" w:styleId="TableGrid">
    <w:name w:val="Table Grid"/>
    <w:basedOn w:val="TableNormal"/>
    <w:uiPriority w:val="59"/>
    <w:rsid w:val="00E80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5349A"/>
  </w:style>
  <w:style w:type="paragraph" w:styleId="EndnoteText">
    <w:name w:val="endnote text"/>
    <w:basedOn w:val="Normal"/>
    <w:link w:val="EndnoteTextChar"/>
    <w:uiPriority w:val="99"/>
    <w:unhideWhenUsed/>
    <w:rsid w:val="008205FB"/>
  </w:style>
  <w:style w:type="character" w:customStyle="1" w:styleId="EndnoteTextChar">
    <w:name w:val="Endnote Text Char"/>
    <w:basedOn w:val="DefaultParagraphFont"/>
    <w:link w:val="EndnoteText"/>
    <w:uiPriority w:val="99"/>
    <w:rsid w:val="008205FB"/>
  </w:style>
  <w:style w:type="character" w:styleId="EndnoteReference">
    <w:name w:val="endnote reference"/>
    <w:basedOn w:val="DefaultParagraphFont"/>
    <w:uiPriority w:val="99"/>
    <w:unhideWhenUsed/>
    <w:rsid w:val="008205FB"/>
    <w:rPr>
      <w:vertAlign w:val="superscript"/>
    </w:rPr>
  </w:style>
  <w:style w:type="paragraph" w:styleId="Footer">
    <w:name w:val="footer"/>
    <w:basedOn w:val="Normal"/>
    <w:link w:val="FooterChar"/>
    <w:uiPriority w:val="99"/>
    <w:unhideWhenUsed/>
    <w:rsid w:val="008205FB"/>
    <w:pPr>
      <w:tabs>
        <w:tab w:val="center" w:pos="4320"/>
        <w:tab w:val="right" w:pos="8640"/>
      </w:tabs>
    </w:pPr>
  </w:style>
  <w:style w:type="character" w:customStyle="1" w:styleId="FooterChar">
    <w:name w:val="Footer Char"/>
    <w:basedOn w:val="DefaultParagraphFont"/>
    <w:link w:val="Footer"/>
    <w:uiPriority w:val="99"/>
    <w:rsid w:val="008205FB"/>
  </w:style>
  <w:style w:type="character" w:styleId="PageNumber">
    <w:name w:val="page number"/>
    <w:basedOn w:val="DefaultParagraphFont"/>
    <w:uiPriority w:val="99"/>
    <w:semiHidden/>
    <w:unhideWhenUsed/>
    <w:rsid w:val="008205FB"/>
  </w:style>
  <w:style w:type="character" w:styleId="Hyperlink">
    <w:name w:val="Hyperlink"/>
    <w:basedOn w:val="DefaultParagraphFont"/>
    <w:uiPriority w:val="99"/>
    <w:unhideWhenUsed/>
    <w:rsid w:val="00D41F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A1"/>
    <w:pPr>
      <w:ind w:left="720"/>
      <w:contextualSpacing/>
    </w:pPr>
  </w:style>
  <w:style w:type="paragraph" w:styleId="BalloonText">
    <w:name w:val="Balloon Text"/>
    <w:basedOn w:val="Normal"/>
    <w:link w:val="BalloonTextChar"/>
    <w:uiPriority w:val="99"/>
    <w:semiHidden/>
    <w:unhideWhenUsed/>
    <w:rsid w:val="00EB4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531"/>
    <w:rPr>
      <w:rFonts w:ascii="Lucida Grande" w:hAnsi="Lucida Grande" w:cs="Lucida Grande"/>
      <w:sz w:val="18"/>
      <w:szCs w:val="18"/>
    </w:rPr>
  </w:style>
  <w:style w:type="paragraph" w:customStyle="1" w:styleId="EndNoteBibliographyTitle">
    <w:name w:val="EndNote Bibliography Title"/>
    <w:basedOn w:val="Normal"/>
    <w:rsid w:val="005E333E"/>
    <w:pPr>
      <w:jc w:val="center"/>
    </w:pPr>
    <w:rPr>
      <w:rFonts w:ascii="Cambria" w:hAnsi="Cambria"/>
    </w:rPr>
  </w:style>
  <w:style w:type="paragraph" w:customStyle="1" w:styleId="EndNoteBibliography">
    <w:name w:val="EndNote Bibliography"/>
    <w:basedOn w:val="Normal"/>
    <w:rsid w:val="005E333E"/>
    <w:rPr>
      <w:rFonts w:ascii="Cambria" w:hAnsi="Cambria"/>
    </w:rPr>
  </w:style>
  <w:style w:type="character" w:styleId="PlaceholderText">
    <w:name w:val="Placeholder Text"/>
    <w:basedOn w:val="DefaultParagraphFont"/>
    <w:uiPriority w:val="99"/>
    <w:semiHidden/>
    <w:rsid w:val="00596108"/>
    <w:rPr>
      <w:color w:val="808080"/>
    </w:rPr>
  </w:style>
  <w:style w:type="character" w:styleId="CommentReference">
    <w:name w:val="annotation reference"/>
    <w:basedOn w:val="DefaultParagraphFont"/>
    <w:uiPriority w:val="99"/>
    <w:semiHidden/>
    <w:unhideWhenUsed/>
    <w:rsid w:val="005A077A"/>
    <w:rPr>
      <w:sz w:val="18"/>
      <w:szCs w:val="18"/>
    </w:rPr>
  </w:style>
  <w:style w:type="paragraph" w:styleId="CommentText">
    <w:name w:val="annotation text"/>
    <w:basedOn w:val="Normal"/>
    <w:link w:val="CommentTextChar"/>
    <w:uiPriority w:val="99"/>
    <w:semiHidden/>
    <w:unhideWhenUsed/>
    <w:rsid w:val="005A077A"/>
  </w:style>
  <w:style w:type="character" w:customStyle="1" w:styleId="CommentTextChar">
    <w:name w:val="Comment Text Char"/>
    <w:basedOn w:val="DefaultParagraphFont"/>
    <w:link w:val="CommentText"/>
    <w:uiPriority w:val="99"/>
    <w:semiHidden/>
    <w:rsid w:val="005A077A"/>
  </w:style>
  <w:style w:type="paragraph" w:styleId="CommentSubject">
    <w:name w:val="annotation subject"/>
    <w:basedOn w:val="CommentText"/>
    <w:next w:val="CommentText"/>
    <w:link w:val="CommentSubjectChar"/>
    <w:uiPriority w:val="99"/>
    <w:semiHidden/>
    <w:unhideWhenUsed/>
    <w:rsid w:val="005A077A"/>
    <w:rPr>
      <w:b/>
      <w:bCs/>
      <w:sz w:val="20"/>
      <w:szCs w:val="20"/>
    </w:rPr>
  </w:style>
  <w:style w:type="character" w:customStyle="1" w:styleId="CommentSubjectChar">
    <w:name w:val="Comment Subject Char"/>
    <w:basedOn w:val="CommentTextChar"/>
    <w:link w:val="CommentSubject"/>
    <w:uiPriority w:val="99"/>
    <w:semiHidden/>
    <w:rsid w:val="005A077A"/>
    <w:rPr>
      <w:b/>
      <w:bCs/>
      <w:sz w:val="20"/>
      <w:szCs w:val="20"/>
    </w:rPr>
  </w:style>
  <w:style w:type="character" w:styleId="LineNumber">
    <w:name w:val="line number"/>
    <w:basedOn w:val="DefaultParagraphFont"/>
    <w:uiPriority w:val="99"/>
    <w:semiHidden/>
    <w:unhideWhenUsed/>
    <w:rsid w:val="00C37C7D"/>
  </w:style>
  <w:style w:type="table" w:styleId="TableGrid">
    <w:name w:val="Table Grid"/>
    <w:basedOn w:val="TableNormal"/>
    <w:uiPriority w:val="59"/>
    <w:rsid w:val="00E80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5349A"/>
  </w:style>
  <w:style w:type="paragraph" w:styleId="EndnoteText">
    <w:name w:val="endnote text"/>
    <w:basedOn w:val="Normal"/>
    <w:link w:val="EndnoteTextChar"/>
    <w:uiPriority w:val="99"/>
    <w:unhideWhenUsed/>
    <w:rsid w:val="008205FB"/>
  </w:style>
  <w:style w:type="character" w:customStyle="1" w:styleId="EndnoteTextChar">
    <w:name w:val="Endnote Text Char"/>
    <w:basedOn w:val="DefaultParagraphFont"/>
    <w:link w:val="EndnoteText"/>
    <w:uiPriority w:val="99"/>
    <w:rsid w:val="008205FB"/>
  </w:style>
  <w:style w:type="character" w:styleId="EndnoteReference">
    <w:name w:val="endnote reference"/>
    <w:basedOn w:val="DefaultParagraphFont"/>
    <w:uiPriority w:val="99"/>
    <w:unhideWhenUsed/>
    <w:rsid w:val="008205FB"/>
    <w:rPr>
      <w:vertAlign w:val="superscript"/>
    </w:rPr>
  </w:style>
  <w:style w:type="paragraph" w:styleId="Footer">
    <w:name w:val="footer"/>
    <w:basedOn w:val="Normal"/>
    <w:link w:val="FooterChar"/>
    <w:uiPriority w:val="99"/>
    <w:unhideWhenUsed/>
    <w:rsid w:val="008205FB"/>
    <w:pPr>
      <w:tabs>
        <w:tab w:val="center" w:pos="4320"/>
        <w:tab w:val="right" w:pos="8640"/>
      </w:tabs>
    </w:pPr>
  </w:style>
  <w:style w:type="character" w:customStyle="1" w:styleId="FooterChar">
    <w:name w:val="Footer Char"/>
    <w:basedOn w:val="DefaultParagraphFont"/>
    <w:link w:val="Footer"/>
    <w:uiPriority w:val="99"/>
    <w:rsid w:val="008205FB"/>
  </w:style>
  <w:style w:type="character" w:styleId="PageNumber">
    <w:name w:val="page number"/>
    <w:basedOn w:val="DefaultParagraphFont"/>
    <w:uiPriority w:val="99"/>
    <w:semiHidden/>
    <w:unhideWhenUsed/>
    <w:rsid w:val="008205FB"/>
  </w:style>
  <w:style w:type="character" w:styleId="Hyperlink">
    <w:name w:val="Hyperlink"/>
    <w:basedOn w:val="DefaultParagraphFont"/>
    <w:uiPriority w:val="99"/>
    <w:unhideWhenUsed/>
    <w:rsid w:val="00D41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797597">
      <w:bodyDiv w:val="1"/>
      <w:marLeft w:val="0"/>
      <w:marRight w:val="0"/>
      <w:marTop w:val="0"/>
      <w:marBottom w:val="0"/>
      <w:divBdr>
        <w:top w:val="none" w:sz="0" w:space="0" w:color="auto"/>
        <w:left w:val="none" w:sz="0" w:space="0" w:color="auto"/>
        <w:bottom w:val="none" w:sz="0" w:space="0" w:color="auto"/>
        <w:right w:val="none" w:sz="0" w:space="0" w:color="auto"/>
      </w:divBdr>
      <w:divsChild>
        <w:div w:id="1083456646">
          <w:marLeft w:val="0"/>
          <w:marRight w:val="0"/>
          <w:marTop w:val="0"/>
          <w:marBottom w:val="0"/>
          <w:divBdr>
            <w:top w:val="none" w:sz="0" w:space="0" w:color="auto"/>
            <w:left w:val="none" w:sz="0" w:space="0" w:color="auto"/>
            <w:bottom w:val="none" w:sz="0" w:space="0" w:color="auto"/>
            <w:right w:val="none" w:sz="0" w:space="0" w:color="auto"/>
          </w:divBdr>
          <w:divsChild>
            <w:div w:id="1809474555">
              <w:marLeft w:val="0"/>
              <w:marRight w:val="0"/>
              <w:marTop w:val="0"/>
              <w:marBottom w:val="240"/>
              <w:divBdr>
                <w:top w:val="none" w:sz="0" w:space="0" w:color="auto"/>
                <w:left w:val="none" w:sz="0" w:space="0" w:color="auto"/>
                <w:bottom w:val="none" w:sz="0" w:space="0" w:color="auto"/>
                <w:right w:val="none" w:sz="0" w:space="0" w:color="auto"/>
              </w:divBdr>
              <w:divsChild>
                <w:div w:id="1916891931">
                  <w:marLeft w:val="0"/>
                  <w:marRight w:val="0"/>
                  <w:marTop w:val="240"/>
                  <w:marBottom w:val="0"/>
                  <w:divBdr>
                    <w:top w:val="single" w:sz="18" w:space="3" w:color="E1E9EB"/>
                    <w:left w:val="none" w:sz="0" w:space="0" w:color="auto"/>
                    <w:bottom w:val="none" w:sz="0" w:space="0" w:color="auto"/>
                    <w:right w:val="none" w:sz="0" w:space="0" w:color="auto"/>
                  </w:divBdr>
                  <w:divsChild>
                    <w:div w:id="1780251132">
                      <w:marLeft w:val="0"/>
                      <w:marRight w:val="0"/>
                      <w:marTop w:val="0"/>
                      <w:marBottom w:val="0"/>
                      <w:divBdr>
                        <w:top w:val="none" w:sz="0" w:space="0" w:color="auto"/>
                        <w:left w:val="none" w:sz="0" w:space="0" w:color="auto"/>
                        <w:bottom w:val="none" w:sz="0" w:space="0" w:color="auto"/>
                        <w:right w:val="none" w:sz="0" w:space="0" w:color="auto"/>
                      </w:divBdr>
                      <w:divsChild>
                        <w:div w:id="8146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1140">
          <w:marLeft w:val="0"/>
          <w:marRight w:val="0"/>
          <w:marTop w:val="0"/>
          <w:marBottom w:val="0"/>
          <w:divBdr>
            <w:top w:val="none" w:sz="0" w:space="0" w:color="auto"/>
            <w:left w:val="none" w:sz="0" w:space="0" w:color="auto"/>
            <w:bottom w:val="none" w:sz="0" w:space="0" w:color="auto"/>
            <w:right w:val="none" w:sz="0" w:space="0" w:color="auto"/>
          </w:divBdr>
        </w:div>
      </w:divsChild>
    </w:div>
    <w:div w:id="754866550">
      <w:bodyDiv w:val="1"/>
      <w:marLeft w:val="0"/>
      <w:marRight w:val="0"/>
      <w:marTop w:val="0"/>
      <w:marBottom w:val="0"/>
      <w:divBdr>
        <w:top w:val="none" w:sz="0" w:space="0" w:color="auto"/>
        <w:left w:val="none" w:sz="0" w:space="0" w:color="auto"/>
        <w:bottom w:val="none" w:sz="0" w:space="0" w:color="auto"/>
        <w:right w:val="none" w:sz="0" w:space="0" w:color="auto"/>
      </w:divBdr>
      <w:divsChild>
        <w:div w:id="918174446">
          <w:marLeft w:val="0"/>
          <w:marRight w:val="0"/>
          <w:marTop w:val="0"/>
          <w:marBottom w:val="0"/>
          <w:divBdr>
            <w:top w:val="none" w:sz="0" w:space="0" w:color="auto"/>
            <w:left w:val="none" w:sz="0" w:space="0" w:color="auto"/>
            <w:bottom w:val="none" w:sz="0" w:space="0" w:color="auto"/>
            <w:right w:val="none" w:sz="0" w:space="0" w:color="auto"/>
          </w:divBdr>
          <w:divsChild>
            <w:div w:id="1120950019">
              <w:marLeft w:val="0"/>
              <w:marRight w:val="0"/>
              <w:marTop w:val="0"/>
              <w:marBottom w:val="240"/>
              <w:divBdr>
                <w:top w:val="none" w:sz="0" w:space="0" w:color="auto"/>
                <w:left w:val="none" w:sz="0" w:space="0" w:color="auto"/>
                <w:bottom w:val="none" w:sz="0" w:space="0" w:color="auto"/>
                <w:right w:val="none" w:sz="0" w:space="0" w:color="auto"/>
              </w:divBdr>
              <w:divsChild>
                <w:div w:id="521364702">
                  <w:marLeft w:val="0"/>
                  <w:marRight w:val="0"/>
                  <w:marTop w:val="240"/>
                  <w:marBottom w:val="0"/>
                  <w:divBdr>
                    <w:top w:val="single" w:sz="18" w:space="3" w:color="E1E9EB"/>
                    <w:left w:val="none" w:sz="0" w:space="0" w:color="auto"/>
                    <w:bottom w:val="none" w:sz="0" w:space="0" w:color="auto"/>
                    <w:right w:val="none" w:sz="0" w:space="0" w:color="auto"/>
                  </w:divBdr>
                  <w:divsChild>
                    <w:div w:id="100684403">
                      <w:marLeft w:val="0"/>
                      <w:marRight w:val="0"/>
                      <w:marTop w:val="0"/>
                      <w:marBottom w:val="0"/>
                      <w:divBdr>
                        <w:top w:val="none" w:sz="0" w:space="0" w:color="auto"/>
                        <w:left w:val="none" w:sz="0" w:space="0" w:color="auto"/>
                        <w:bottom w:val="none" w:sz="0" w:space="0" w:color="auto"/>
                        <w:right w:val="none" w:sz="0" w:space="0" w:color="auto"/>
                      </w:divBdr>
                      <w:divsChild>
                        <w:div w:id="16335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2283">
          <w:marLeft w:val="0"/>
          <w:marRight w:val="0"/>
          <w:marTop w:val="0"/>
          <w:marBottom w:val="0"/>
          <w:divBdr>
            <w:top w:val="none" w:sz="0" w:space="0" w:color="auto"/>
            <w:left w:val="none" w:sz="0" w:space="0" w:color="auto"/>
            <w:bottom w:val="none" w:sz="0" w:space="0" w:color="auto"/>
            <w:right w:val="none" w:sz="0" w:space="0" w:color="auto"/>
          </w:divBdr>
        </w:div>
      </w:divsChild>
    </w:div>
    <w:div w:id="1135948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720E3-DF31-DD43-9F46-81E2E89F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11236</Words>
  <Characters>64049</Characters>
  <Application>Microsoft Macintosh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75135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cp:lastPrinted>2014-09-26T15:18:00Z</cp:lastPrinted>
  <dcterms:created xsi:type="dcterms:W3CDTF">2014-12-06T00:32:00Z</dcterms:created>
  <dcterms:modified xsi:type="dcterms:W3CDTF">2014-12-06T01:23:00Z</dcterms:modified>
</cp:coreProperties>
</file>